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FDC" w:rsidRDefault="00AE24EB" w:rsidP="00AE24EB">
      <w:pPr>
        <w:spacing w:before="1440" w:after="0"/>
        <w:rPr>
          <w:b/>
        </w:rPr>
      </w:pPr>
      <w:bookmarkStart w:id="0" w:name="_Toc341861781"/>
      <w:bookmarkStart w:id="1" w:name="_Toc342660540"/>
      <w:bookmarkStart w:id="2" w:name="_Ref338919576"/>
      <w:bookmarkStart w:id="3" w:name="_Ref339290051"/>
      <w:bookmarkStart w:id="4" w:name="_Toc339971534"/>
      <w:bookmarkStart w:id="5" w:name="_Ref339971713"/>
      <w:bookmarkStart w:id="6" w:name="_Toc340051569"/>
      <w:bookmarkStart w:id="7" w:name="_Toc341086856"/>
      <w:bookmarkStart w:id="8" w:name="_Toc341861789"/>
      <w:bookmarkStart w:id="9" w:name="_Toc342660547"/>
      <w:r>
        <w:rPr>
          <w:b/>
          <w:noProof/>
        </w:rPr>
        <w:drawing>
          <wp:inline distT="0" distB="0" distL="0" distR="0" wp14:anchorId="58287B59" wp14:editId="2410E3AB">
            <wp:extent cx="2482808" cy="756954"/>
            <wp:effectExtent l="0" t="0" r="0" b="5080"/>
            <wp:docPr id="2" name="Picture 2" descr="Accessible Electronic Document Community Of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DCOPLogo.jpg"/>
                    <pic:cNvPicPr/>
                  </pic:nvPicPr>
                  <pic:blipFill rotWithShape="1">
                    <a:blip r:embed="rId9" cstate="print">
                      <a:extLst>
                        <a:ext uri="{28A0092B-C50C-407E-A947-70E740481C1C}">
                          <a14:useLocalDpi xmlns:a14="http://schemas.microsoft.com/office/drawing/2010/main" val="0"/>
                        </a:ext>
                      </a:extLst>
                    </a:blip>
                    <a:srcRect r="1718"/>
                    <a:stretch/>
                  </pic:blipFill>
                  <pic:spPr bwMode="auto">
                    <a:xfrm>
                      <a:off x="0" y="0"/>
                      <a:ext cx="2489361" cy="758952"/>
                    </a:xfrm>
                    <a:prstGeom prst="rect">
                      <a:avLst/>
                    </a:prstGeom>
                    <a:ln>
                      <a:noFill/>
                    </a:ln>
                    <a:extLst>
                      <a:ext uri="{53640926-AAD7-44D8-BBD7-CCE9431645EC}">
                        <a14:shadowObscured xmlns:a14="http://schemas.microsoft.com/office/drawing/2010/main"/>
                      </a:ext>
                    </a:extLst>
                  </pic:spPr>
                </pic:pic>
              </a:graphicData>
            </a:graphic>
          </wp:inline>
        </w:drawing>
      </w:r>
    </w:p>
    <w:p w:rsidR="00BD68E0" w:rsidRDefault="00BD68E0" w:rsidP="00AE24EB">
      <w:pPr>
        <w:pStyle w:val="Title"/>
        <w:tabs>
          <w:tab w:val="left" w:pos="5940"/>
        </w:tabs>
        <w:spacing w:before="1320" w:after="0"/>
        <w:rPr>
          <w:b/>
          <w:i/>
        </w:rPr>
      </w:pPr>
      <w:r w:rsidRPr="003B29F7">
        <w:rPr>
          <w:b/>
        </w:rPr>
        <w:t>Harmonized Processes for Section 508</w:t>
      </w:r>
      <w:r w:rsidR="006A0E69" w:rsidRPr="003B29F7">
        <w:rPr>
          <w:b/>
        </w:rPr>
        <w:t xml:space="preserve"> Testing</w:t>
      </w:r>
      <w:r w:rsidRPr="003B29F7">
        <w:rPr>
          <w:b/>
        </w:rPr>
        <w:t>:</w:t>
      </w:r>
      <w:bookmarkStart w:id="10" w:name="_Toc341861782"/>
      <w:bookmarkStart w:id="11" w:name="_Toc342660541"/>
      <w:bookmarkEnd w:id="0"/>
      <w:bookmarkEnd w:id="1"/>
      <w:r w:rsidR="000D4FDC">
        <w:rPr>
          <w:b/>
        </w:rPr>
        <w:br/>
      </w:r>
      <w:r w:rsidRPr="00FE0E98">
        <w:rPr>
          <w:b/>
        </w:rPr>
        <w:t>Baseline Tests for</w:t>
      </w:r>
      <w:r>
        <w:rPr>
          <w:b/>
        </w:rPr>
        <w:t xml:space="preserve"> </w:t>
      </w:r>
      <w:r w:rsidR="0039310B">
        <w:rPr>
          <w:b/>
        </w:rPr>
        <w:t xml:space="preserve">Accessible Electronic </w:t>
      </w:r>
      <w:r w:rsidR="00D82BCD">
        <w:rPr>
          <w:b/>
        </w:rPr>
        <w:t>Documents—</w:t>
      </w:r>
      <w:bookmarkEnd w:id="10"/>
      <w:bookmarkEnd w:id="11"/>
      <w:r w:rsidR="002B32EF" w:rsidRPr="00D82BCD">
        <w:rPr>
          <w:b/>
          <w:i/>
        </w:rPr>
        <w:t>MS Word 2010</w:t>
      </w:r>
    </w:p>
    <w:p w:rsidR="0036316D" w:rsidRDefault="006E18A2" w:rsidP="00AE24EB">
      <w:pPr>
        <w:spacing w:before="3600"/>
      </w:pPr>
      <w:r>
        <w:t xml:space="preserve">January </w:t>
      </w:r>
      <w:r w:rsidR="0036316D">
        <w:t>201</w:t>
      </w:r>
      <w:r>
        <w:t>5</w:t>
      </w:r>
      <w:r w:rsidR="0036316D">
        <w:t xml:space="preserve"> | Version </w:t>
      </w:r>
      <w:r w:rsidR="00DC3A76">
        <w:t>1.0</w:t>
      </w:r>
    </w:p>
    <w:p w:rsidR="00BD68E0" w:rsidRPr="00F22D59" w:rsidRDefault="00BD68E0" w:rsidP="0036316D">
      <w:pPr>
        <w:spacing w:before="5400" w:after="100" w:afterAutospacing="1"/>
        <w:ind w:right="6120"/>
        <w:jc w:val="right"/>
        <w:sectPr w:rsidR="00BD68E0" w:rsidRPr="00F22D59" w:rsidSect="00507FB9">
          <w:pgSz w:w="12240" w:h="15840" w:code="1"/>
          <w:pgMar w:top="1080" w:right="1440" w:bottom="1080" w:left="1080" w:header="1080" w:footer="360" w:gutter="0"/>
          <w:cols w:space="720"/>
          <w:docGrid w:linePitch="360"/>
        </w:sectPr>
      </w:pPr>
    </w:p>
    <w:p w:rsidR="000D4FDC" w:rsidRDefault="000D4FDC" w:rsidP="000D4FDC">
      <w:pPr>
        <w:pStyle w:val="Heading2"/>
      </w:pPr>
      <w:bookmarkStart w:id="12" w:name="_Toc341861784"/>
      <w:bookmarkStart w:id="13" w:name="_Toc342660543"/>
      <w:bookmarkStart w:id="14" w:name="_Toc344900956"/>
      <w:bookmarkStart w:id="15" w:name="_Ref347487728"/>
      <w:bookmarkStart w:id="16" w:name="_Toc410654453"/>
      <w:r w:rsidRPr="00FB34A6">
        <w:lastRenderedPageBreak/>
        <w:t xml:space="preserve">About </w:t>
      </w:r>
      <w:r>
        <w:t>the AED COP</w:t>
      </w:r>
      <w:bookmarkEnd w:id="16"/>
    </w:p>
    <w:p w:rsidR="000D4FDC" w:rsidRPr="00A86E9B" w:rsidRDefault="000D4FDC" w:rsidP="000D4FDC">
      <w:pPr>
        <w:pStyle w:val="NormalIntroSections"/>
      </w:pPr>
      <w:r w:rsidRPr="00A86E9B">
        <w:t xml:space="preserve">In October 2012, </w:t>
      </w:r>
      <w:r>
        <w:t xml:space="preserve">subject matter experts </w:t>
      </w:r>
      <w:r w:rsidRPr="00A86E9B">
        <w:t xml:space="preserve">from </w:t>
      </w:r>
      <w:r>
        <w:t>several</w:t>
      </w:r>
      <w:r w:rsidRPr="00A86E9B">
        <w:t xml:space="preserve"> federal agencies developed an </w:t>
      </w:r>
      <w:r>
        <w:t xml:space="preserve">Accessible Electronic Document Community </w:t>
      </w:r>
      <w:proofErr w:type="gramStart"/>
      <w:r>
        <w:t>Of</w:t>
      </w:r>
      <w:proofErr w:type="gramEnd"/>
      <w:r>
        <w:t xml:space="preserve"> Practice (A</w:t>
      </w:r>
      <w:r w:rsidRPr="00A86E9B">
        <w:t>ED</w:t>
      </w:r>
      <w:r>
        <w:t xml:space="preserve"> </w:t>
      </w:r>
      <w:r w:rsidRPr="00A86E9B">
        <w:t>COP</w:t>
      </w:r>
      <w:r>
        <w:t>)</w:t>
      </w:r>
      <w:r w:rsidRPr="00A86E9B">
        <w:t>. The following goals were set:</w:t>
      </w:r>
    </w:p>
    <w:p w:rsidR="000D4FDC" w:rsidRDefault="000D4FDC" w:rsidP="000D4FDC">
      <w:pPr>
        <w:pStyle w:val="ListBullet"/>
      </w:pPr>
      <w:r>
        <w:t>Increase awareness of the importance of access to Accessible Electronic Documents across the federal community.</w:t>
      </w:r>
    </w:p>
    <w:p w:rsidR="000D4FDC" w:rsidRDefault="000D4FDC" w:rsidP="000D4FDC">
      <w:pPr>
        <w:pStyle w:val="ListBullet"/>
      </w:pPr>
      <w:r>
        <w:t>Promote successful strategies which increase the ability of federal employees to create accessible electronic documents.</w:t>
      </w:r>
    </w:p>
    <w:p w:rsidR="000D4FDC" w:rsidRDefault="000D4FDC" w:rsidP="000D4FDC">
      <w:pPr>
        <w:pStyle w:val="ListBullet"/>
      </w:pPr>
      <w:r>
        <w:t>Advance the field of accessibility for all participating agencies by creating a repository of accessibility artifacts.</w:t>
      </w:r>
    </w:p>
    <w:p w:rsidR="000D4FDC" w:rsidRDefault="000D4FDC" w:rsidP="000D4FDC">
      <w:pPr>
        <w:pStyle w:val="ListBullet"/>
      </w:pPr>
      <w:r>
        <w:t>Identify and improve the alignment of requirements defining accessible electronic documents across for all participating agencies.</w:t>
      </w:r>
    </w:p>
    <w:p w:rsidR="000D4FDC" w:rsidRDefault="000D4FDC" w:rsidP="000D4FDC">
      <w:pPr>
        <w:pStyle w:val="ListBullet"/>
      </w:pPr>
      <w:r>
        <w:t>Promote successful strategies which create the highest level of accessibility for documents at the lowest cost.</w:t>
      </w:r>
    </w:p>
    <w:p w:rsidR="000D4FDC" w:rsidRDefault="000D4FDC" w:rsidP="004A65A4">
      <w:pPr>
        <w:pStyle w:val="ListBullet"/>
        <w:tabs>
          <w:tab w:val="clear" w:pos="360"/>
          <w:tab w:val="num" w:pos="720"/>
        </w:tabs>
      </w:pPr>
      <w:r>
        <w:t>Identify and supply best practices to the CIO Council Accessibility Committee Best Practices Subcommittee.</w:t>
      </w:r>
      <w:r>
        <w:rPr>
          <w:rStyle w:val="FootnoteReference"/>
        </w:rPr>
        <w:footnoteReference w:id="1"/>
      </w:r>
    </w:p>
    <w:p w:rsidR="000D4FDC" w:rsidRPr="001D4426" w:rsidRDefault="000D4FDC" w:rsidP="000D4FDC">
      <w:pPr>
        <w:pStyle w:val="NormalIntroSections"/>
      </w:pPr>
      <w:r w:rsidRPr="001D4426">
        <w:t>The result of the collaboration between agencies is reflected in the current document, and associated documents:</w:t>
      </w:r>
    </w:p>
    <w:p w:rsidR="000D4FDC" w:rsidRDefault="000D4FDC" w:rsidP="000D4FDC">
      <w:pPr>
        <w:pStyle w:val="Heading2"/>
      </w:pPr>
      <w:bookmarkStart w:id="17" w:name="_Toc410654454"/>
      <w:r>
        <w:t xml:space="preserve">Associated </w:t>
      </w:r>
      <w:r w:rsidR="00183737">
        <w:rPr>
          <w:lang w:val="en-US"/>
        </w:rPr>
        <w:t>Documents</w:t>
      </w:r>
      <w:r>
        <w:t xml:space="preserve"> from the AED COP</w:t>
      </w:r>
      <w:bookmarkEnd w:id="17"/>
    </w:p>
    <w:p w:rsidR="00183737" w:rsidRDefault="000D4FDC" w:rsidP="000D4FDC">
      <w:pPr>
        <w:pStyle w:val="ListBullet"/>
      </w:pPr>
      <w:r w:rsidRPr="00880ED4">
        <w:rPr>
          <w:b/>
        </w:rPr>
        <w:t>Baseline Tests for Accessibility</w:t>
      </w:r>
      <w:r>
        <w:t>—The Baseline Tests represent interagency agreement on what to test and how to test. The Baseline Tests are a set of individual requirements and test steps for Section 508 conformance. The Baseline Tests do not make up a ‘test process’ per se; instead, conformance test processes and authoring guidance is created from the Baseline Tests.</w:t>
      </w:r>
    </w:p>
    <w:p w:rsidR="000D4FDC" w:rsidRPr="00F01B76" w:rsidRDefault="000D4FDC" w:rsidP="000D4FDC">
      <w:pPr>
        <w:pStyle w:val="ListBullet"/>
        <w:tabs>
          <w:tab w:val="clear" w:pos="360"/>
          <w:tab w:val="num" w:pos="720"/>
        </w:tabs>
        <w:ind w:left="720"/>
      </w:pPr>
      <w:r w:rsidRPr="00F01B76">
        <w:t>MS Word 2010</w:t>
      </w:r>
      <w:r w:rsidR="00A054E4" w:rsidRPr="00F01B76">
        <w:t xml:space="preserve"> </w:t>
      </w:r>
      <w:r w:rsidR="00A054E4" w:rsidRPr="00F01B76">
        <w:rPr>
          <w:i/>
        </w:rPr>
        <w:t>(the current document)</w:t>
      </w:r>
    </w:p>
    <w:p w:rsidR="000D4FDC" w:rsidRPr="00F01B76" w:rsidRDefault="000D4FDC" w:rsidP="000D4FDC">
      <w:pPr>
        <w:pStyle w:val="ListBullet"/>
        <w:tabs>
          <w:tab w:val="clear" w:pos="360"/>
          <w:tab w:val="num" w:pos="720"/>
        </w:tabs>
        <w:ind w:left="720"/>
      </w:pPr>
      <w:r w:rsidRPr="00F01B76">
        <w:t xml:space="preserve">MS </w:t>
      </w:r>
      <w:r w:rsidR="00183737" w:rsidRPr="00F01B76">
        <w:t>PowerPoint</w:t>
      </w:r>
      <w:r w:rsidRPr="00F01B76">
        <w:t xml:space="preserve"> 2010</w:t>
      </w:r>
    </w:p>
    <w:p w:rsidR="000D4FDC" w:rsidRPr="00F01B76" w:rsidRDefault="000D4FDC" w:rsidP="000D4FDC">
      <w:pPr>
        <w:pStyle w:val="ListBullet"/>
        <w:tabs>
          <w:tab w:val="clear" w:pos="360"/>
          <w:tab w:val="num" w:pos="720"/>
        </w:tabs>
        <w:ind w:left="720"/>
      </w:pPr>
      <w:r w:rsidRPr="00F01B76">
        <w:t>MS Excel 2010</w:t>
      </w:r>
    </w:p>
    <w:p w:rsidR="000D4FDC" w:rsidRDefault="000D4FDC" w:rsidP="000D4FDC">
      <w:pPr>
        <w:pStyle w:val="ListBullet"/>
        <w:tabs>
          <w:tab w:val="clear" w:pos="360"/>
          <w:tab w:val="num" w:pos="720"/>
        </w:tabs>
        <w:ind w:left="720"/>
      </w:pPr>
      <w:r w:rsidRPr="00F01B76">
        <w:t>PDF</w:t>
      </w:r>
      <w:r w:rsidR="00F01B76" w:rsidRPr="00F01B76">
        <w:t xml:space="preserve"> (Portable Document Format)</w:t>
      </w:r>
    </w:p>
    <w:p w:rsidR="00D26883" w:rsidRPr="00F01B76" w:rsidRDefault="00D26883" w:rsidP="000D4FDC">
      <w:pPr>
        <w:pStyle w:val="ListBullet"/>
        <w:tabs>
          <w:tab w:val="clear" w:pos="360"/>
          <w:tab w:val="num" w:pos="720"/>
        </w:tabs>
        <w:ind w:left="720"/>
      </w:pPr>
      <w:r>
        <w:t>Adobe LiveCycle</w:t>
      </w:r>
    </w:p>
    <w:p w:rsidR="000D4FDC" w:rsidRDefault="000D4FDC" w:rsidP="000D4FDC">
      <w:pPr>
        <w:pStyle w:val="ListBullet"/>
      </w:pPr>
      <w:r w:rsidRPr="00880ED4">
        <w:rPr>
          <w:b/>
        </w:rPr>
        <w:t>Section 508 Conformance Test Process</w:t>
      </w:r>
      <w:r>
        <w:t xml:space="preserve">—for use by Section 508 testers, these documents </w:t>
      </w:r>
      <w:proofErr w:type="gramStart"/>
      <w:r>
        <w:t>contain</w:t>
      </w:r>
      <w:proofErr w:type="gramEnd"/>
      <w:r>
        <w:t xml:space="preserve"> </w:t>
      </w:r>
      <w:r w:rsidRPr="00047FD4">
        <w:rPr>
          <w:i/>
        </w:rPr>
        <w:t>only</w:t>
      </w:r>
      <w:r>
        <w:t xml:space="preserve"> the necessary information for conducting a test of an already-authored, already-formatted document.</w:t>
      </w:r>
    </w:p>
    <w:p w:rsidR="000D4FDC" w:rsidRDefault="000D4FDC" w:rsidP="000D4FDC">
      <w:pPr>
        <w:pStyle w:val="ListBullet"/>
        <w:tabs>
          <w:tab w:val="clear" w:pos="360"/>
          <w:tab w:val="num" w:pos="720"/>
        </w:tabs>
        <w:ind w:left="720"/>
      </w:pPr>
      <w:r>
        <w:t>MS Word 2010</w:t>
      </w:r>
    </w:p>
    <w:p w:rsidR="000D4FDC" w:rsidRDefault="000D4FDC" w:rsidP="000D4FDC">
      <w:pPr>
        <w:pStyle w:val="ListBullet"/>
        <w:tabs>
          <w:tab w:val="clear" w:pos="360"/>
          <w:tab w:val="num" w:pos="720"/>
        </w:tabs>
        <w:ind w:left="720"/>
      </w:pPr>
      <w:r>
        <w:t xml:space="preserve">MS </w:t>
      </w:r>
      <w:r w:rsidR="00183737">
        <w:t>PowerPoint</w:t>
      </w:r>
      <w:r>
        <w:t xml:space="preserve"> 2010</w:t>
      </w:r>
    </w:p>
    <w:p w:rsidR="000D4FDC" w:rsidRDefault="000D4FDC" w:rsidP="000D4FDC">
      <w:pPr>
        <w:pStyle w:val="ListBullet"/>
        <w:tabs>
          <w:tab w:val="clear" w:pos="360"/>
          <w:tab w:val="num" w:pos="720"/>
        </w:tabs>
        <w:ind w:left="720"/>
      </w:pPr>
      <w:r>
        <w:t>MS Excel 2010</w:t>
      </w:r>
    </w:p>
    <w:p w:rsidR="000D4FDC" w:rsidRDefault="000D4FDC" w:rsidP="000D4FDC">
      <w:pPr>
        <w:pStyle w:val="ListBullet"/>
        <w:tabs>
          <w:tab w:val="clear" w:pos="360"/>
          <w:tab w:val="num" w:pos="720"/>
        </w:tabs>
        <w:ind w:left="720"/>
      </w:pPr>
      <w:r>
        <w:t>PDF</w:t>
      </w:r>
      <w:r w:rsidR="00F01B76">
        <w:t xml:space="preserve"> </w:t>
      </w:r>
      <w:r w:rsidR="00F01B76" w:rsidRPr="00F01B76">
        <w:t>(Portable Document Format)</w:t>
      </w:r>
    </w:p>
    <w:p w:rsidR="00D26883" w:rsidRDefault="00D26883" w:rsidP="000D4FDC">
      <w:pPr>
        <w:pStyle w:val="ListBullet"/>
        <w:tabs>
          <w:tab w:val="clear" w:pos="360"/>
          <w:tab w:val="num" w:pos="720"/>
        </w:tabs>
        <w:ind w:left="720"/>
      </w:pPr>
      <w:r>
        <w:t>Adobe LiveCycle</w:t>
      </w:r>
    </w:p>
    <w:p w:rsidR="000D4FDC" w:rsidRDefault="000D4FDC" w:rsidP="000D4FDC">
      <w:pPr>
        <w:pStyle w:val="ListBullet"/>
      </w:pPr>
      <w:r w:rsidRPr="00880ED4">
        <w:rPr>
          <w:b/>
        </w:rPr>
        <w:t>Authoring guides</w:t>
      </w:r>
      <w:r>
        <w:t xml:space="preserve">—for </w:t>
      </w:r>
      <w:r w:rsidR="004C2DC5">
        <w:t>people</w:t>
      </w:r>
      <w:r>
        <w:t xml:space="preserve"> who are authoring </w:t>
      </w:r>
      <w:r w:rsidR="00CF2F91">
        <w:t>documents (creating content</w:t>
      </w:r>
      <w:r>
        <w:t xml:space="preserve"> and formatting). Contains guidance on creating accessible documents from scratch, and guidance on how to test a document for conformance with the Baseline requirements.</w:t>
      </w:r>
    </w:p>
    <w:p w:rsidR="000D4FDC" w:rsidRDefault="000D4FDC" w:rsidP="000D4FDC">
      <w:pPr>
        <w:pStyle w:val="ListBullet"/>
        <w:tabs>
          <w:tab w:val="clear" w:pos="360"/>
          <w:tab w:val="num" w:pos="720"/>
        </w:tabs>
        <w:ind w:left="720"/>
      </w:pPr>
      <w:r>
        <w:t>MS Word 2010</w:t>
      </w:r>
    </w:p>
    <w:p w:rsidR="000D4FDC" w:rsidRDefault="000D4FDC" w:rsidP="000D4FDC">
      <w:pPr>
        <w:pStyle w:val="ListBullet"/>
        <w:tabs>
          <w:tab w:val="clear" w:pos="360"/>
          <w:tab w:val="num" w:pos="720"/>
        </w:tabs>
        <w:ind w:left="720"/>
      </w:pPr>
      <w:r>
        <w:t xml:space="preserve">MS </w:t>
      </w:r>
      <w:r w:rsidR="00183737">
        <w:t>PowerPoint</w:t>
      </w:r>
      <w:r>
        <w:t xml:space="preserve"> 2010</w:t>
      </w:r>
    </w:p>
    <w:p w:rsidR="000D4FDC" w:rsidRDefault="000D4FDC" w:rsidP="000D4FDC">
      <w:pPr>
        <w:pStyle w:val="ListBullet"/>
        <w:tabs>
          <w:tab w:val="clear" w:pos="360"/>
          <w:tab w:val="num" w:pos="720"/>
        </w:tabs>
        <w:ind w:left="720"/>
      </w:pPr>
      <w:r>
        <w:t>MS Excel 2010</w:t>
      </w:r>
    </w:p>
    <w:p w:rsidR="00F01B76" w:rsidRDefault="00F01B76" w:rsidP="00F01B76">
      <w:pPr>
        <w:pStyle w:val="ListBullet"/>
        <w:tabs>
          <w:tab w:val="clear" w:pos="360"/>
          <w:tab w:val="num" w:pos="720"/>
        </w:tabs>
        <w:ind w:left="720"/>
      </w:pPr>
      <w:r>
        <w:t xml:space="preserve">PDF </w:t>
      </w:r>
      <w:r w:rsidRPr="00F01B76">
        <w:t>(Portable Document Format)</w:t>
      </w:r>
    </w:p>
    <w:p w:rsidR="000D4FDC" w:rsidRPr="000141CE" w:rsidRDefault="00D26883" w:rsidP="000D4FDC">
      <w:pPr>
        <w:pStyle w:val="ListBullet"/>
        <w:tabs>
          <w:tab w:val="clear" w:pos="360"/>
          <w:tab w:val="num" w:pos="720"/>
        </w:tabs>
        <w:ind w:left="720"/>
      </w:pPr>
      <w:r>
        <w:t>Adobe LiveCycle</w:t>
      </w:r>
    </w:p>
    <w:p w:rsidR="00BD68E0" w:rsidRDefault="00BD68E0" w:rsidP="00C54A73">
      <w:pPr>
        <w:pStyle w:val="Heading1"/>
      </w:pPr>
      <w:bookmarkStart w:id="18" w:name="_Toc410654455"/>
      <w:r>
        <w:lastRenderedPageBreak/>
        <w:t>Document status, review comments, and feedback</w:t>
      </w:r>
      <w:bookmarkEnd w:id="12"/>
      <w:bookmarkEnd w:id="13"/>
      <w:bookmarkEnd w:id="14"/>
      <w:bookmarkEnd w:id="15"/>
      <w:bookmarkEnd w:id="18"/>
    </w:p>
    <w:p w:rsidR="00627F30" w:rsidRDefault="00BD68E0" w:rsidP="00BD68E0">
      <w:pPr>
        <w:pStyle w:val="NormalIntroSections"/>
      </w:pPr>
      <w:r>
        <w:t>The current</w:t>
      </w:r>
      <w:r w:rsidR="00995623">
        <w:t xml:space="preserve"> version </w:t>
      </w:r>
      <w:r w:rsidR="00AE1304">
        <w:t>1.0</w:t>
      </w:r>
      <w:r w:rsidR="00995623">
        <w:t xml:space="preserve"> </w:t>
      </w:r>
      <w:r w:rsidR="00E72897">
        <w:t>is</w:t>
      </w:r>
      <w:r w:rsidR="00AF0F4A">
        <w:t xml:space="preserve"> </w:t>
      </w:r>
      <w:r w:rsidR="00BD7510" w:rsidRPr="00E72897">
        <w:rPr>
          <w:b/>
          <w:i/>
          <w:u w:val="single"/>
        </w:rPr>
        <w:t>approved</w:t>
      </w:r>
      <w:r w:rsidR="00BD7510">
        <w:t xml:space="preserve"> for distribution by </w:t>
      </w:r>
      <w:r w:rsidR="00AF0F4A">
        <w:t xml:space="preserve">the </w:t>
      </w:r>
      <w:r w:rsidR="00604C83">
        <w:t>A</w:t>
      </w:r>
      <w:r w:rsidR="003C48B1">
        <w:t xml:space="preserve">ED </w:t>
      </w:r>
      <w:bookmarkStart w:id="19" w:name="_GoBack"/>
      <w:bookmarkEnd w:id="19"/>
      <w:r w:rsidR="00AF0F4A">
        <w:t>COP</w:t>
      </w:r>
      <w:r w:rsidR="00BD7510">
        <w:t>.</w:t>
      </w:r>
      <w:r w:rsidR="00034794">
        <w:t xml:space="preserve">  Please send review comments and feedback to Holly.Anderson@ed.gov.</w:t>
      </w:r>
    </w:p>
    <w:p w:rsidR="007D458A" w:rsidRDefault="007D458A" w:rsidP="00C1464C">
      <w:pPr>
        <w:pStyle w:val="NormalIntroSections"/>
        <w:pageBreakBefore/>
        <w:spacing w:before="3840"/>
        <w:jc w:val="center"/>
      </w:pPr>
      <w:r>
        <w:lastRenderedPageBreak/>
        <w:t xml:space="preserve">In memory of </w:t>
      </w:r>
      <w:r w:rsidRPr="007D458A">
        <w:t>Paul P. Schafer</w:t>
      </w:r>
    </w:p>
    <w:p w:rsidR="007D458A" w:rsidRDefault="007D458A" w:rsidP="00C1464C">
      <w:pPr>
        <w:pStyle w:val="NormalIntroSections"/>
        <w:spacing w:before="480" w:after="480"/>
        <w:jc w:val="center"/>
      </w:pPr>
      <w:r>
        <w:rPr>
          <w:noProof/>
        </w:rPr>
        <w:drawing>
          <wp:inline distT="0" distB="0" distL="0" distR="0" wp14:anchorId="36FAE4E6" wp14:editId="522C13DC">
            <wp:extent cx="1395046" cy="1652954"/>
            <wp:effectExtent l="0" t="0" r="0" b="4445"/>
            <wp:docPr id="1" name="Picture 1" descr="Photo of Paul P. Scha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afer.jpg"/>
                    <pic:cNvPicPr/>
                  </pic:nvPicPr>
                  <pic:blipFill>
                    <a:blip r:embed="rId10">
                      <a:extLst>
                        <a:ext uri="{28A0092B-C50C-407E-A947-70E740481C1C}">
                          <a14:useLocalDpi xmlns:a14="http://schemas.microsoft.com/office/drawing/2010/main" val="0"/>
                        </a:ext>
                      </a:extLst>
                    </a:blip>
                    <a:stretch>
                      <a:fillRect/>
                    </a:stretch>
                  </pic:blipFill>
                  <pic:spPr>
                    <a:xfrm>
                      <a:off x="0" y="0"/>
                      <a:ext cx="1395046" cy="1652954"/>
                    </a:xfrm>
                    <a:prstGeom prst="rect">
                      <a:avLst/>
                    </a:prstGeom>
                  </pic:spPr>
                </pic:pic>
              </a:graphicData>
            </a:graphic>
          </wp:inline>
        </w:drawing>
      </w:r>
    </w:p>
    <w:p w:rsidR="00AF3EF6" w:rsidRPr="00B10C81" w:rsidRDefault="00DD5C7E" w:rsidP="00BA1069">
      <w:pPr>
        <w:pStyle w:val="NormalIntroSections"/>
        <w:jc w:val="center"/>
      </w:pPr>
      <w:r w:rsidRPr="00C1464C">
        <w:t xml:space="preserve">April 12, 1962 - </w:t>
      </w:r>
      <w:r w:rsidRPr="00BA1069">
        <w:t>April</w:t>
      </w:r>
      <w:r w:rsidRPr="00C1464C">
        <w:t xml:space="preserve"> 20, 2014</w:t>
      </w:r>
    </w:p>
    <w:p w:rsidR="00BD68E0" w:rsidRPr="00F336B5" w:rsidRDefault="00BD68E0" w:rsidP="00F336B5">
      <w:pPr>
        <w:pStyle w:val="Contentsheading"/>
      </w:pPr>
      <w:bookmarkStart w:id="20" w:name="_Toc341861785"/>
      <w:bookmarkStart w:id="21" w:name="_Toc342660544"/>
      <w:r w:rsidRPr="00F336B5">
        <w:lastRenderedPageBreak/>
        <w:t>Contents:</w:t>
      </w:r>
      <w:bookmarkEnd w:id="20"/>
      <w:bookmarkEnd w:id="21"/>
    </w:p>
    <w:p w:rsidR="003C48B1" w:rsidRDefault="002D048B">
      <w:pPr>
        <w:pStyle w:val="TOC2"/>
        <w:rPr>
          <w:rFonts w:eastAsiaTheme="minorEastAsia" w:cstheme="minorBidi"/>
        </w:rPr>
      </w:pPr>
      <w:r>
        <w:fldChar w:fldCharType="begin"/>
      </w:r>
      <w:r>
        <w:instrText xml:space="preserve"> TOC \o "2-2" \h \z \t "Heading 1,1" </w:instrText>
      </w:r>
      <w:r>
        <w:fldChar w:fldCharType="separate"/>
      </w:r>
      <w:hyperlink w:anchor="_Toc410654453" w:history="1">
        <w:r w:rsidR="003C48B1" w:rsidRPr="00114287">
          <w:rPr>
            <w:rStyle w:val="Hyperlink"/>
          </w:rPr>
          <w:t>About the AED COP</w:t>
        </w:r>
        <w:r w:rsidR="003C48B1">
          <w:rPr>
            <w:webHidden/>
          </w:rPr>
          <w:tab/>
        </w:r>
        <w:r w:rsidR="003C48B1">
          <w:rPr>
            <w:webHidden/>
          </w:rPr>
          <w:fldChar w:fldCharType="begin"/>
        </w:r>
        <w:r w:rsidR="003C48B1">
          <w:rPr>
            <w:webHidden/>
          </w:rPr>
          <w:instrText xml:space="preserve"> PAGEREF _Toc410654453 \h </w:instrText>
        </w:r>
        <w:r w:rsidR="003C48B1">
          <w:rPr>
            <w:webHidden/>
          </w:rPr>
        </w:r>
        <w:r w:rsidR="003C48B1">
          <w:rPr>
            <w:webHidden/>
          </w:rPr>
          <w:fldChar w:fldCharType="separate"/>
        </w:r>
        <w:r w:rsidR="003C48B1">
          <w:rPr>
            <w:webHidden/>
          </w:rPr>
          <w:t>1</w:t>
        </w:r>
        <w:r w:rsidR="003C48B1">
          <w:rPr>
            <w:webHidden/>
          </w:rPr>
          <w:fldChar w:fldCharType="end"/>
        </w:r>
      </w:hyperlink>
    </w:p>
    <w:p w:rsidR="003C48B1" w:rsidRDefault="003C48B1">
      <w:pPr>
        <w:pStyle w:val="TOC2"/>
        <w:rPr>
          <w:rFonts w:eastAsiaTheme="minorEastAsia" w:cstheme="minorBidi"/>
        </w:rPr>
      </w:pPr>
      <w:hyperlink w:anchor="_Toc410654454" w:history="1">
        <w:r w:rsidRPr="00114287">
          <w:rPr>
            <w:rStyle w:val="Hyperlink"/>
          </w:rPr>
          <w:t>Associated Documents from the AED COP</w:t>
        </w:r>
        <w:r>
          <w:rPr>
            <w:webHidden/>
          </w:rPr>
          <w:tab/>
        </w:r>
        <w:r>
          <w:rPr>
            <w:webHidden/>
          </w:rPr>
          <w:fldChar w:fldCharType="begin"/>
        </w:r>
        <w:r>
          <w:rPr>
            <w:webHidden/>
          </w:rPr>
          <w:instrText xml:space="preserve"> PAGEREF _Toc410654454 \h </w:instrText>
        </w:r>
        <w:r>
          <w:rPr>
            <w:webHidden/>
          </w:rPr>
        </w:r>
        <w:r>
          <w:rPr>
            <w:webHidden/>
          </w:rPr>
          <w:fldChar w:fldCharType="separate"/>
        </w:r>
        <w:r>
          <w:rPr>
            <w:webHidden/>
          </w:rPr>
          <w:t>1</w:t>
        </w:r>
        <w:r>
          <w:rPr>
            <w:webHidden/>
          </w:rPr>
          <w:fldChar w:fldCharType="end"/>
        </w:r>
      </w:hyperlink>
    </w:p>
    <w:p w:rsidR="003C48B1" w:rsidRDefault="003C48B1">
      <w:pPr>
        <w:pStyle w:val="TOC1"/>
        <w:rPr>
          <w:rFonts w:eastAsiaTheme="minorEastAsia" w:cstheme="minorBidi"/>
          <w:b w:val="0"/>
          <w:noProof/>
        </w:rPr>
      </w:pPr>
      <w:hyperlink w:anchor="_Toc410654455" w:history="1">
        <w:r w:rsidRPr="00114287">
          <w:rPr>
            <w:rStyle w:val="Hyperlink"/>
            <w:noProof/>
          </w:rPr>
          <w:t>Document status, review comments, and feedback</w:t>
        </w:r>
        <w:r>
          <w:rPr>
            <w:noProof/>
            <w:webHidden/>
          </w:rPr>
          <w:tab/>
        </w:r>
        <w:r>
          <w:rPr>
            <w:noProof/>
            <w:webHidden/>
          </w:rPr>
          <w:fldChar w:fldCharType="begin"/>
        </w:r>
        <w:r>
          <w:rPr>
            <w:noProof/>
            <w:webHidden/>
          </w:rPr>
          <w:instrText xml:space="preserve"> PAGEREF _Toc410654455 \h </w:instrText>
        </w:r>
        <w:r>
          <w:rPr>
            <w:noProof/>
            <w:webHidden/>
          </w:rPr>
        </w:r>
        <w:r>
          <w:rPr>
            <w:noProof/>
            <w:webHidden/>
          </w:rPr>
          <w:fldChar w:fldCharType="separate"/>
        </w:r>
        <w:r>
          <w:rPr>
            <w:noProof/>
            <w:webHidden/>
          </w:rPr>
          <w:t>2</w:t>
        </w:r>
        <w:r>
          <w:rPr>
            <w:noProof/>
            <w:webHidden/>
          </w:rPr>
          <w:fldChar w:fldCharType="end"/>
        </w:r>
      </w:hyperlink>
    </w:p>
    <w:p w:rsidR="003C48B1" w:rsidRDefault="003C48B1">
      <w:pPr>
        <w:pStyle w:val="TOC1"/>
        <w:rPr>
          <w:rFonts w:eastAsiaTheme="minorEastAsia" w:cstheme="minorBidi"/>
          <w:b w:val="0"/>
          <w:noProof/>
        </w:rPr>
      </w:pPr>
      <w:hyperlink w:anchor="_Toc410654456" w:history="1">
        <w:r w:rsidRPr="00114287">
          <w:rPr>
            <w:rStyle w:val="Hyperlink"/>
            <w:noProof/>
          </w:rPr>
          <w:t>Introduction</w:t>
        </w:r>
        <w:r>
          <w:rPr>
            <w:noProof/>
            <w:webHidden/>
          </w:rPr>
          <w:tab/>
        </w:r>
        <w:r>
          <w:rPr>
            <w:noProof/>
            <w:webHidden/>
          </w:rPr>
          <w:fldChar w:fldCharType="begin"/>
        </w:r>
        <w:r>
          <w:rPr>
            <w:noProof/>
            <w:webHidden/>
          </w:rPr>
          <w:instrText xml:space="preserve"> PAGEREF _Toc410654456 \h </w:instrText>
        </w:r>
        <w:r>
          <w:rPr>
            <w:noProof/>
            <w:webHidden/>
          </w:rPr>
        </w:r>
        <w:r>
          <w:rPr>
            <w:noProof/>
            <w:webHidden/>
          </w:rPr>
          <w:fldChar w:fldCharType="separate"/>
        </w:r>
        <w:r>
          <w:rPr>
            <w:noProof/>
            <w:webHidden/>
          </w:rPr>
          <w:t>6</w:t>
        </w:r>
        <w:r>
          <w:rPr>
            <w:noProof/>
            <w:webHidden/>
          </w:rPr>
          <w:fldChar w:fldCharType="end"/>
        </w:r>
      </w:hyperlink>
    </w:p>
    <w:p w:rsidR="003C48B1" w:rsidRDefault="003C48B1">
      <w:pPr>
        <w:pStyle w:val="TOC2"/>
        <w:rPr>
          <w:rFonts w:eastAsiaTheme="minorEastAsia" w:cstheme="minorBidi"/>
        </w:rPr>
      </w:pPr>
      <w:hyperlink w:anchor="_Toc410654457" w:history="1">
        <w:r w:rsidRPr="00114287">
          <w:rPr>
            <w:rStyle w:val="Hyperlink"/>
          </w:rPr>
          <w:t>Baseline Tests</w:t>
        </w:r>
        <w:r>
          <w:rPr>
            <w:webHidden/>
          </w:rPr>
          <w:tab/>
        </w:r>
        <w:r>
          <w:rPr>
            <w:webHidden/>
          </w:rPr>
          <w:fldChar w:fldCharType="begin"/>
        </w:r>
        <w:r>
          <w:rPr>
            <w:webHidden/>
          </w:rPr>
          <w:instrText xml:space="preserve"> PAGEREF _Toc410654457 \h </w:instrText>
        </w:r>
        <w:r>
          <w:rPr>
            <w:webHidden/>
          </w:rPr>
        </w:r>
        <w:r>
          <w:rPr>
            <w:webHidden/>
          </w:rPr>
          <w:fldChar w:fldCharType="separate"/>
        </w:r>
        <w:r>
          <w:rPr>
            <w:webHidden/>
          </w:rPr>
          <w:t>6</w:t>
        </w:r>
        <w:r>
          <w:rPr>
            <w:webHidden/>
          </w:rPr>
          <w:fldChar w:fldCharType="end"/>
        </w:r>
      </w:hyperlink>
    </w:p>
    <w:p w:rsidR="003C48B1" w:rsidRDefault="003C48B1">
      <w:pPr>
        <w:pStyle w:val="TOC2"/>
        <w:rPr>
          <w:rFonts w:eastAsiaTheme="minorEastAsia" w:cstheme="minorBidi"/>
        </w:rPr>
      </w:pPr>
      <w:hyperlink w:anchor="_Toc410654458" w:history="1">
        <w:r w:rsidRPr="00114287">
          <w:rPr>
            <w:rStyle w:val="Hyperlink"/>
          </w:rPr>
          <w:t>Background</w:t>
        </w:r>
        <w:r>
          <w:rPr>
            <w:webHidden/>
          </w:rPr>
          <w:tab/>
        </w:r>
        <w:r>
          <w:rPr>
            <w:webHidden/>
          </w:rPr>
          <w:fldChar w:fldCharType="begin"/>
        </w:r>
        <w:r>
          <w:rPr>
            <w:webHidden/>
          </w:rPr>
          <w:instrText xml:space="preserve"> PAGEREF _Toc410654458 \h </w:instrText>
        </w:r>
        <w:r>
          <w:rPr>
            <w:webHidden/>
          </w:rPr>
        </w:r>
        <w:r>
          <w:rPr>
            <w:webHidden/>
          </w:rPr>
          <w:fldChar w:fldCharType="separate"/>
        </w:r>
        <w:r>
          <w:rPr>
            <w:webHidden/>
          </w:rPr>
          <w:t>7</w:t>
        </w:r>
        <w:r>
          <w:rPr>
            <w:webHidden/>
          </w:rPr>
          <w:fldChar w:fldCharType="end"/>
        </w:r>
      </w:hyperlink>
    </w:p>
    <w:p w:rsidR="003C48B1" w:rsidRDefault="003C48B1">
      <w:pPr>
        <w:pStyle w:val="TOC2"/>
        <w:rPr>
          <w:rFonts w:eastAsiaTheme="minorEastAsia" w:cstheme="minorBidi"/>
        </w:rPr>
      </w:pPr>
      <w:hyperlink w:anchor="_Toc410654459" w:history="1">
        <w:r w:rsidRPr="00114287">
          <w:rPr>
            <w:rStyle w:val="Hyperlink"/>
          </w:rPr>
          <w:t>Test Composition</w:t>
        </w:r>
        <w:r>
          <w:rPr>
            <w:webHidden/>
          </w:rPr>
          <w:tab/>
        </w:r>
        <w:r>
          <w:rPr>
            <w:webHidden/>
          </w:rPr>
          <w:fldChar w:fldCharType="begin"/>
        </w:r>
        <w:r>
          <w:rPr>
            <w:webHidden/>
          </w:rPr>
          <w:instrText xml:space="preserve"> PAGEREF _Toc410654459 \h </w:instrText>
        </w:r>
        <w:r>
          <w:rPr>
            <w:webHidden/>
          </w:rPr>
        </w:r>
        <w:r>
          <w:rPr>
            <w:webHidden/>
          </w:rPr>
          <w:fldChar w:fldCharType="separate"/>
        </w:r>
        <w:r>
          <w:rPr>
            <w:webHidden/>
          </w:rPr>
          <w:t>8</w:t>
        </w:r>
        <w:r>
          <w:rPr>
            <w:webHidden/>
          </w:rPr>
          <w:fldChar w:fldCharType="end"/>
        </w:r>
      </w:hyperlink>
    </w:p>
    <w:p w:rsidR="003C48B1" w:rsidRDefault="003C48B1">
      <w:pPr>
        <w:pStyle w:val="TOC2"/>
        <w:rPr>
          <w:rFonts w:eastAsiaTheme="minorEastAsia" w:cstheme="minorBidi"/>
        </w:rPr>
      </w:pPr>
      <w:hyperlink w:anchor="_Toc410654460" w:history="1">
        <w:r w:rsidRPr="00114287">
          <w:rPr>
            <w:rStyle w:val="Hyperlink"/>
          </w:rPr>
          <w:t>Use of Tests by Federal Agencies and Other Groups</w:t>
        </w:r>
        <w:r>
          <w:rPr>
            <w:webHidden/>
          </w:rPr>
          <w:tab/>
        </w:r>
        <w:r>
          <w:rPr>
            <w:webHidden/>
          </w:rPr>
          <w:fldChar w:fldCharType="begin"/>
        </w:r>
        <w:r>
          <w:rPr>
            <w:webHidden/>
          </w:rPr>
          <w:instrText xml:space="preserve"> PAGEREF _Toc410654460 \h </w:instrText>
        </w:r>
        <w:r>
          <w:rPr>
            <w:webHidden/>
          </w:rPr>
        </w:r>
        <w:r>
          <w:rPr>
            <w:webHidden/>
          </w:rPr>
          <w:fldChar w:fldCharType="separate"/>
        </w:r>
        <w:r>
          <w:rPr>
            <w:webHidden/>
          </w:rPr>
          <w:t>9</w:t>
        </w:r>
        <w:r>
          <w:rPr>
            <w:webHidden/>
          </w:rPr>
          <w:fldChar w:fldCharType="end"/>
        </w:r>
      </w:hyperlink>
    </w:p>
    <w:p w:rsidR="003C48B1" w:rsidRDefault="003C48B1">
      <w:pPr>
        <w:pStyle w:val="TOC2"/>
        <w:rPr>
          <w:rFonts w:eastAsiaTheme="minorEastAsia" w:cstheme="minorBidi"/>
        </w:rPr>
      </w:pPr>
      <w:hyperlink w:anchor="_Toc410654461" w:history="1">
        <w:r w:rsidRPr="00114287">
          <w:rPr>
            <w:rStyle w:val="Hyperlink"/>
          </w:rPr>
          <w:t>Baseline Assumptions and Disclosures</w:t>
        </w:r>
        <w:r>
          <w:rPr>
            <w:webHidden/>
          </w:rPr>
          <w:tab/>
        </w:r>
        <w:r>
          <w:rPr>
            <w:webHidden/>
          </w:rPr>
          <w:fldChar w:fldCharType="begin"/>
        </w:r>
        <w:r>
          <w:rPr>
            <w:webHidden/>
          </w:rPr>
          <w:instrText xml:space="preserve"> PAGEREF _Toc410654461 \h </w:instrText>
        </w:r>
        <w:r>
          <w:rPr>
            <w:webHidden/>
          </w:rPr>
        </w:r>
        <w:r>
          <w:rPr>
            <w:webHidden/>
          </w:rPr>
          <w:fldChar w:fldCharType="separate"/>
        </w:r>
        <w:r>
          <w:rPr>
            <w:webHidden/>
          </w:rPr>
          <w:t>9</w:t>
        </w:r>
        <w:r>
          <w:rPr>
            <w:webHidden/>
          </w:rPr>
          <w:fldChar w:fldCharType="end"/>
        </w:r>
      </w:hyperlink>
    </w:p>
    <w:p w:rsidR="003C48B1" w:rsidRDefault="003C48B1">
      <w:pPr>
        <w:pStyle w:val="TOC1"/>
        <w:rPr>
          <w:rFonts w:eastAsiaTheme="minorEastAsia" w:cstheme="minorBidi"/>
          <w:b w:val="0"/>
          <w:noProof/>
        </w:rPr>
      </w:pPr>
      <w:hyperlink w:anchor="_Toc410654462" w:history="1">
        <w:r w:rsidRPr="00114287">
          <w:rPr>
            <w:rStyle w:val="Hyperlink"/>
            <w:noProof/>
          </w:rPr>
          <w:t>Developing a Streamlined Test Process from this Baseline—a Primer</w:t>
        </w:r>
        <w:r>
          <w:rPr>
            <w:noProof/>
            <w:webHidden/>
          </w:rPr>
          <w:tab/>
        </w:r>
        <w:r>
          <w:rPr>
            <w:noProof/>
            <w:webHidden/>
          </w:rPr>
          <w:fldChar w:fldCharType="begin"/>
        </w:r>
        <w:r>
          <w:rPr>
            <w:noProof/>
            <w:webHidden/>
          </w:rPr>
          <w:instrText xml:space="preserve"> PAGEREF _Toc410654462 \h </w:instrText>
        </w:r>
        <w:r>
          <w:rPr>
            <w:noProof/>
            <w:webHidden/>
          </w:rPr>
        </w:r>
        <w:r>
          <w:rPr>
            <w:noProof/>
            <w:webHidden/>
          </w:rPr>
          <w:fldChar w:fldCharType="separate"/>
        </w:r>
        <w:r>
          <w:rPr>
            <w:noProof/>
            <w:webHidden/>
          </w:rPr>
          <w:t>11</w:t>
        </w:r>
        <w:r>
          <w:rPr>
            <w:noProof/>
            <w:webHidden/>
          </w:rPr>
          <w:fldChar w:fldCharType="end"/>
        </w:r>
      </w:hyperlink>
    </w:p>
    <w:p w:rsidR="003C48B1" w:rsidRDefault="003C48B1">
      <w:pPr>
        <w:pStyle w:val="TOC2"/>
        <w:rPr>
          <w:rFonts w:eastAsiaTheme="minorEastAsia" w:cstheme="minorBidi"/>
        </w:rPr>
      </w:pPr>
      <w:hyperlink w:anchor="_Toc410654463" w:history="1">
        <w:r w:rsidRPr="00114287">
          <w:rPr>
            <w:rStyle w:val="Hyperlink"/>
          </w:rPr>
          <w:t>Examine Published Test Processes First</w:t>
        </w:r>
        <w:r>
          <w:rPr>
            <w:webHidden/>
          </w:rPr>
          <w:tab/>
        </w:r>
        <w:r>
          <w:rPr>
            <w:webHidden/>
          </w:rPr>
          <w:fldChar w:fldCharType="begin"/>
        </w:r>
        <w:r>
          <w:rPr>
            <w:webHidden/>
          </w:rPr>
          <w:instrText xml:space="preserve"> PAGEREF _Toc410654463 \h </w:instrText>
        </w:r>
        <w:r>
          <w:rPr>
            <w:webHidden/>
          </w:rPr>
        </w:r>
        <w:r>
          <w:rPr>
            <w:webHidden/>
          </w:rPr>
          <w:fldChar w:fldCharType="separate"/>
        </w:r>
        <w:r>
          <w:rPr>
            <w:webHidden/>
          </w:rPr>
          <w:t>11</w:t>
        </w:r>
        <w:r>
          <w:rPr>
            <w:webHidden/>
          </w:rPr>
          <w:fldChar w:fldCharType="end"/>
        </w:r>
      </w:hyperlink>
    </w:p>
    <w:p w:rsidR="003C48B1" w:rsidRDefault="003C48B1">
      <w:pPr>
        <w:pStyle w:val="TOC2"/>
        <w:rPr>
          <w:rFonts w:eastAsiaTheme="minorEastAsia" w:cstheme="minorBidi"/>
        </w:rPr>
      </w:pPr>
      <w:hyperlink w:anchor="_Toc410654464" w:history="1">
        <w:r w:rsidRPr="00114287">
          <w:rPr>
            <w:rStyle w:val="Hyperlink"/>
          </w:rPr>
          <w:t>Examine Advisory Notes</w:t>
        </w:r>
        <w:r>
          <w:rPr>
            <w:webHidden/>
          </w:rPr>
          <w:tab/>
        </w:r>
        <w:r>
          <w:rPr>
            <w:webHidden/>
          </w:rPr>
          <w:fldChar w:fldCharType="begin"/>
        </w:r>
        <w:r>
          <w:rPr>
            <w:webHidden/>
          </w:rPr>
          <w:instrText xml:space="preserve"> PAGEREF _Toc410654464 \h </w:instrText>
        </w:r>
        <w:r>
          <w:rPr>
            <w:webHidden/>
          </w:rPr>
        </w:r>
        <w:r>
          <w:rPr>
            <w:webHidden/>
          </w:rPr>
          <w:fldChar w:fldCharType="separate"/>
        </w:r>
        <w:r>
          <w:rPr>
            <w:webHidden/>
          </w:rPr>
          <w:t>11</w:t>
        </w:r>
        <w:r>
          <w:rPr>
            <w:webHidden/>
          </w:rPr>
          <w:fldChar w:fldCharType="end"/>
        </w:r>
      </w:hyperlink>
    </w:p>
    <w:p w:rsidR="003C48B1" w:rsidRDefault="003C48B1">
      <w:pPr>
        <w:pStyle w:val="TOC2"/>
        <w:rPr>
          <w:rFonts w:eastAsiaTheme="minorEastAsia" w:cstheme="minorBidi"/>
        </w:rPr>
      </w:pPr>
      <w:hyperlink w:anchor="_Toc410654465" w:history="1">
        <w:r w:rsidRPr="00114287">
          <w:rPr>
            <w:rStyle w:val="Hyperlink"/>
          </w:rPr>
          <w:t>Target Audiences, Requirements, and Test Instructions</w:t>
        </w:r>
        <w:r>
          <w:rPr>
            <w:webHidden/>
          </w:rPr>
          <w:tab/>
        </w:r>
        <w:r>
          <w:rPr>
            <w:webHidden/>
          </w:rPr>
          <w:fldChar w:fldCharType="begin"/>
        </w:r>
        <w:r>
          <w:rPr>
            <w:webHidden/>
          </w:rPr>
          <w:instrText xml:space="preserve"> PAGEREF _Toc410654465 \h </w:instrText>
        </w:r>
        <w:r>
          <w:rPr>
            <w:webHidden/>
          </w:rPr>
        </w:r>
        <w:r>
          <w:rPr>
            <w:webHidden/>
          </w:rPr>
          <w:fldChar w:fldCharType="separate"/>
        </w:r>
        <w:r>
          <w:rPr>
            <w:webHidden/>
          </w:rPr>
          <w:t>11</w:t>
        </w:r>
        <w:r>
          <w:rPr>
            <w:webHidden/>
          </w:rPr>
          <w:fldChar w:fldCharType="end"/>
        </w:r>
      </w:hyperlink>
    </w:p>
    <w:p w:rsidR="003C48B1" w:rsidRDefault="003C48B1">
      <w:pPr>
        <w:pStyle w:val="TOC2"/>
        <w:rPr>
          <w:rFonts w:eastAsiaTheme="minorEastAsia" w:cstheme="minorBidi"/>
        </w:rPr>
      </w:pPr>
      <w:hyperlink w:anchor="_Toc410654466" w:history="1">
        <w:r w:rsidRPr="00114287">
          <w:rPr>
            <w:rStyle w:val="Hyperlink"/>
          </w:rPr>
          <w:t>Modifications to Tests</w:t>
        </w:r>
        <w:r>
          <w:rPr>
            <w:webHidden/>
          </w:rPr>
          <w:tab/>
        </w:r>
        <w:r>
          <w:rPr>
            <w:webHidden/>
          </w:rPr>
          <w:fldChar w:fldCharType="begin"/>
        </w:r>
        <w:r>
          <w:rPr>
            <w:webHidden/>
          </w:rPr>
          <w:instrText xml:space="preserve"> PAGEREF _Toc410654466 \h </w:instrText>
        </w:r>
        <w:r>
          <w:rPr>
            <w:webHidden/>
          </w:rPr>
        </w:r>
        <w:r>
          <w:rPr>
            <w:webHidden/>
          </w:rPr>
          <w:fldChar w:fldCharType="separate"/>
        </w:r>
        <w:r>
          <w:rPr>
            <w:webHidden/>
          </w:rPr>
          <w:t>11</w:t>
        </w:r>
        <w:r>
          <w:rPr>
            <w:webHidden/>
          </w:rPr>
          <w:fldChar w:fldCharType="end"/>
        </w:r>
      </w:hyperlink>
    </w:p>
    <w:p w:rsidR="003C48B1" w:rsidRDefault="003C48B1">
      <w:pPr>
        <w:pStyle w:val="TOC2"/>
        <w:rPr>
          <w:rFonts w:eastAsiaTheme="minorEastAsia" w:cstheme="minorBidi"/>
        </w:rPr>
      </w:pPr>
      <w:hyperlink w:anchor="_Toc410654467" w:history="1">
        <w:r w:rsidRPr="00114287">
          <w:rPr>
            <w:rStyle w:val="Hyperlink"/>
          </w:rPr>
          <w:t>Reporting Results</w:t>
        </w:r>
        <w:r>
          <w:rPr>
            <w:webHidden/>
          </w:rPr>
          <w:tab/>
        </w:r>
        <w:r>
          <w:rPr>
            <w:webHidden/>
          </w:rPr>
          <w:fldChar w:fldCharType="begin"/>
        </w:r>
        <w:r>
          <w:rPr>
            <w:webHidden/>
          </w:rPr>
          <w:instrText xml:space="preserve"> PAGEREF _Toc410654467 \h </w:instrText>
        </w:r>
        <w:r>
          <w:rPr>
            <w:webHidden/>
          </w:rPr>
        </w:r>
        <w:r>
          <w:rPr>
            <w:webHidden/>
          </w:rPr>
          <w:fldChar w:fldCharType="separate"/>
        </w:r>
        <w:r>
          <w:rPr>
            <w:webHidden/>
          </w:rPr>
          <w:t>13</w:t>
        </w:r>
        <w:r>
          <w:rPr>
            <w:webHidden/>
          </w:rPr>
          <w:fldChar w:fldCharType="end"/>
        </w:r>
      </w:hyperlink>
    </w:p>
    <w:p w:rsidR="003C48B1" w:rsidRDefault="003C48B1">
      <w:pPr>
        <w:pStyle w:val="TOC1"/>
        <w:rPr>
          <w:rFonts w:eastAsiaTheme="minorEastAsia" w:cstheme="minorBidi"/>
          <w:b w:val="0"/>
          <w:noProof/>
        </w:rPr>
      </w:pPr>
      <w:hyperlink w:anchor="_Toc410654468" w:history="1">
        <w:r w:rsidRPr="00114287">
          <w:rPr>
            <w:rStyle w:val="Hyperlink"/>
            <w:i/>
            <w:noProof/>
          </w:rPr>
          <w:t>The Baseline Tests (#1 - #22)</w:t>
        </w:r>
        <w:r>
          <w:rPr>
            <w:noProof/>
            <w:webHidden/>
          </w:rPr>
          <w:tab/>
        </w:r>
        <w:r>
          <w:rPr>
            <w:noProof/>
            <w:webHidden/>
          </w:rPr>
          <w:fldChar w:fldCharType="begin"/>
        </w:r>
        <w:r>
          <w:rPr>
            <w:noProof/>
            <w:webHidden/>
          </w:rPr>
          <w:instrText xml:space="preserve"> PAGEREF _Toc410654468 \h </w:instrText>
        </w:r>
        <w:r>
          <w:rPr>
            <w:noProof/>
            <w:webHidden/>
          </w:rPr>
        </w:r>
        <w:r>
          <w:rPr>
            <w:noProof/>
            <w:webHidden/>
          </w:rPr>
          <w:fldChar w:fldCharType="separate"/>
        </w:r>
        <w:r>
          <w:rPr>
            <w:noProof/>
            <w:webHidden/>
          </w:rPr>
          <w:t>14</w:t>
        </w:r>
        <w:r>
          <w:rPr>
            <w:noProof/>
            <w:webHidden/>
          </w:rPr>
          <w:fldChar w:fldCharType="end"/>
        </w:r>
      </w:hyperlink>
    </w:p>
    <w:p w:rsidR="003C48B1" w:rsidRDefault="003C48B1">
      <w:pPr>
        <w:pStyle w:val="TOC1"/>
        <w:rPr>
          <w:rFonts w:eastAsiaTheme="minorEastAsia" w:cstheme="minorBidi"/>
          <w:b w:val="0"/>
          <w:noProof/>
        </w:rPr>
      </w:pPr>
      <w:hyperlink w:anchor="_Toc410654469" w:history="1">
        <w:r w:rsidRPr="00114287">
          <w:rPr>
            <w:rStyle w:val="Hyperlink"/>
            <w:noProof/>
          </w:rPr>
          <w:t>Attachment A - Cross-Reference Tables</w:t>
        </w:r>
        <w:r>
          <w:rPr>
            <w:noProof/>
            <w:webHidden/>
          </w:rPr>
          <w:tab/>
        </w:r>
        <w:r>
          <w:rPr>
            <w:noProof/>
            <w:webHidden/>
          </w:rPr>
          <w:fldChar w:fldCharType="begin"/>
        </w:r>
        <w:r>
          <w:rPr>
            <w:noProof/>
            <w:webHidden/>
          </w:rPr>
          <w:instrText xml:space="preserve"> PAGEREF _Toc410654469 \h </w:instrText>
        </w:r>
        <w:r>
          <w:rPr>
            <w:noProof/>
            <w:webHidden/>
          </w:rPr>
        </w:r>
        <w:r>
          <w:rPr>
            <w:noProof/>
            <w:webHidden/>
          </w:rPr>
          <w:fldChar w:fldCharType="separate"/>
        </w:r>
        <w:r>
          <w:rPr>
            <w:noProof/>
            <w:webHidden/>
          </w:rPr>
          <w:t>64</w:t>
        </w:r>
        <w:r>
          <w:rPr>
            <w:noProof/>
            <w:webHidden/>
          </w:rPr>
          <w:fldChar w:fldCharType="end"/>
        </w:r>
      </w:hyperlink>
    </w:p>
    <w:p w:rsidR="003C48B1" w:rsidRDefault="003C48B1">
      <w:pPr>
        <w:pStyle w:val="TOC2"/>
        <w:rPr>
          <w:rFonts w:eastAsiaTheme="minorEastAsia" w:cstheme="minorBidi"/>
        </w:rPr>
      </w:pPr>
      <w:hyperlink w:anchor="_Toc410654470" w:history="1">
        <w:r w:rsidRPr="00114287">
          <w:rPr>
            <w:rStyle w:val="Hyperlink"/>
          </w:rPr>
          <w:t>Baseline Tests (cross-reference table)</w:t>
        </w:r>
        <w:r>
          <w:rPr>
            <w:webHidden/>
          </w:rPr>
          <w:tab/>
        </w:r>
        <w:r>
          <w:rPr>
            <w:webHidden/>
          </w:rPr>
          <w:fldChar w:fldCharType="begin"/>
        </w:r>
        <w:r>
          <w:rPr>
            <w:webHidden/>
          </w:rPr>
          <w:instrText xml:space="preserve"> PAGEREF _Toc410654470 \h </w:instrText>
        </w:r>
        <w:r>
          <w:rPr>
            <w:webHidden/>
          </w:rPr>
        </w:r>
        <w:r>
          <w:rPr>
            <w:webHidden/>
          </w:rPr>
          <w:fldChar w:fldCharType="separate"/>
        </w:r>
        <w:r>
          <w:rPr>
            <w:webHidden/>
          </w:rPr>
          <w:t>65</w:t>
        </w:r>
        <w:r>
          <w:rPr>
            <w:webHidden/>
          </w:rPr>
          <w:fldChar w:fldCharType="end"/>
        </w:r>
      </w:hyperlink>
    </w:p>
    <w:p w:rsidR="003C48B1" w:rsidRDefault="003C48B1">
      <w:pPr>
        <w:pStyle w:val="TOC2"/>
        <w:rPr>
          <w:rFonts w:eastAsiaTheme="minorEastAsia" w:cstheme="minorBidi"/>
        </w:rPr>
      </w:pPr>
      <w:hyperlink w:anchor="_Toc410654471" w:history="1">
        <w:r w:rsidRPr="00114287">
          <w:rPr>
            <w:rStyle w:val="Hyperlink"/>
          </w:rPr>
          <w:t>Section 508 (cross-reference table)</w:t>
        </w:r>
        <w:r>
          <w:rPr>
            <w:webHidden/>
          </w:rPr>
          <w:tab/>
        </w:r>
        <w:r>
          <w:rPr>
            <w:webHidden/>
          </w:rPr>
          <w:fldChar w:fldCharType="begin"/>
        </w:r>
        <w:r>
          <w:rPr>
            <w:webHidden/>
          </w:rPr>
          <w:instrText xml:space="preserve"> PAGEREF _Toc410654471 \h </w:instrText>
        </w:r>
        <w:r>
          <w:rPr>
            <w:webHidden/>
          </w:rPr>
        </w:r>
        <w:r>
          <w:rPr>
            <w:webHidden/>
          </w:rPr>
          <w:fldChar w:fldCharType="separate"/>
        </w:r>
        <w:r>
          <w:rPr>
            <w:webHidden/>
          </w:rPr>
          <w:t>67</w:t>
        </w:r>
        <w:r>
          <w:rPr>
            <w:webHidden/>
          </w:rPr>
          <w:fldChar w:fldCharType="end"/>
        </w:r>
      </w:hyperlink>
    </w:p>
    <w:p w:rsidR="003C48B1" w:rsidRDefault="003C48B1">
      <w:pPr>
        <w:pStyle w:val="TOC2"/>
        <w:rPr>
          <w:rFonts w:eastAsiaTheme="minorEastAsia" w:cstheme="minorBidi"/>
        </w:rPr>
      </w:pPr>
      <w:hyperlink w:anchor="_Toc410654472" w:history="1">
        <w:r w:rsidRPr="00114287">
          <w:rPr>
            <w:rStyle w:val="Hyperlink"/>
          </w:rPr>
          <w:t>WCAG 2.0 (cross-reference table)</w:t>
        </w:r>
        <w:r>
          <w:rPr>
            <w:webHidden/>
          </w:rPr>
          <w:tab/>
        </w:r>
        <w:r>
          <w:rPr>
            <w:webHidden/>
          </w:rPr>
          <w:fldChar w:fldCharType="begin"/>
        </w:r>
        <w:r>
          <w:rPr>
            <w:webHidden/>
          </w:rPr>
          <w:instrText xml:space="preserve"> PAGEREF _Toc410654472 \h </w:instrText>
        </w:r>
        <w:r>
          <w:rPr>
            <w:webHidden/>
          </w:rPr>
        </w:r>
        <w:r>
          <w:rPr>
            <w:webHidden/>
          </w:rPr>
          <w:fldChar w:fldCharType="separate"/>
        </w:r>
        <w:r>
          <w:rPr>
            <w:webHidden/>
          </w:rPr>
          <w:t>69</w:t>
        </w:r>
        <w:r>
          <w:rPr>
            <w:webHidden/>
          </w:rPr>
          <w:fldChar w:fldCharType="end"/>
        </w:r>
      </w:hyperlink>
    </w:p>
    <w:p w:rsidR="003C48B1" w:rsidRDefault="003C48B1">
      <w:pPr>
        <w:pStyle w:val="TOC1"/>
        <w:rPr>
          <w:rFonts w:eastAsiaTheme="minorEastAsia" w:cstheme="minorBidi"/>
          <w:b w:val="0"/>
          <w:noProof/>
        </w:rPr>
      </w:pPr>
      <w:hyperlink w:anchor="_Toc410654473" w:history="1">
        <w:r w:rsidRPr="00114287">
          <w:rPr>
            <w:rStyle w:val="Hyperlink"/>
            <w:noProof/>
          </w:rPr>
          <w:t>Attachment B - Flashing Content Test Advisory Notes</w:t>
        </w:r>
        <w:r>
          <w:rPr>
            <w:noProof/>
            <w:webHidden/>
          </w:rPr>
          <w:tab/>
        </w:r>
        <w:r>
          <w:rPr>
            <w:noProof/>
            <w:webHidden/>
          </w:rPr>
          <w:fldChar w:fldCharType="begin"/>
        </w:r>
        <w:r>
          <w:rPr>
            <w:noProof/>
            <w:webHidden/>
          </w:rPr>
          <w:instrText xml:space="preserve"> PAGEREF _Toc410654473 \h </w:instrText>
        </w:r>
        <w:r>
          <w:rPr>
            <w:noProof/>
            <w:webHidden/>
          </w:rPr>
        </w:r>
        <w:r>
          <w:rPr>
            <w:noProof/>
            <w:webHidden/>
          </w:rPr>
          <w:fldChar w:fldCharType="separate"/>
        </w:r>
        <w:r>
          <w:rPr>
            <w:noProof/>
            <w:webHidden/>
          </w:rPr>
          <w:t>71</w:t>
        </w:r>
        <w:r>
          <w:rPr>
            <w:noProof/>
            <w:webHidden/>
          </w:rPr>
          <w:fldChar w:fldCharType="end"/>
        </w:r>
      </w:hyperlink>
    </w:p>
    <w:p w:rsidR="003C48B1" w:rsidRDefault="003C48B1">
      <w:pPr>
        <w:pStyle w:val="TOC2"/>
        <w:rPr>
          <w:rFonts w:eastAsiaTheme="minorEastAsia" w:cstheme="minorBidi"/>
        </w:rPr>
      </w:pPr>
      <w:hyperlink w:anchor="_Toc410654474" w:history="1">
        <w:r w:rsidRPr="00114287">
          <w:rPr>
            <w:rStyle w:val="Hyperlink"/>
          </w:rPr>
          <w:t>Why to Include a Flashing Content Test in a Test Process</w:t>
        </w:r>
        <w:r>
          <w:rPr>
            <w:webHidden/>
          </w:rPr>
          <w:tab/>
        </w:r>
        <w:r>
          <w:rPr>
            <w:webHidden/>
          </w:rPr>
          <w:fldChar w:fldCharType="begin"/>
        </w:r>
        <w:r>
          <w:rPr>
            <w:webHidden/>
          </w:rPr>
          <w:instrText xml:space="preserve"> PAGEREF _Toc410654474 \h </w:instrText>
        </w:r>
        <w:r>
          <w:rPr>
            <w:webHidden/>
          </w:rPr>
        </w:r>
        <w:r>
          <w:rPr>
            <w:webHidden/>
          </w:rPr>
          <w:fldChar w:fldCharType="separate"/>
        </w:r>
        <w:r>
          <w:rPr>
            <w:webHidden/>
          </w:rPr>
          <w:t>71</w:t>
        </w:r>
        <w:r>
          <w:rPr>
            <w:webHidden/>
          </w:rPr>
          <w:fldChar w:fldCharType="end"/>
        </w:r>
      </w:hyperlink>
    </w:p>
    <w:p w:rsidR="003C48B1" w:rsidRDefault="003C48B1">
      <w:pPr>
        <w:pStyle w:val="TOC2"/>
        <w:rPr>
          <w:rFonts w:eastAsiaTheme="minorEastAsia" w:cstheme="minorBidi"/>
        </w:rPr>
      </w:pPr>
      <w:hyperlink w:anchor="_Toc410654475" w:history="1">
        <w:r w:rsidRPr="00114287">
          <w:rPr>
            <w:rStyle w:val="Hyperlink"/>
          </w:rPr>
          <w:t>Why There is No Baseline Test for Flashing</w:t>
        </w:r>
        <w:r>
          <w:rPr>
            <w:webHidden/>
          </w:rPr>
          <w:tab/>
        </w:r>
        <w:r>
          <w:rPr>
            <w:webHidden/>
          </w:rPr>
          <w:fldChar w:fldCharType="begin"/>
        </w:r>
        <w:r>
          <w:rPr>
            <w:webHidden/>
          </w:rPr>
          <w:instrText xml:space="preserve"> PAGEREF _Toc410654475 \h </w:instrText>
        </w:r>
        <w:r>
          <w:rPr>
            <w:webHidden/>
          </w:rPr>
        </w:r>
        <w:r>
          <w:rPr>
            <w:webHidden/>
          </w:rPr>
          <w:fldChar w:fldCharType="separate"/>
        </w:r>
        <w:r>
          <w:rPr>
            <w:webHidden/>
          </w:rPr>
          <w:t>71</w:t>
        </w:r>
        <w:r>
          <w:rPr>
            <w:webHidden/>
          </w:rPr>
          <w:fldChar w:fldCharType="end"/>
        </w:r>
      </w:hyperlink>
    </w:p>
    <w:p w:rsidR="003C48B1" w:rsidRDefault="003C48B1">
      <w:pPr>
        <w:pStyle w:val="TOC2"/>
        <w:rPr>
          <w:rFonts w:eastAsiaTheme="minorEastAsia" w:cstheme="minorBidi"/>
        </w:rPr>
      </w:pPr>
      <w:hyperlink w:anchor="_Toc410654476" w:history="1">
        <w:r w:rsidRPr="00114287">
          <w:rPr>
            <w:rStyle w:val="Hyperlink"/>
          </w:rPr>
          <w:t>Requirement and Draft Rationale</w:t>
        </w:r>
        <w:r>
          <w:rPr>
            <w:webHidden/>
          </w:rPr>
          <w:tab/>
        </w:r>
        <w:r>
          <w:rPr>
            <w:webHidden/>
          </w:rPr>
          <w:fldChar w:fldCharType="begin"/>
        </w:r>
        <w:r>
          <w:rPr>
            <w:webHidden/>
          </w:rPr>
          <w:instrText xml:space="preserve"> PAGEREF _Toc410654476 \h </w:instrText>
        </w:r>
        <w:r>
          <w:rPr>
            <w:webHidden/>
          </w:rPr>
        </w:r>
        <w:r>
          <w:rPr>
            <w:webHidden/>
          </w:rPr>
          <w:fldChar w:fldCharType="separate"/>
        </w:r>
        <w:r>
          <w:rPr>
            <w:webHidden/>
          </w:rPr>
          <w:t>72</w:t>
        </w:r>
        <w:r>
          <w:rPr>
            <w:webHidden/>
          </w:rPr>
          <w:fldChar w:fldCharType="end"/>
        </w:r>
      </w:hyperlink>
    </w:p>
    <w:p w:rsidR="003C48B1" w:rsidRDefault="003C48B1">
      <w:pPr>
        <w:pStyle w:val="TOC2"/>
        <w:rPr>
          <w:rFonts w:eastAsiaTheme="minorEastAsia" w:cstheme="minorBidi"/>
        </w:rPr>
      </w:pPr>
      <w:hyperlink w:anchor="_Toc410654477" w:history="1">
        <w:r w:rsidRPr="00114287">
          <w:rPr>
            <w:rStyle w:val="Hyperlink"/>
          </w:rPr>
          <w:t>How to Report on Flashing Content</w:t>
        </w:r>
        <w:r>
          <w:rPr>
            <w:webHidden/>
          </w:rPr>
          <w:tab/>
        </w:r>
        <w:r>
          <w:rPr>
            <w:webHidden/>
          </w:rPr>
          <w:fldChar w:fldCharType="begin"/>
        </w:r>
        <w:r>
          <w:rPr>
            <w:webHidden/>
          </w:rPr>
          <w:instrText xml:space="preserve"> PAGEREF _Toc410654477 \h </w:instrText>
        </w:r>
        <w:r>
          <w:rPr>
            <w:webHidden/>
          </w:rPr>
        </w:r>
        <w:r>
          <w:rPr>
            <w:webHidden/>
          </w:rPr>
          <w:fldChar w:fldCharType="separate"/>
        </w:r>
        <w:r>
          <w:rPr>
            <w:webHidden/>
          </w:rPr>
          <w:t>73</w:t>
        </w:r>
        <w:r>
          <w:rPr>
            <w:webHidden/>
          </w:rPr>
          <w:fldChar w:fldCharType="end"/>
        </w:r>
      </w:hyperlink>
    </w:p>
    <w:p w:rsidR="003C48B1" w:rsidRDefault="003C48B1">
      <w:pPr>
        <w:pStyle w:val="TOC1"/>
        <w:rPr>
          <w:rFonts w:eastAsiaTheme="minorEastAsia" w:cstheme="minorBidi"/>
          <w:b w:val="0"/>
          <w:noProof/>
        </w:rPr>
      </w:pPr>
      <w:hyperlink w:anchor="_Toc410654478" w:history="1">
        <w:r w:rsidRPr="00114287">
          <w:rPr>
            <w:rStyle w:val="Hyperlink"/>
            <w:noProof/>
          </w:rPr>
          <w:t>Attachment C – MS Word 2010 Automated Accessibility Checker</w:t>
        </w:r>
        <w:r>
          <w:rPr>
            <w:noProof/>
            <w:webHidden/>
          </w:rPr>
          <w:tab/>
        </w:r>
        <w:r>
          <w:rPr>
            <w:noProof/>
            <w:webHidden/>
          </w:rPr>
          <w:fldChar w:fldCharType="begin"/>
        </w:r>
        <w:r>
          <w:rPr>
            <w:noProof/>
            <w:webHidden/>
          </w:rPr>
          <w:instrText xml:space="preserve"> PAGEREF _Toc410654478 \h </w:instrText>
        </w:r>
        <w:r>
          <w:rPr>
            <w:noProof/>
            <w:webHidden/>
          </w:rPr>
        </w:r>
        <w:r>
          <w:rPr>
            <w:noProof/>
            <w:webHidden/>
          </w:rPr>
          <w:fldChar w:fldCharType="separate"/>
        </w:r>
        <w:r>
          <w:rPr>
            <w:noProof/>
            <w:webHidden/>
          </w:rPr>
          <w:t>74</w:t>
        </w:r>
        <w:r>
          <w:rPr>
            <w:noProof/>
            <w:webHidden/>
          </w:rPr>
          <w:fldChar w:fldCharType="end"/>
        </w:r>
      </w:hyperlink>
    </w:p>
    <w:p w:rsidR="003C48B1" w:rsidRDefault="003C48B1">
      <w:pPr>
        <w:pStyle w:val="TOC1"/>
        <w:rPr>
          <w:rFonts w:eastAsiaTheme="minorEastAsia" w:cstheme="minorBidi"/>
          <w:b w:val="0"/>
          <w:noProof/>
        </w:rPr>
      </w:pPr>
      <w:hyperlink w:anchor="_Toc410654479" w:history="1">
        <w:r w:rsidRPr="00114287">
          <w:rPr>
            <w:rStyle w:val="Hyperlink"/>
            <w:noProof/>
          </w:rPr>
          <w:t>Attachment D – Color Contrast Analyzers</w:t>
        </w:r>
        <w:r>
          <w:rPr>
            <w:noProof/>
            <w:webHidden/>
          </w:rPr>
          <w:tab/>
        </w:r>
        <w:r>
          <w:rPr>
            <w:noProof/>
            <w:webHidden/>
          </w:rPr>
          <w:fldChar w:fldCharType="begin"/>
        </w:r>
        <w:r>
          <w:rPr>
            <w:noProof/>
            <w:webHidden/>
          </w:rPr>
          <w:instrText xml:space="preserve"> PAGEREF _Toc410654479 \h </w:instrText>
        </w:r>
        <w:r>
          <w:rPr>
            <w:noProof/>
            <w:webHidden/>
          </w:rPr>
        </w:r>
        <w:r>
          <w:rPr>
            <w:noProof/>
            <w:webHidden/>
          </w:rPr>
          <w:fldChar w:fldCharType="separate"/>
        </w:r>
        <w:r>
          <w:rPr>
            <w:noProof/>
            <w:webHidden/>
          </w:rPr>
          <w:t>75</w:t>
        </w:r>
        <w:r>
          <w:rPr>
            <w:noProof/>
            <w:webHidden/>
          </w:rPr>
          <w:fldChar w:fldCharType="end"/>
        </w:r>
      </w:hyperlink>
    </w:p>
    <w:p w:rsidR="002D048B" w:rsidRPr="003A0440" w:rsidRDefault="002D048B" w:rsidP="00F336B5">
      <w:pPr>
        <w:pStyle w:val="Contentsheading"/>
      </w:pPr>
      <w:r>
        <w:lastRenderedPageBreak/>
        <w:fldChar w:fldCharType="end"/>
      </w:r>
      <w:r w:rsidR="00F336B5">
        <w:t xml:space="preserve">Contents: </w:t>
      </w:r>
      <w:r w:rsidR="00521F81">
        <w:t>The Baseline Tests (#</w:t>
      </w:r>
      <w:r w:rsidR="00FC354C">
        <w:t>1</w:t>
      </w:r>
      <w:r w:rsidR="00521F81">
        <w:t xml:space="preserve"> - #</w:t>
      </w:r>
      <w:r w:rsidR="001F4A49">
        <w:t>22</w:t>
      </w:r>
      <w:r w:rsidR="00B366A9" w:rsidRPr="003A0440">
        <w:t>)</w:t>
      </w:r>
    </w:p>
    <w:p w:rsidR="00CC4AB0" w:rsidRDefault="00B366A9">
      <w:pPr>
        <w:pStyle w:val="TOC4"/>
        <w:rPr>
          <w:rFonts w:eastAsiaTheme="minorEastAsia" w:cstheme="minorBidi"/>
        </w:rPr>
      </w:pPr>
      <w:r>
        <w:fldChar w:fldCharType="begin"/>
      </w:r>
      <w:r>
        <w:instrText xml:space="preserve"> TOC \o "4-4" \h \z </w:instrText>
      </w:r>
      <w:r>
        <w:fldChar w:fldCharType="separate"/>
      </w:r>
      <w:hyperlink w:anchor="_Toc399427615" w:history="1">
        <w:r w:rsidR="00CC4AB0" w:rsidRPr="00133CFB">
          <w:rPr>
            <w:rStyle w:val="Hyperlink"/>
          </w:rPr>
          <w:t>1.</w:t>
        </w:r>
        <w:r w:rsidR="00CC4AB0">
          <w:rPr>
            <w:rFonts w:eastAsiaTheme="minorEastAsia" w:cstheme="minorBidi"/>
          </w:rPr>
          <w:tab/>
        </w:r>
        <w:r w:rsidR="00CC4AB0" w:rsidRPr="00133CFB">
          <w:rPr>
            <w:rStyle w:val="Hyperlink"/>
          </w:rPr>
          <w:t>Inline Elements</w:t>
        </w:r>
        <w:r w:rsidR="00CC4AB0">
          <w:rPr>
            <w:webHidden/>
          </w:rPr>
          <w:tab/>
        </w:r>
        <w:r w:rsidR="00CC4AB0">
          <w:rPr>
            <w:webHidden/>
          </w:rPr>
          <w:fldChar w:fldCharType="begin"/>
        </w:r>
        <w:r w:rsidR="00CC4AB0">
          <w:rPr>
            <w:webHidden/>
          </w:rPr>
          <w:instrText xml:space="preserve"> PAGEREF _Toc399427615 \h </w:instrText>
        </w:r>
        <w:r w:rsidR="00CC4AB0">
          <w:rPr>
            <w:webHidden/>
          </w:rPr>
        </w:r>
        <w:r w:rsidR="00CC4AB0">
          <w:rPr>
            <w:webHidden/>
          </w:rPr>
          <w:fldChar w:fldCharType="separate"/>
        </w:r>
        <w:r w:rsidR="001A0D9D">
          <w:rPr>
            <w:webHidden/>
          </w:rPr>
          <w:t>15</w:t>
        </w:r>
        <w:r w:rsidR="00CC4AB0">
          <w:rPr>
            <w:webHidden/>
          </w:rPr>
          <w:fldChar w:fldCharType="end"/>
        </w:r>
      </w:hyperlink>
    </w:p>
    <w:p w:rsidR="00CC4AB0" w:rsidRDefault="003C48B1">
      <w:pPr>
        <w:pStyle w:val="TOC4"/>
        <w:rPr>
          <w:rFonts w:eastAsiaTheme="minorEastAsia" w:cstheme="minorBidi"/>
        </w:rPr>
      </w:pPr>
      <w:hyperlink w:anchor="_Toc399427616" w:history="1">
        <w:r w:rsidR="00CC4AB0" w:rsidRPr="00133CFB">
          <w:rPr>
            <w:rStyle w:val="Hyperlink"/>
          </w:rPr>
          <w:t>2.</w:t>
        </w:r>
        <w:r w:rsidR="00CC4AB0">
          <w:rPr>
            <w:rFonts w:eastAsiaTheme="minorEastAsia" w:cstheme="minorBidi"/>
          </w:rPr>
          <w:tab/>
        </w:r>
        <w:r w:rsidR="00CC4AB0" w:rsidRPr="00133CFB">
          <w:rPr>
            <w:rStyle w:val="Hyperlink"/>
          </w:rPr>
          <w:t>Reading Order</w:t>
        </w:r>
        <w:r w:rsidR="00CC4AB0">
          <w:rPr>
            <w:webHidden/>
          </w:rPr>
          <w:tab/>
        </w:r>
        <w:r w:rsidR="00CC4AB0">
          <w:rPr>
            <w:webHidden/>
          </w:rPr>
          <w:fldChar w:fldCharType="begin"/>
        </w:r>
        <w:r w:rsidR="00CC4AB0">
          <w:rPr>
            <w:webHidden/>
          </w:rPr>
          <w:instrText xml:space="preserve"> PAGEREF _Toc399427616 \h </w:instrText>
        </w:r>
        <w:r w:rsidR="00CC4AB0">
          <w:rPr>
            <w:webHidden/>
          </w:rPr>
        </w:r>
        <w:r w:rsidR="00CC4AB0">
          <w:rPr>
            <w:webHidden/>
          </w:rPr>
          <w:fldChar w:fldCharType="separate"/>
        </w:r>
        <w:r w:rsidR="001A0D9D">
          <w:rPr>
            <w:webHidden/>
          </w:rPr>
          <w:t>17</w:t>
        </w:r>
        <w:r w:rsidR="00CC4AB0">
          <w:rPr>
            <w:webHidden/>
          </w:rPr>
          <w:fldChar w:fldCharType="end"/>
        </w:r>
      </w:hyperlink>
    </w:p>
    <w:p w:rsidR="00CC4AB0" w:rsidRDefault="003C48B1">
      <w:pPr>
        <w:pStyle w:val="TOC4"/>
        <w:rPr>
          <w:rFonts w:eastAsiaTheme="minorEastAsia" w:cstheme="minorBidi"/>
        </w:rPr>
      </w:pPr>
      <w:hyperlink w:anchor="_Toc399427617" w:history="1">
        <w:r w:rsidR="00CC4AB0" w:rsidRPr="00133CFB">
          <w:rPr>
            <w:rStyle w:val="Hyperlink"/>
          </w:rPr>
          <w:t>3.</w:t>
        </w:r>
        <w:r w:rsidR="00CC4AB0">
          <w:rPr>
            <w:rFonts w:eastAsiaTheme="minorEastAsia" w:cstheme="minorBidi"/>
          </w:rPr>
          <w:tab/>
        </w:r>
        <w:r w:rsidR="00CC4AB0" w:rsidRPr="00133CFB">
          <w:rPr>
            <w:rStyle w:val="Hyperlink"/>
          </w:rPr>
          <w:t>Document Title (Filename)</w:t>
        </w:r>
        <w:r w:rsidR="00CC4AB0">
          <w:rPr>
            <w:webHidden/>
          </w:rPr>
          <w:tab/>
        </w:r>
        <w:r w:rsidR="00CC4AB0">
          <w:rPr>
            <w:webHidden/>
          </w:rPr>
          <w:fldChar w:fldCharType="begin"/>
        </w:r>
        <w:r w:rsidR="00CC4AB0">
          <w:rPr>
            <w:webHidden/>
          </w:rPr>
          <w:instrText xml:space="preserve"> PAGEREF _Toc399427617 \h </w:instrText>
        </w:r>
        <w:r w:rsidR="00CC4AB0">
          <w:rPr>
            <w:webHidden/>
          </w:rPr>
        </w:r>
        <w:r w:rsidR="00CC4AB0">
          <w:rPr>
            <w:webHidden/>
          </w:rPr>
          <w:fldChar w:fldCharType="separate"/>
        </w:r>
        <w:r w:rsidR="001A0D9D">
          <w:rPr>
            <w:webHidden/>
          </w:rPr>
          <w:t>19</w:t>
        </w:r>
        <w:r w:rsidR="00CC4AB0">
          <w:rPr>
            <w:webHidden/>
          </w:rPr>
          <w:fldChar w:fldCharType="end"/>
        </w:r>
      </w:hyperlink>
    </w:p>
    <w:p w:rsidR="00CC4AB0" w:rsidRDefault="003C48B1">
      <w:pPr>
        <w:pStyle w:val="TOC4"/>
        <w:rPr>
          <w:rFonts w:eastAsiaTheme="minorEastAsia" w:cstheme="minorBidi"/>
        </w:rPr>
      </w:pPr>
      <w:hyperlink w:anchor="_Toc399427618" w:history="1">
        <w:r w:rsidR="00CC4AB0" w:rsidRPr="00133CFB">
          <w:rPr>
            <w:rStyle w:val="Hyperlink"/>
          </w:rPr>
          <w:t>4.</w:t>
        </w:r>
        <w:r w:rsidR="00CC4AB0">
          <w:rPr>
            <w:rFonts w:eastAsiaTheme="minorEastAsia" w:cstheme="minorBidi"/>
          </w:rPr>
          <w:tab/>
        </w:r>
        <w:r w:rsidR="00CC4AB0" w:rsidRPr="00133CFB">
          <w:rPr>
            <w:rStyle w:val="Hyperlink"/>
          </w:rPr>
          <w:t>Headings</w:t>
        </w:r>
        <w:r w:rsidR="00CC4AB0">
          <w:rPr>
            <w:webHidden/>
          </w:rPr>
          <w:tab/>
        </w:r>
        <w:r w:rsidR="00CC4AB0">
          <w:rPr>
            <w:webHidden/>
          </w:rPr>
          <w:fldChar w:fldCharType="begin"/>
        </w:r>
        <w:r w:rsidR="00CC4AB0">
          <w:rPr>
            <w:webHidden/>
          </w:rPr>
          <w:instrText xml:space="preserve"> PAGEREF _Toc399427618 \h </w:instrText>
        </w:r>
        <w:r w:rsidR="00CC4AB0">
          <w:rPr>
            <w:webHidden/>
          </w:rPr>
        </w:r>
        <w:r w:rsidR="00CC4AB0">
          <w:rPr>
            <w:webHidden/>
          </w:rPr>
          <w:fldChar w:fldCharType="separate"/>
        </w:r>
        <w:r w:rsidR="001A0D9D">
          <w:rPr>
            <w:webHidden/>
          </w:rPr>
          <w:t>21</w:t>
        </w:r>
        <w:r w:rsidR="00CC4AB0">
          <w:rPr>
            <w:webHidden/>
          </w:rPr>
          <w:fldChar w:fldCharType="end"/>
        </w:r>
      </w:hyperlink>
    </w:p>
    <w:p w:rsidR="00CC4AB0" w:rsidRDefault="003C48B1">
      <w:pPr>
        <w:pStyle w:val="TOC4"/>
        <w:rPr>
          <w:rFonts w:eastAsiaTheme="minorEastAsia" w:cstheme="minorBidi"/>
        </w:rPr>
      </w:pPr>
      <w:hyperlink w:anchor="_Toc399427619" w:history="1">
        <w:r w:rsidR="00CC4AB0" w:rsidRPr="00133CFB">
          <w:rPr>
            <w:rStyle w:val="Hyperlink"/>
          </w:rPr>
          <w:t>5.</w:t>
        </w:r>
        <w:r w:rsidR="00CC4AB0">
          <w:rPr>
            <w:rFonts w:eastAsiaTheme="minorEastAsia" w:cstheme="minorBidi"/>
          </w:rPr>
          <w:tab/>
        </w:r>
        <w:r w:rsidR="00CC4AB0" w:rsidRPr="00133CFB">
          <w:rPr>
            <w:rStyle w:val="Hyperlink"/>
          </w:rPr>
          <w:t>Section Language</w:t>
        </w:r>
        <w:r w:rsidR="00CC4AB0">
          <w:rPr>
            <w:webHidden/>
          </w:rPr>
          <w:tab/>
        </w:r>
        <w:r w:rsidR="00CC4AB0">
          <w:rPr>
            <w:webHidden/>
          </w:rPr>
          <w:fldChar w:fldCharType="begin"/>
        </w:r>
        <w:r w:rsidR="00CC4AB0">
          <w:rPr>
            <w:webHidden/>
          </w:rPr>
          <w:instrText xml:space="preserve"> PAGEREF _Toc399427619 \h </w:instrText>
        </w:r>
        <w:r w:rsidR="00CC4AB0">
          <w:rPr>
            <w:webHidden/>
          </w:rPr>
        </w:r>
        <w:r w:rsidR="00CC4AB0">
          <w:rPr>
            <w:webHidden/>
          </w:rPr>
          <w:fldChar w:fldCharType="separate"/>
        </w:r>
        <w:r w:rsidR="001A0D9D">
          <w:rPr>
            <w:webHidden/>
          </w:rPr>
          <w:t>24</w:t>
        </w:r>
        <w:r w:rsidR="00CC4AB0">
          <w:rPr>
            <w:webHidden/>
          </w:rPr>
          <w:fldChar w:fldCharType="end"/>
        </w:r>
      </w:hyperlink>
    </w:p>
    <w:p w:rsidR="00CC4AB0" w:rsidRDefault="003C48B1">
      <w:pPr>
        <w:pStyle w:val="TOC4"/>
        <w:rPr>
          <w:rFonts w:eastAsiaTheme="minorEastAsia" w:cstheme="minorBidi"/>
        </w:rPr>
      </w:pPr>
      <w:hyperlink w:anchor="_Toc399427620" w:history="1">
        <w:r w:rsidR="00CC4AB0" w:rsidRPr="00133CFB">
          <w:rPr>
            <w:rStyle w:val="Hyperlink"/>
          </w:rPr>
          <w:t>6.</w:t>
        </w:r>
        <w:r w:rsidR="00CC4AB0">
          <w:rPr>
            <w:rFonts w:eastAsiaTheme="minorEastAsia" w:cstheme="minorBidi"/>
          </w:rPr>
          <w:tab/>
        </w:r>
        <w:r w:rsidR="00CC4AB0" w:rsidRPr="00133CFB">
          <w:rPr>
            <w:rStyle w:val="Hyperlink"/>
          </w:rPr>
          <w:t>Document Language</w:t>
        </w:r>
        <w:r w:rsidR="00CC4AB0">
          <w:rPr>
            <w:webHidden/>
          </w:rPr>
          <w:tab/>
        </w:r>
        <w:r w:rsidR="00CC4AB0">
          <w:rPr>
            <w:webHidden/>
          </w:rPr>
          <w:fldChar w:fldCharType="begin"/>
        </w:r>
        <w:r w:rsidR="00CC4AB0">
          <w:rPr>
            <w:webHidden/>
          </w:rPr>
          <w:instrText xml:space="preserve"> PAGEREF _Toc399427620 \h </w:instrText>
        </w:r>
        <w:r w:rsidR="00CC4AB0">
          <w:rPr>
            <w:webHidden/>
          </w:rPr>
        </w:r>
        <w:r w:rsidR="00CC4AB0">
          <w:rPr>
            <w:webHidden/>
          </w:rPr>
          <w:fldChar w:fldCharType="separate"/>
        </w:r>
        <w:r w:rsidR="001A0D9D">
          <w:rPr>
            <w:webHidden/>
          </w:rPr>
          <w:t>26</w:t>
        </w:r>
        <w:r w:rsidR="00CC4AB0">
          <w:rPr>
            <w:webHidden/>
          </w:rPr>
          <w:fldChar w:fldCharType="end"/>
        </w:r>
      </w:hyperlink>
    </w:p>
    <w:p w:rsidR="00CC4AB0" w:rsidRDefault="003C48B1">
      <w:pPr>
        <w:pStyle w:val="TOC4"/>
        <w:rPr>
          <w:rFonts w:eastAsiaTheme="minorEastAsia" w:cstheme="minorBidi"/>
        </w:rPr>
      </w:pPr>
      <w:hyperlink w:anchor="_Toc399427621" w:history="1">
        <w:r w:rsidR="00CC4AB0" w:rsidRPr="00133CFB">
          <w:rPr>
            <w:rStyle w:val="Hyperlink"/>
          </w:rPr>
          <w:t>7.</w:t>
        </w:r>
        <w:r w:rsidR="00CC4AB0">
          <w:rPr>
            <w:rFonts w:eastAsiaTheme="minorEastAsia" w:cstheme="minorBidi"/>
          </w:rPr>
          <w:tab/>
        </w:r>
        <w:r w:rsidR="00CC4AB0" w:rsidRPr="00133CFB">
          <w:rPr>
            <w:rStyle w:val="Hyperlink"/>
          </w:rPr>
          <w:t>Links and User Controls</w:t>
        </w:r>
        <w:r w:rsidR="00CC4AB0">
          <w:rPr>
            <w:webHidden/>
          </w:rPr>
          <w:tab/>
        </w:r>
        <w:r w:rsidR="00CC4AB0">
          <w:rPr>
            <w:webHidden/>
          </w:rPr>
          <w:fldChar w:fldCharType="begin"/>
        </w:r>
        <w:r w:rsidR="00CC4AB0">
          <w:rPr>
            <w:webHidden/>
          </w:rPr>
          <w:instrText xml:space="preserve"> PAGEREF _Toc399427621 \h </w:instrText>
        </w:r>
        <w:r w:rsidR="00CC4AB0">
          <w:rPr>
            <w:webHidden/>
          </w:rPr>
        </w:r>
        <w:r w:rsidR="00CC4AB0">
          <w:rPr>
            <w:webHidden/>
          </w:rPr>
          <w:fldChar w:fldCharType="separate"/>
        </w:r>
        <w:r w:rsidR="001A0D9D">
          <w:rPr>
            <w:webHidden/>
          </w:rPr>
          <w:t>28</w:t>
        </w:r>
        <w:r w:rsidR="00CC4AB0">
          <w:rPr>
            <w:webHidden/>
          </w:rPr>
          <w:fldChar w:fldCharType="end"/>
        </w:r>
      </w:hyperlink>
    </w:p>
    <w:p w:rsidR="00CC4AB0" w:rsidRDefault="003C48B1">
      <w:pPr>
        <w:pStyle w:val="TOC4"/>
        <w:rPr>
          <w:rFonts w:eastAsiaTheme="minorEastAsia" w:cstheme="minorBidi"/>
        </w:rPr>
      </w:pPr>
      <w:hyperlink w:anchor="_Toc399427622" w:history="1">
        <w:r w:rsidR="00CC4AB0" w:rsidRPr="00133CFB">
          <w:rPr>
            <w:rStyle w:val="Hyperlink"/>
          </w:rPr>
          <w:t>8.</w:t>
        </w:r>
        <w:r w:rsidR="00CC4AB0">
          <w:rPr>
            <w:rFonts w:eastAsiaTheme="minorEastAsia" w:cstheme="minorBidi"/>
          </w:rPr>
          <w:tab/>
        </w:r>
        <w:r w:rsidR="00CC4AB0" w:rsidRPr="00133CFB">
          <w:rPr>
            <w:rStyle w:val="Hyperlink"/>
          </w:rPr>
          <w:t>Lists</w:t>
        </w:r>
        <w:r w:rsidR="00CC4AB0">
          <w:rPr>
            <w:webHidden/>
          </w:rPr>
          <w:tab/>
        </w:r>
        <w:r w:rsidR="00CC4AB0">
          <w:rPr>
            <w:webHidden/>
          </w:rPr>
          <w:fldChar w:fldCharType="begin"/>
        </w:r>
        <w:r w:rsidR="00CC4AB0">
          <w:rPr>
            <w:webHidden/>
          </w:rPr>
          <w:instrText xml:space="preserve"> PAGEREF _Toc399427622 \h </w:instrText>
        </w:r>
        <w:r w:rsidR="00CC4AB0">
          <w:rPr>
            <w:webHidden/>
          </w:rPr>
        </w:r>
        <w:r w:rsidR="00CC4AB0">
          <w:rPr>
            <w:webHidden/>
          </w:rPr>
          <w:fldChar w:fldCharType="separate"/>
        </w:r>
        <w:r w:rsidR="001A0D9D">
          <w:rPr>
            <w:webHidden/>
          </w:rPr>
          <w:t>30</w:t>
        </w:r>
        <w:r w:rsidR="00CC4AB0">
          <w:rPr>
            <w:webHidden/>
          </w:rPr>
          <w:fldChar w:fldCharType="end"/>
        </w:r>
      </w:hyperlink>
    </w:p>
    <w:p w:rsidR="00CC4AB0" w:rsidRDefault="003C48B1">
      <w:pPr>
        <w:pStyle w:val="TOC4"/>
        <w:rPr>
          <w:rFonts w:eastAsiaTheme="minorEastAsia" w:cstheme="minorBidi"/>
        </w:rPr>
      </w:pPr>
      <w:hyperlink w:anchor="_Toc399427623" w:history="1">
        <w:r w:rsidR="00CC4AB0" w:rsidRPr="00133CFB">
          <w:rPr>
            <w:rStyle w:val="Hyperlink"/>
          </w:rPr>
          <w:t>9.</w:t>
        </w:r>
        <w:r w:rsidR="00CC4AB0">
          <w:rPr>
            <w:rFonts w:eastAsiaTheme="minorEastAsia" w:cstheme="minorBidi"/>
          </w:rPr>
          <w:tab/>
        </w:r>
        <w:r w:rsidR="00CC4AB0" w:rsidRPr="00133CFB">
          <w:rPr>
            <w:rStyle w:val="Hyperlink"/>
          </w:rPr>
          <w:t>Flashing (Reserved)</w:t>
        </w:r>
        <w:r w:rsidR="00CC4AB0">
          <w:rPr>
            <w:webHidden/>
          </w:rPr>
          <w:tab/>
        </w:r>
        <w:r w:rsidR="00CC4AB0">
          <w:rPr>
            <w:webHidden/>
          </w:rPr>
          <w:fldChar w:fldCharType="begin"/>
        </w:r>
        <w:r w:rsidR="00CC4AB0">
          <w:rPr>
            <w:webHidden/>
          </w:rPr>
          <w:instrText xml:space="preserve"> PAGEREF _Toc399427623 \h </w:instrText>
        </w:r>
        <w:r w:rsidR="00CC4AB0">
          <w:rPr>
            <w:webHidden/>
          </w:rPr>
        </w:r>
        <w:r w:rsidR="00CC4AB0">
          <w:rPr>
            <w:webHidden/>
          </w:rPr>
          <w:fldChar w:fldCharType="separate"/>
        </w:r>
        <w:r w:rsidR="001A0D9D">
          <w:rPr>
            <w:webHidden/>
          </w:rPr>
          <w:t>32</w:t>
        </w:r>
        <w:r w:rsidR="00CC4AB0">
          <w:rPr>
            <w:webHidden/>
          </w:rPr>
          <w:fldChar w:fldCharType="end"/>
        </w:r>
      </w:hyperlink>
    </w:p>
    <w:p w:rsidR="00CC4AB0" w:rsidRDefault="003C48B1">
      <w:pPr>
        <w:pStyle w:val="TOC4"/>
        <w:rPr>
          <w:rFonts w:eastAsiaTheme="minorEastAsia" w:cstheme="minorBidi"/>
        </w:rPr>
      </w:pPr>
      <w:hyperlink w:anchor="_Toc399427624" w:history="1">
        <w:r w:rsidR="00CC4AB0" w:rsidRPr="00133CFB">
          <w:rPr>
            <w:rStyle w:val="Hyperlink"/>
          </w:rPr>
          <w:t>10.</w:t>
        </w:r>
        <w:r w:rsidR="00CC4AB0">
          <w:rPr>
            <w:rFonts w:eastAsiaTheme="minorEastAsia" w:cstheme="minorBidi"/>
          </w:rPr>
          <w:tab/>
        </w:r>
        <w:r w:rsidR="00CC4AB0" w:rsidRPr="00133CFB">
          <w:rPr>
            <w:rStyle w:val="Hyperlink"/>
          </w:rPr>
          <w:t>Data Tables (Headers)</w:t>
        </w:r>
        <w:r w:rsidR="00CC4AB0">
          <w:rPr>
            <w:webHidden/>
          </w:rPr>
          <w:tab/>
        </w:r>
        <w:r w:rsidR="00CC4AB0">
          <w:rPr>
            <w:webHidden/>
          </w:rPr>
          <w:fldChar w:fldCharType="begin"/>
        </w:r>
        <w:r w:rsidR="00CC4AB0">
          <w:rPr>
            <w:webHidden/>
          </w:rPr>
          <w:instrText xml:space="preserve"> PAGEREF _Toc399427624 \h </w:instrText>
        </w:r>
        <w:r w:rsidR="00CC4AB0">
          <w:rPr>
            <w:webHidden/>
          </w:rPr>
        </w:r>
        <w:r w:rsidR="00CC4AB0">
          <w:rPr>
            <w:webHidden/>
          </w:rPr>
          <w:fldChar w:fldCharType="separate"/>
        </w:r>
        <w:r w:rsidR="001A0D9D">
          <w:rPr>
            <w:webHidden/>
          </w:rPr>
          <w:t>33</w:t>
        </w:r>
        <w:r w:rsidR="00CC4AB0">
          <w:rPr>
            <w:webHidden/>
          </w:rPr>
          <w:fldChar w:fldCharType="end"/>
        </w:r>
      </w:hyperlink>
    </w:p>
    <w:p w:rsidR="00CC4AB0" w:rsidRDefault="003C48B1">
      <w:pPr>
        <w:pStyle w:val="TOC4"/>
        <w:rPr>
          <w:rFonts w:eastAsiaTheme="minorEastAsia" w:cstheme="minorBidi"/>
        </w:rPr>
      </w:pPr>
      <w:hyperlink w:anchor="_Toc399427625" w:history="1">
        <w:r w:rsidR="00CC4AB0" w:rsidRPr="00133CFB">
          <w:rPr>
            <w:rStyle w:val="Hyperlink"/>
          </w:rPr>
          <w:t>11.</w:t>
        </w:r>
        <w:r w:rsidR="00CC4AB0">
          <w:rPr>
            <w:rFonts w:eastAsiaTheme="minorEastAsia" w:cstheme="minorBidi"/>
          </w:rPr>
          <w:tab/>
        </w:r>
        <w:r w:rsidR="00CC4AB0" w:rsidRPr="00133CFB">
          <w:rPr>
            <w:rStyle w:val="Hyperlink"/>
          </w:rPr>
          <w:t>Data Tables (Cell-Header Association)</w:t>
        </w:r>
        <w:r w:rsidR="00CC4AB0">
          <w:rPr>
            <w:webHidden/>
          </w:rPr>
          <w:tab/>
        </w:r>
        <w:r w:rsidR="00CC4AB0">
          <w:rPr>
            <w:webHidden/>
          </w:rPr>
          <w:fldChar w:fldCharType="begin"/>
        </w:r>
        <w:r w:rsidR="00CC4AB0">
          <w:rPr>
            <w:webHidden/>
          </w:rPr>
          <w:instrText xml:space="preserve"> PAGEREF _Toc399427625 \h </w:instrText>
        </w:r>
        <w:r w:rsidR="00CC4AB0">
          <w:rPr>
            <w:webHidden/>
          </w:rPr>
        </w:r>
        <w:r w:rsidR="00CC4AB0">
          <w:rPr>
            <w:webHidden/>
          </w:rPr>
          <w:fldChar w:fldCharType="separate"/>
        </w:r>
        <w:r w:rsidR="001A0D9D">
          <w:rPr>
            <w:webHidden/>
          </w:rPr>
          <w:t>36</w:t>
        </w:r>
        <w:r w:rsidR="00CC4AB0">
          <w:rPr>
            <w:webHidden/>
          </w:rPr>
          <w:fldChar w:fldCharType="end"/>
        </w:r>
      </w:hyperlink>
    </w:p>
    <w:p w:rsidR="00CC4AB0" w:rsidRDefault="003C48B1">
      <w:pPr>
        <w:pStyle w:val="TOC4"/>
        <w:rPr>
          <w:rFonts w:eastAsiaTheme="minorEastAsia" w:cstheme="minorBidi"/>
        </w:rPr>
      </w:pPr>
      <w:hyperlink w:anchor="_Toc399427626" w:history="1">
        <w:r w:rsidR="00CC4AB0" w:rsidRPr="00133CFB">
          <w:rPr>
            <w:rStyle w:val="Hyperlink"/>
          </w:rPr>
          <w:t>12.</w:t>
        </w:r>
        <w:r w:rsidR="00CC4AB0">
          <w:rPr>
            <w:rFonts w:eastAsiaTheme="minorEastAsia" w:cstheme="minorBidi"/>
          </w:rPr>
          <w:tab/>
        </w:r>
        <w:r w:rsidR="00CC4AB0" w:rsidRPr="00133CFB">
          <w:rPr>
            <w:rStyle w:val="Hyperlink"/>
          </w:rPr>
          <w:t>Running Headers, Footers, and Watermarks</w:t>
        </w:r>
        <w:r w:rsidR="00CC4AB0">
          <w:rPr>
            <w:webHidden/>
          </w:rPr>
          <w:tab/>
        </w:r>
        <w:r w:rsidR="00CC4AB0">
          <w:rPr>
            <w:webHidden/>
          </w:rPr>
          <w:fldChar w:fldCharType="begin"/>
        </w:r>
        <w:r w:rsidR="00CC4AB0">
          <w:rPr>
            <w:webHidden/>
          </w:rPr>
          <w:instrText xml:space="preserve"> PAGEREF _Toc399427626 \h </w:instrText>
        </w:r>
        <w:r w:rsidR="00CC4AB0">
          <w:rPr>
            <w:webHidden/>
          </w:rPr>
        </w:r>
        <w:r w:rsidR="00CC4AB0">
          <w:rPr>
            <w:webHidden/>
          </w:rPr>
          <w:fldChar w:fldCharType="separate"/>
        </w:r>
        <w:r w:rsidR="001A0D9D">
          <w:rPr>
            <w:webHidden/>
          </w:rPr>
          <w:t>38</w:t>
        </w:r>
        <w:r w:rsidR="00CC4AB0">
          <w:rPr>
            <w:webHidden/>
          </w:rPr>
          <w:fldChar w:fldCharType="end"/>
        </w:r>
      </w:hyperlink>
    </w:p>
    <w:p w:rsidR="00CC4AB0" w:rsidRDefault="003C48B1">
      <w:pPr>
        <w:pStyle w:val="TOC4"/>
        <w:rPr>
          <w:rFonts w:eastAsiaTheme="minorEastAsia" w:cstheme="minorBidi"/>
        </w:rPr>
      </w:pPr>
      <w:hyperlink w:anchor="_Toc399427627" w:history="1">
        <w:r w:rsidR="00CC4AB0" w:rsidRPr="00133CFB">
          <w:rPr>
            <w:rStyle w:val="Hyperlink"/>
          </w:rPr>
          <w:t>13.</w:t>
        </w:r>
        <w:r w:rsidR="00CC4AB0">
          <w:rPr>
            <w:rFonts w:eastAsiaTheme="minorEastAsia" w:cstheme="minorBidi"/>
          </w:rPr>
          <w:tab/>
        </w:r>
        <w:r w:rsidR="00CC4AB0" w:rsidRPr="00133CFB">
          <w:rPr>
            <w:rStyle w:val="Hyperlink"/>
          </w:rPr>
          <w:t>Images and Other Objects</w:t>
        </w:r>
        <w:r w:rsidR="00CC4AB0">
          <w:rPr>
            <w:webHidden/>
          </w:rPr>
          <w:tab/>
        </w:r>
        <w:r w:rsidR="00CC4AB0">
          <w:rPr>
            <w:webHidden/>
          </w:rPr>
          <w:fldChar w:fldCharType="begin"/>
        </w:r>
        <w:r w:rsidR="00CC4AB0">
          <w:rPr>
            <w:webHidden/>
          </w:rPr>
          <w:instrText xml:space="preserve"> PAGEREF _Toc399427627 \h </w:instrText>
        </w:r>
        <w:r w:rsidR="00CC4AB0">
          <w:rPr>
            <w:webHidden/>
          </w:rPr>
        </w:r>
        <w:r w:rsidR="00CC4AB0">
          <w:rPr>
            <w:webHidden/>
          </w:rPr>
          <w:fldChar w:fldCharType="separate"/>
        </w:r>
        <w:r w:rsidR="001A0D9D">
          <w:rPr>
            <w:webHidden/>
          </w:rPr>
          <w:t>40</w:t>
        </w:r>
        <w:r w:rsidR="00CC4AB0">
          <w:rPr>
            <w:webHidden/>
          </w:rPr>
          <w:fldChar w:fldCharType="end"/>
        </w:r>
      </w:hyperlink>
    </w:p>
    <w:p w:rsidR="00CC4AB0" w:rsidRDefault="003C48B1">
      <w:pPr>
        <w:pStyle w:val="TOC4"/>
        <w:rPr>
          <w:rFonts w:eastAsiaTheme="minorEastAsia" w:cstheme="minorBidi"/>
        </w:rPr>
      </w:pPr>
      <w:hyperlink w:anchor="_Toc399427628" w:history="1">
        <w:r w:rsidR="00CC4AB0" w:rsidRPr="00133CFB">
          <w:rPr>
            <w:rStyle w:val="Hyperlink"/>
          </w:rPr>
          <w:t>14.</w:t>
        </w:r>
        <w:r w:rsidR="00CC4AB0">
          <w:rPr>
            <w:rFonts w:eastAsiaTheme="minorEastAsia" w:cstheme="minorBidi"/>
          </w:rPr>
          <w:tab/>
        </w:r>
        <w:r w:rsidR="00CC4AB0" w:rsidRPr="00133CFB">
          <w:rPr>
            <w:rStyle w:val="Hyperlink"/>
          </w:rPr>
          <w:t>Color and Other Sensory Characteristics</w:t>
        </w:r>
        <w:r w:rsidR="00CC4AB0">
          <w:rPr>
            <w:webHidden/>
          </w:rPr>
          <w:tab/>
        </w:r>
        <w:r w:rsidR="00CC4AB0">
          <w:rPr>
            <w:webHidden/>
          </w:rPr>
          <w:fldChar w:fldCharType="begin"/>
        </w:r>
        <w:r w:rsidR="00CC4AB0">
          <w:rPr>
            <w:webHidden/>
          </w:rPr>
          <w:instrText xml:space="preserve"> PAGEREF _Toc399427628 \h </w:instrText>
        </w:r>
        <w:r w:rsidR="00CC4AB0">
          <w:rPr>
            <w:webHidden/>
          </w:rPr>
        </w:r>
        <w:r w:rsidR="00CC4AB0">
          <w:rPr>
            <w:webHidden/>
          </w:rPr>
          <w:fldChar w:fldCharType="separate"/>
        </w:r>
        <w:r w:rsidR="001A0D9D">
          <w:rPr>
            <w:webHidden/>
          </w:rPr>
          <w:t>43</w:t>
        </w:r>
        <w:r w:rsidR="00CC4AB0">
          <w:rPr>
            <w:webHidden/>
          </w:rPr>
          <w:fldChar w:fldCharType="end"/>
        </w:r>
      </w:hyperlink>
    </w:p>
    <w:p w:rsidR="00CC4AB0" w:rsidRDefault="003C48B1">
      <w:pPr>
        <w:pStyle w:val="TOC4"/>
        <w:rPr>
          <w:rFonts w:eastAsiaTheme="minorEastAsia" w:cstheme="minorBidi"/>
        </w:rPr>
      </w:pPr>
      <w:hyperlink w:anchor="_Toc399427629" w:history="1">
        <w:r w:rsidR="00CC4AB0" w:rsidRPr="00133CFB">
          <w:rPr>
            <w:rStyle w:val="Hyperlink"/>
          </w:rPr>
          <w:t>15.</w:t>
        </w:r>
        <w:r w:rsidR="00CC4AB0">
          <w:rPr>
            <w:rFonts w:eastAsiaTheme="minorEastAsia" w:cstheme="minorBidi"/>
          </w:rPr>
          <w:tab/>
        </w:r>
        <w:r w:rsidR="00CC4AB0" w:rsidRPr="00133CFB">
          <w:rPr>
            <w:rStyle w:val="Hyperlink"/>
          </w:rPr>
          <w:t>Color (Contrast)</w:t>
        </w:r>
        <w:r w:rsidR="00CC4AB0">
          <w:rPr>
            <w:webHidden/>
          </w:rPr>
          <w:tab/>
        </w:r>
        <w:r w:rsidR="00CC4AB0">
          <w:rPr>
            <w:webHidden/>
          </w:rPr>
          <w:fldChar w:fldCharType="begin"/>
        </w:r>
        <w:r w:rsidR="00CC4AB0">
          <w:rPr>
            <w:webHidden/>
          </w:rPr>
          <w:instrText xml:space="preserve"> PAGEREF _Toc399427629 \h </w:instrText>
        </w:r>
        <w:r w:rsidR="00CC4AB0">
          <w:rPr>
            <w:webHidden/>
          </w:rPr>
        </w:r>
        <w:r w:rsidR="00CC4AB0">
          <w:rPr>
            <w:webHidden/>
          </w:rPr>
          <w:fldChar w:fldCharType="separate"/>
        </w:r>
        <w:r w:rsidR="001A0D9D">
          <w:rPr>
            <w:webHidden/>
          </w:rPr>
          <w:t>45</w:t>
        </w:r>
        <w:r w:rsidR="00CC4AB0">
          <w:rPr>
            <w:webHidden/>
          </w:rPr>
          <w:fldChar w:fldCharType="end"/>
        </w:r>
      </w:hyperlink>
    </w:p>
    <w:p w:rsidR="00CC4AB0" w:rsidRDefault="003C48B1">
      <w:pPr>
        <w:pStyle w:val="TOC4"/>
        <w:rPr>
          <w:rFonts w:eastAsiaTheme="minorEastAsia" w:cstheme="minorBidi"/>
        </w:rPr>
      </w:pPr>
      <w:hyperlink w:anchor="_Toc399427630" w:history="1">
        <w:r w:rsidR="00CC4AB0" w:rsidRPr="00133CFB">
          <w:rPr>
            <w:rStyle w:val="Hyperlink"/>
          </w:rPr>
          <w:t>16.</w:t>
        </w:r>
        <w:r w:rsidR="00CC4AB0">
          <w:rPr>
            <w:rFonts w:eastAsiaTheme="minorEastAsia" w:cstheme="minorBidi"/>
          </w:rPr>
          <w:tab/>
        </w:r>
        <w:r w:rsidR="00CC4AB0" w:rsidRPr="00133CFB">
          <w:rPr>
            <w:rStyle w:val="Hyperlink"/>
          </w:rPr>
          <w:t>Audio (Transcripts)</w:t>
        </w:r>
        <w:r w:rsidR="00CC4AB0">
          <w:rPr>
            <w:webHidden/>
          </w:rPr>
          <w:tab/>
        </w:r>
        <w:r w:rsidR="00CC4AB0">
          <w:rPr>
            <w:webHidden/>
          </w:rPr>
          <w:fldChar w:fldCharType="begin"/>
        </w:r>
        <w:r w:rsidR="00CC4AB0">
          <w:rPr>
            <w:webHidden/>
          </w:rPr>
          <w:instrText xml:space="preserve"> PAGEREF _Toc399427630 \h </w:instrText>
        </w:r>
        <w:r w:rsidR="00CC4AB0">
          <w:rPr>
            <w:webHidden/>
          </w:rPr>
        </w:r>
        <w:r w:rsidR="00CC4AB0">
          <w:rPr>
            <w:webHidden/>
          </w:rPr>
          <w:fldChar w:fldCharType="separate"/>
        </w:r>
        <w:r w:rsidR="001A0D9D">
          <w:rPr>
            <w:webHidden/>
          </w:rPr>
          <w:t>47</w:t>
        </w:r>
        <w:r w:rsidR="00CC4AB0">
          <w:rPr>
            <w:webHidden/>
          </w:rPr>
          <w:fldChar w:fldCharType="end"/>
        </w:r>
      </w:hyperlink>
    </w:p>
    <w:p w:rsidR="00CC4AB0" w:rsidRDefault="003C48B1">
      <w:pPr>
        <w:pStyle w:val="TOC4"/>
        <w:rPr>
          <w:rFonts w:eastAsiaTheme="minorEastAsia" w:cstheme="minorBidi"/>
        </w:rPr>
      </w:pPr>
      <w:hyperlink w:anchor="_Toc399427631" w:history="1">
        <w:r w:rsidR="00CC4AB0" w:rsidRPr="00133CFB">
          <w:rPr>
            <w:rStyle w:val="Hyperlink"/>
          </w:rPr>
          <w:t>17.</w:t>
        </w:r>
        <w:r w:rsidR="00CC4AB0">
          <w:rPr>
            <w:rFonts w:eastAsiaTheme="minorEastAsia" w:cstheme="minorBidi"/>
          </w:rPr>
          <w:tab/>
        </w:r>
        <w:r w:rsidR="00CC4AB0" w:rsidRPr="00133CFB">
          <w:rPr>
            <w:rStyle w:val="Hyperlink"/>
          </w:rPr>
          <w:t>Video (Descriptions)</w:t>
        </w:r>
        <w:r w:rsidR="00CC4AB0">
          <w:rPr>
            <w:webHidden/>
          </w:rPr>
          <w:tab/>
        </w:r>
        <w:r w:rsidR="00CC4AB0">
          <w:rPr>
            <w:webHidden/>
          </w:rPr>
          <w:fldChar w:fldCharType="begin"/>
        </w:r>
        <w:r w:rsidR="00CC4AB0">
          <w:rPr>
            <w:webHidden/>
          </w:rPr>
          <w:instrText xml:space="preserve"> PAGEREF _Toc399427631 \h </w:instrText>
        </w:r>
        <w:r w:rsidR="00CC4AB0">
          <w:rPr>
            <w:webHidden/>
          </w:rPr>
        </w:r>
        <w:r w:rsidR="00CC4AB0">
          <w:rPr>
            <w:webHidden/>
          </w:rPr>
          <w:fldChar w:fldCharType="separate"/>
        </w:r>
        <w:r w:rsidR="001A0D9D">
          <w:rPr>
            <w:webHidden/>
          </w:rPr>
          <w:t>49</w:t>
        </w:r>
        <w:r w:rsidR="00CC4AB0">
          <w:rPr>
            <w:webHidden/>
          </w:rPr>
          <w:fldChar w:fldCharType="end"/>
        </w:r>
      </w:hyperlink>
    </w:p>
    <w:p w:rsidR="00CC4AB0" w:rsidRDefault="003C48B1">
      <w:pPr>
        <w:pStyle w:val="TOC4"/>
        <w:rPr>
          <w:rFonts w:eastAsiaTheme="minorEastAsia" w:cstheme="minorBidi"/>
        </w:rPr>
      </w:pPr>
      <w:hyperlink w:anchor="_Toc399427632" w:history="1">
        <w:r w:rsidR="00CC4AB0" w:rsidRPr="00133CFB">
          <w:rPr>
            <w:rStyle w:val="Hyperlink"/>
          </w:rPr>
          <w:t>18.</w:t>
        </w:r>
        <w:r w:rsidR="00CC4AB0">
          <w:rPr>
            <w:rFonts w:eastAsiaTheme="minorEastAsia" w:cstheme="minorBidi"/>
          </w:rPr>
          <w:tab/>
        </w:r>
        <w:r w:rsidR="00CC4AB0" w:rsidRPr="00133CFB">
          <w:rPr>
            <w:rStyle w:val="Hyperlink"/>
          </w:rPr>
          <w:t>Synchronized Media (Captions)</w:t>
        </w:r>
        <w:r w:rsidR="00CC4AB0">
          <w:rPr>
            <w:webHidden/>
          </w:rPr>
          <w:tab/>
        </w:r>
        <w:r w:rsidR="00CC4AB0">
          <w:rPr>
            <w:webHidden/>
          </w:rPr>
          <w:fldChar w:fldCharType="begin"/>
        </w:r>
        <w:r w:rsidR="00CC4AB0">
          <w:rPr>
            <w:webHidden/>
          </w:rPr>
          <w:instrText xml:space="preserve"> PAGEREF _Toc399427632 \h </w:instrText>
        </w:r>
        <w:r w:rsidR="00CC4AB0">
          <w:rPr>
            <w:webHidden/>
          </w:rPr>
        </w:r>
        <w:r w:rsidR="00CC4AB0">
          <w:rPr>
            <w:webHidden/>
          </w:rPr>
          <w:fldChar w:fldCharType="separate"/>
        </w:r>
        <w:r w:rsidR="001A0D9D">
          <w:rPr>
            <w:webHidden/>
          </w:rPr>
          <w:t>51</w:t>
        </w:r>
        <w:r w:rsidR="00CC4AB0">
          <w:rPr>
            <w:webHidden/>
          </w:rPr>
          <w:fldChar w:fldCharType="end"/>
        </w:r>
      </w:hyperlink>
    </w:p>
    <w:p w:rsidR="00CC4AB0" w:rsidRDefault="003C48B1">
      <w:pPr>
        <w:pStyle w:val="TOC4"/>
        <w:rPr>
          <w:rFonts w:eastAsiaTheme="minorEastAsia" w:cstheme="minorBidi"/>
        </w:rPr>
      </w:pPr>
      <w:hyperlink w:anchor="_Toc399427633" w:history="1">
        <w:r w:rsidR="00CC4AB0" w:rsidRPr="00133CFB">
          <w:rPr>
            <w:rStyle w:val="Hyperlink"/>
          </w:rPr>
          <w:t>19.</w:t>
        </w:r>
        <w:r w:rsidR="00CC4AB0">
          <w:rPr>
            <w:rFonts w:eastAsiaTheme="minorEastAsia" w:cstheme="minorBidi"/>
          </w:rPr>
          <w:tab/>
        </w:r>
        <w:r w:rsidR="00CC4AB0" w:rsidRPr="00133CFB">
          <w:rPr>
            <w:rStyle w:val="Hyperlink"/>
          </w:rPr>
          <w:t>Synchronized Media (Descriptions)</w:t>
        </w:r>
        <w:r w:rsidR="00CC4AB0">
          <w:rPr>
            <w:webHidden/>
          </w:rPr>
          <w:tab/>
        </w:r>
        <w:r w:rsidR="00CC4AB0">
          <w:rPr>
            <w:webHidden/>
          </w:rPr>
          <w:fldChar w:fldCharType="begin"/>
        </w:r>
        <w:r w:rsidR="00CC4AB0">
          <w:rPr>
            <w:webHidden/>
          </w:rPr>
          <w:instrText xml:space="preserve"> PAGEREF _Toc399427633 \h </w:instrText>
        </w:r>
        <w:r w:rsidR="00CC4AB0">
          <w:rPr>
            <w:webHidden/>
          </w:rPr>
        </w:r>
        <w:r w:rsidR="00CC4AB0">
          <w:rPr>
            <w:webHidden/>
          </w:rPr>
          <w:fldChar w:fldCharType="separate"/>
        </w:r>
        <w:r w:rsidR="001A0D9D">
          <w:rPr>
            <w:webHidden/>
          </w:rPr>
          <w:t>54</w:t>
        </w:r>
        <w:r w:rsidR="00CC4AB0">
          <w:rPr>
            <w:webHidden/>
          </w:rPr>
          <w:fldChar w:fldCharType="end"/>
        </w:r>
      </w:hyperlink>
    </w:p>
    <w:p w:rsidR="00CC4AB0" w:rsidRDefault="003C48B1">
      <w:pPr>
        <w:pStyle w:val="TOC4"/>
        <w:rPr>
          <w:rFonts w:eastAsiaTheme="minorEastAsia" w:cstheme="minorBidi"/>
        </w:rPr>
      </w:pPr>
      <w:hyperlink w:anchor="_Toc399427634" w:history="1">
        <w:r w:rsidR="00CC4AB0" w:rsidRPr="00133CFB">
          <w:rPr>
            <w:rStyle w:val="Hyperlink"/>
          </w:rPr>
          <w:t>20.</w:t>
        </w:r>
        <w:r w:rsidR="00CC4AB0">
          <w:rPr>
            <w:rFonts w:eastAsiaTheme="minorEastAsia" w:cstheme="minorBidi"/>
          </w:rPr>
          <w:tab/>
        </w:r>
        <w:r w:rsidR="00CC4AB0" w:rsidRPr="00133CFB">
          <w:rPr>
            <w:rStyle w:val="Hyperlink"/>
          </w:rPr>
          <w:t>Forms</w:t>
        </w:r>
        <w:r w:rsidR="00CC4AB0">
          <w:rPr>
            <w:webHidden/>
          </w:rPr>
          <w:tab/>
        </w:r>
        <w:r w:rsidR="00CC4AB0">
          <w:rPr>
            <w:webHidden/>
          </w:rPr>
          <w:fldChar w:fldCharType="begin"/>
        </w:r>
        <w:r w:rsidR="00CC4AB0">
          <w:rPr>
            <w:webHidden/>
          </w:rPr>
          <w:instrText xml:space="preserve"> PAGEREF _Toc399427634 \h </w:instrText>
        </w:r>
        <w:r w:rsidR="00CC4AB0">
          <w:rPr>
            <w:webHidden/>
          </w:rPr>
        </w:r>
        <w:r w:rsidR="00CC4AB0">
          <w:rPr>
            <w:webHidden/>
          </w:rPr>
          <w:fldChar w:fldCharType="separate"/>
        </w:r>
        <w:r w:rsidR="001A0D9D">
          <w:rPr>
            <w:webHidden/>
          </w:rPr>
          <w:t>57</w:t>
        </w:r>
        <w:r w:rsidR="00CC4AB0">
          <w:rPr>
            <w:webHidden/>
          </w:rPr>
          <w:fldChar w:fldCharType="end"/>
        </w:r>
      </w:hyperlink>
    </w:p>
    <w:p w:rsidR="00CC4AB0" w:rsidRDefault="003C48B1">
      <w:pPr>
        <w:pStyle w:val="TOC4"/>
        <w:rPr>
          <w:rFonts w:eastAsiaTheme="minorEastAsia" w:cstheme="minorBidi"/>
        </w:rPr>
      </w:pPr>
      <w:hyperlink w:anchor="_Toc399427635" w:history="1">
        <w:r w:rsidR="00CC4AB0" w:rsidRPr="00133CFB">
          <w:rPr>
            <w:rStyle w:val="Hyperlink"/>
          </w:rPr>
          <w:t>21.</w:t>
        </w:r>
        <w:r w:rsidR="00CC4AB0">
          <w:rPr>
            <w:rFonts w:eastAsiaTheme="minorEastAsia" w:cstheme="minorBidi"/>
          </w:rPr>
          <w:tab/>
        </w:r>
        <w:r w:rsidR="00CC4AB0" w:rsidRPr="00133CFB">
          <w:rPr>
            <w:rStyle w:val="Hyperlink"/>
          </w:rPr>
          <w:t>Focus (Revealing Hidden Content)</w:t>
        </w:r>
        <w:r w:rsidR="00CC4AB0">
          <w:rPr>
            <w:webHidden/>
          </w:rPr>
          <w:tab/>
        </w:r>
        <w:r w:rsidR="00CC4AB0">
          <w:rPr>
            <w:webHidden/>
          </w:rPr>
          <w:fldChar w:fldCharType="begin"/>
        </w:r>
        <w:r w:rsidR="00CC4AB0">
          <w:rPr>
            <w:webHidden/>
          </w:rPr>
          <w:instrText xml:space="preserve"> PAGEREF _Toc399427635 \h </w:instrText>
        </w:r>
        <w:r w:rsidR="00CC4AB0">
          <w:rPr>
            <w:webHidden/>
          </w:rPr>
        </w:r>
        <w:r w:rsidR="00CC4AB0">
          <w:rPr>
            <w:webHidden/>
          </w:rPr>
          <w:fldChar w:fldCharType="separate"/>
        </w:r>
        <w:r w:rsidR="001A0D9D">
          <w:rPr>
            <w:webHidden/>
          </w:rPr>
          <w:t>60</w:t>
        </w:r>
        <w:r w:rsidR="00CC4AB0">
          <w:rPr>
            <w:webHidden/>
          </w:rPr>
          <w:fldChar w:fldCharType="end"/>
        </w:r>
      </w:hyperlink>
    </w:p>
    <w:p w:rsidR="00CC4AB0" w:rsidRDefault="003C48B1">
      <w:pPr>
        <w:pStyle w:val="TOC4"/>
        <w:rPr>
          <w:rFonts w:eastAsiaTheme="minorEastAsia" w:cstheme="minorBidi"/>
        </w:rPr>
      </w:pPr>
      <w:hyperlink w:anchor="_Toc399427636" w:history="1">
        <w:r w:rsidR="00CC4AB0" w:rsidRPr="00133CFB">
          <w:rPr>
            <w:rStyle w:val="Hyperlink"/>
          </w:rPr>
          <w:t>22.</w:t>
        </w:r>
        <w:r w:rsidR="00CC4AB0">
          <w:rPr>
            <w:rFonts w:eastAsiaTheme="minorEastAsia" w:cstheme="minorBidi"/>
          </w:rPr>
          <w:tab/>
        </w:r>
        <w:r w:rsidR="00CC4AB0" w:rsidRPr="00133CFB">
          <w:rPr>
            <w:rStyle w:val="Hyperlink"/>
          </w:rPr>
          <w:t>Alternative Accessible Version</w:t>
        </w:r>
        <w:r w:rsidR="00CC4AB0">
          <w:rPr>
            <w:webHidden/>
          </w:rPr>
          <w:tab/>
        </w:r>
        <w:r w:rsidR="00CC4AB0">
          <w:rPr>
            <w:webHidden/>
          </w:rPr>
          <w:fldChar w:fldCharType="begin"/>
        </w:r>
        <w:r w:rsidR="00CC4AB0">
          <w:rPr>
            <w:webHidden/>
          </w:rPr>
          <w:instrText xml:space="preserve"> PAGEREF _Toc399427636 \h </w:instrText>
        </w:r>
        <w:r w:rsidR="00CC4AB0">
          <w:rPr>
            <w:webHidden/>
          </w:rPr>
        </w:r>
        <w:r w:rsidR="00CC4AB0">
          <w:rPr>
            <w:webHidden/>
          </w:rPr>
          <w:fldChar w:fldCharType="separate"/>
        </w:r>
        <w:r w:rsidR="001A0D9D">
          <w:rPr>
            <w:webHidden/>
          </w:rPr>
          <w:t>62</w:t>
        </w:r>
        <w:r w:rsidR="00CC4AB0">
          <w:rPr>
            <w:webHidden/>
          </w:rPr>
          <w:fldChar w:fldCharType="end"/>
        </w:r>
      </w:hyperlink>
    </w:p>
    <w:p w:rsidR="00B366A9" w:rsidRPr="004802AD" w:rsidRDefault="00B366A9" w:rsidP="002D048B">
      <w:r>
        <w:fldChar w:fldCharType="end"/>
      </w:r>
    </w:p>
    <w:p w:rsidR="00BD68E0" w:rsidRDefault="00BD68E0" w:rsidP="00443DCE">
      <w:pPr>
        <w:pStyle w:val="Heading1"/>
        <w:rPr>
          <w:lang w:val="en-US"/>
        </w:rPr>
      </w:pPr>
      <w:bookmarkStart w:id="22" w:name="_Toc341861786"/>
      <w:bookmarkStart w:id="23" w:name="_Toc342660545"/>
      <w:bookmarkStart w:id="24" w:name="_Toc344900957"/>
      <w:bookmarkStart w:id="25" w:name="_Toc410654456"/>
      <w:r w:rsidRPr="00443DCE">
        <w:lastRenderedPageBreak/>
        <w:t>Introduction</w:t>
      </w:r>
      <w:bookmarkEnd w:id="22"/>
      <w:bookmarkEnd w:id="23"/>
      <w:bookmarkEnd w:id="24"/>
      <w:bookmarkEnd w:id="25"/>
    </w:p>
    <w:p w:rsidR="00BD68E0" w:rsidRPr="003A3BAB" w:rsidRDefault="00BD68E0" w:rsidP="003A3BAB">
      <w:pPr>
        <w:pStyle w:val="Heading2"/>
      </w:pPr>
      <w:bookmarkStart w:id="26" w:name="_Ref342056120"/>
      <w:bookmarkStart w:id="27" w:name="_Toc410654457"/>
      <w:r w:rsidRPr="003A3BAB">
        <w:t xml:space="preserve">Baseline </w:t>
      </w:r>
      <w:bookmarkEnd w:id="26"/>
      <w:r w:rsidR="00183737" w:rsidRPr="003A3BAB">
        <w:t>Tests</w:t>
      </w:r>
      <w:bookmarkEnd w:id="27"/>
    </w:p>
    <w:p w:rsidR="008D6FD6" w:rsidRDefault="007158B8" w:rsidP="007158B8">
      <w:pPr>
        <w:pStyle w:val="NormalIntroSections"/>
      </w:pPr>
      <w:r>
        <w:t xml:space="preserve">This document contains </w:t>
      </w:r>
      <w:r w:rsidRPr="00CC1DA9">
        <w:t xml:space="preserve">baseline tests </w:t>
      </w:r>
      <w:r w:rsidR="001E47E0">
        <w:t xml:space="preserve">(tests) </w:t>
      </w:r>
      <w:r>
        <w:t xml:space="preserve">which </w:t>
      </w:r>
      <w:r w:rsidRPr="00CC1DA9">
        <w:t xml:space="preserve">establish the minimum steps required to determine whether an </w:t>
      </w:r>
      <w:r>
        <w:t>electronic document produced in Microsoft Office Word 2010</w:t>
      </w:r>
      <w:r>
        <w:rPr>
          <w:rStyle w:val="FootnoteReference"/>
        </w:rPr>
        <w:footnoteReference w:id="2"/>
      </w:r>
      <w:r>
        <w:t xml:space="preserve"> </w:t>
      </w:r>
      <w:r w:rsidRPr="00E9125B">
        <w:t>passes or fails Section 508 requirements.</w:t>
      </w:r>
      <w:r w:rsidR="00E9125B">
        <w:t xml:space="preserve"> </w:t>
      </w:r>
      <w:r w:rsidR="002A10B3">
        <w:t xml:space="preserve">These tests have been </w:t>
      </w:r>
      <w:r w:rsidR="00E9125B">
        <w:t xml:space="preserve">agreed upon by the </w:t>
      </w:r>
      <w:r w:rsidR="00FB2D58" w:rsidRPr="009F03A5">
        <w:t>Accessible Electronic</w:t>
      </w:r>
      <w:r w:rsidR="002A10B3" w:rsidRPr="009F03A5">
        <w:t xml:space="preserve"> Document Community of Practice </w:t>
      </w:r>
      <w:r w:rsidR="00DA0945" w:rsidRPr="009F03A5">
        <w:t xml:space="preserve">(AED COP) </w:t>
      </w:r>
      <w:r w:rsidR="002A10B3" w:rsidRPr="009F03A5">
        <w:t>and while each agency maintains</w:t>
      </w:r>
      <w:r w:rsidR="002A10B3">
        <w:t xml:space="preserve"> responsibility for determining 1)</w:t>
      </w:r>
      <w:r w:rsidR="00DE7A70">
        <w:t> </w:t>
      </w:r>
      <w:r w:rsidR="002A10B3">
        <w:t>if additional tests are necessary and 2)</w:t>
      </w:r>
      <w:r w:rsidR="00DE7A70">
        <w:t> </w:t>
      </w:r>
      <w:r w:rsidR="002A10B3">
        <w:t>if test outcomes result in an accepted document</w:t>
      </w:r>
      <w:r w:rsidR="00706C76">
        <w:t>, members have agreed that these tests are the minimum steps necessary to determine compliance.</w:t>
      </w:r>
    </w:p>
    <w:p w:rsidR="008D6FD6" w:rsidRDefault="007158B8" w:rsidP="00B046D9">
      <w:pPr>
        <w:pStyle w:val="NormalIntroSections"/>
      </w:pPr>
      <w:r w:rsidRPr="00B1309A">
        <w:t>Th</w:t>
      </w:r>
      <w:r w:rsidR="00B1309A" w:rsidRPr="00B1309A">
        <w:t>is document is intended for people who</w:t>
      </w:r>
      <w:r w:rsidRPr="00B1309A">
        <w:t xml:space="preserve"> create test processes for </w:t>
      </w:r>
      <w:r w:rsidR="00B1309A" w:rsidRPr="00B1309A">
        <w:t xml:space="preserve">federal agencies </w:t>
      </w:r>
      <w:r w:rsidRPr="00B1309A">
        <w:rPr>
          <w:b/>
        </w:rPr>
        <w:t>and is not intended for end-users.</w:t>
      </w:r>
      <w:r w:rsidR="00D275CB" w:rsidRPr="00B1309A">
        <w:t xml:space="preserve"> </w:t>
      </w:r>
      <w:r w:rsidRPr="00B1309A">
        <w:t xml:space="preserve">However, this document </w:t>
      </w:r>
      <w:r w:rsidR="00B1309A" w:rsidRPr="00B1309A">
        <w:t xml:space="preserve">does </w:t>
      </w:r>
      <w:r w:rsidRPr="00B1309A">
        <w:t xml:space="preserve">contain information </w:t>
      </w:r>
      <w:r w:rsidR="00B1309A" w:rsidRPr="00B1309A">
        <w:t xml:space="preserve">that </w:t>
      </w:r>
      <w:r w:rsidR="00B046D9">
        <w:t>may</w:t>
      </w:r>
      <w:r w:rsidR="00B046D9" w:rsidRPr="00B1309A">
        <w:t xml:space="preserve"> </w:t>
      </w:r>
      <w:r w:rsidR="00B1309A" w:rsidRPr="00B1309A">
        <w:t xml:space="preserve">be used </w:t>
      </w:r>
      <w:r w:rsidRPr="00B1309A">
        <w:t xml:space="preserve">to create resources </w:t>
      </w:r>
      <w:r w:rsidR="00B1309A" w:rsidRPr="00B1309A">
        <w:t xml:space="preserve">for end-users </w:t>
      </w:r>
      <w:r w:rsidR="00400AF3">
        <w:t xml:space="preserve">such as </w:t>
      </w:r>
      <w:r w:rsidRPr="00B1309A">
        <w:t>requirements, user-guides, contract language and training materials etc.</w:t>
      </w:r>
    </w:p>
    <w:p w:rsidR="00D275CB" w:rsidRDefault="00B046D9" w:rsidP="00B046D9">
      <w:pPr>
        <w:pStyle w:val="NormalIntroSections"/>
      </w:pPr>
      <w:r>
        <w:t xml:space="preserve">The </w:t>
      </w:r>
      <w:r w:rsidR="007158B8" w:rsidRPr="00CC1DA9">
        <w:t>tests h</w:t>
      </w:r>
      <w:r w:rsidR="00D35AC3">
        <w:t xml:space="preserve">ave been agreed </w:t>
      </w:r>
      <w:r w:rsidR="00CE1E44">
        <w:t xml:space="preserve">upon </w:t>
      </w:r>
      <w:r w:rsidR="007158B8" w:rsidRPr="00CC1DA9">
        <w:t xml:space="preserve">as part of an effort to </w:t>
      </w:r>
      <w:r w:rsidR="007158B8">
        <w:t xml:space="preserve">provide a unified approach for </w:t>
      </w:r>
      <w:r w:rsidR="009C784A">
        <w:t xml:space="preserve">Section </w:t>
      </w:r>
      <w:r w:rsidR="007158B8">
        <w:t>508 testing, to increase consistency across government, and to build confidence in test results shared between agencies.</w:t>
      </w:r>
      <w:r w:rsidR="00D275CB">
        <w:t xml:space="preserve"> </w:t>
      </w:r>
      <w:r w:rsidR="007158B8">
        <w:t>The tests include:</w:t>
      </w:r>
    </w:p>
    <w:p w:rsidR="00D275CB" w:rsidRPr="00DF0BAC" w:rsidRDefault="007158B8" w:rsidP="004A65A4">
      <w:pPr>
        <w:pStyle w:val="ListBullet"/>
        <w:tabs>
          <w:tab w:val="clear" w:pos="360"/>
          <w:tab w:val="num" w:pos="1440"/>
        </w:tabs>
      </w:pPr>
      <w:r w:rsidRPr="00DF0BAC">
        <w:t xml:space="preserve">General requirements, rationale and related standards that </w:t>
      </w:r>
      <w:r w:rsidR="00B046D9">
        <w:t>pertain</w:t>
      </w:r>
      <w:r w:rsidR="00B046D9" w:rsidRPr="00DF0BAC">
        <w:t xml:space="preserve"> </w:t>
      </w:r>
      <w:r w:rsidRPr="00DF0BAC">
        <w:t>to all electronic documents,</w:t>
      </w:r>
    </w:p>
    <w:p w:rsidR="00D275CB" w:rsidRPr="00DF0BAC" w:rsidRDefault="007158B8" w:rsidP="004A65A4">
      <w:pPr>
        <w:pStyle w:val="ListBullet"/>
        <w:tabs>
          <w:tab w:val="clear" w:pos="360"/>
          <w:tab w:val="num" w:pos="1080"/>
        </w:tabs>
      </w:pPr>
      <w:r w:rsidRPr="00DF0BAC">
        <w:t>Test steps and failure conditions for published Microsoft Word 2010 documents, and</w:t>
      </w:r>
    </w:p>
    <w:p w:rsidR="007158B8" w:rsidRPr="00DF0BAC" w:rsidRDefault="007158B8" w:rsidP="004A65A4">
      <w:pPr>
        <w:pStyle w:val="ListBullet"/>
        <w:tabs>
          <w:tab w:val="clear" w:pos="360"/>
          <w:tab w:val="num" w:pos="1080"/>
        </w:tabs>
      </w:pPr>
      <w:r w:rsidRPr="00DF0BAC">
        <w:t>Tips for developing a streamlined test process.</w:t>
      </w:r>
    </w:p>
    <w:p w:rsidR="007158B8" w:rsidRDefault="007158B8" w:rsidP="007158B8">
      <w:pPr>
        <w:pStyle w:val="NormalIntroSections"/>
      </w:pPr>
      <w:r>
        <w:t>Agencies</w:t>
      </w:r>
      <w:r w:rsidRPr="00CC1DA9">
        <w:t xml:space="preserve"> are encouraged to adopt the </w:t>
      </w:r>
      <w:r>
        <w:t>tests, to create additional resources using the baseline, and to incorporate additional agency-specific test criteria if necessary.</w:t>
      </w:r>
    </w:p>
    <w:p w:rsidR="007158B8" w:rsidRDefault="007158B8" w:rsidP="007158B8">
      <w:pPr>
        <w:pStyle w:val="NormalIntroSections"/>
      </w:pPr>
      <w:r w:rsidRPr="00D22F09">
        <w:t>Section 508 requirements</w:t>
      </w:r>
      <w:r>
        <w:t xml:space="preserve">, at the time of this writing, are </w:t>
      </w:r>
      <w:r w:rsidRPr="00D22F09">
        <w:t>under a revision process. It is likely that the revised standards will follow closely the World Wide Web Consortium (W3C) Web Content Accessibility Guidelines 2.0 (WCAG 2.0).</w:t>
      </w:r>
      <w:r w:rsidRPr="00D22F09">
        <w:rPr>
          <w:rStyle w:val="FootnoteReference"/>
        </w:rPr>
        <w:footnoteReference w:id="3"/>
      </w:r>
      <w:r w:rsidRPr="00D22F09">
        <w:t xml:space="preserve"> </w:t>
      </w:r>
      <w:r>
        <w:t xml:space="preserve">Therefore, these tests also </w:t>
      </w:r>
      <w:r w:rsidRPr="00D22F09">
        <w:t>include, or at least align with</w:t>
      </w:r>
      <w:r w:rsidRPr="00D22F09">
        <w:rPr>
          <w:rStyle w:val="FootnoteReference"/>
        </w:rPr>
        <w:footnoteReference w:id="4"/>
      </w:r>
      <w:r w:rsidRPr="00D22F09">
        <w:t xml:space="preserve"> most of the WCAG 2.0 </w:t>
      </w:r>
      <w:r>
        <w:t xml:space="preserve">Level A and Level AA </w:t>
      </w:r>
      <w:r w:rsidRPr="00D22F09">
        <w:t>success criteria</w:t>
      </w:r>
      <w:r>
        <w:t>.</w:t>
      </w:r>
      <w:r w:rsidR="00D275CB">
        <w:t xml:space="preserve"> </w:t>
      </w:r>
      <w:r w:rsidRPr="00AF174E">
        <w:t xml:space="preserve">A cross reference </w:t>
      </w:r>
      <w:r>
        <w:t>mapping</w:t>
      </w:r>
      <w:r w:rsidRPr="00AF174E">
        <w:t xml:space="preserve"> the tests to Section 508 and to WCAG 2.0 </w:t>
      </w:r>
      <w:r>
        <w:t xml:space="preserve">standards is </w:t>
      </w:r>
      <w:r w:rsidR="007F2A6E">
        <w:t xml:space="preserve">provided </w:t>
      </w:r>
      <w:r w:rsidRPr="00AF174E">
        <w:t xml:space="preserve">in </w:t>
      </w:r>
      <w:r>
        <w:t xml:space="preserve">an </w:t>
      </w:r>
      <w:r w:rsidRPr="00AF174E">
        <w:t xml:space="preserve">attachment starting on page </w:t>
      </w:r>
      <w:r w:rsidR="00B82D1A" w:rsidRPr="00EE4D98">
        <w:fldChar w:fldCharType="begin"/>
      </w:r>
      <w:r w:rsidR="00B82D1A" w:rsidRPr="00EE4D98">
        <w:instrText xml:space="preserve"> PAGEREF _Ref367957809 \h </w:instrText>
      </w:r>
      <w:r w:rsidR="00B82D1A" w:rsidRPr="00EE4D98">
        <w:fldChar w:fldCharType="separate"/>
      </w:r>
      <w:r w:rsidR="001A0D9D">
        <w:rPr>
          <w:noProof/>
        </w:rPr>
        <w:t>64</w:t>
      </w:r>
      <w:r w:rsidR="00B82D1A" w:rsidRPr="00EE4D98">
        <w:fldChar w:fldCharType="end"/>
      </w:r>
      <w:r w:rsidRPr="00EE4D98">
        <w:t>.</w:t>
      </w:r>
    </w:p>
    <w:p w:rsidR="00D275CB" w:rsidRDefault="00A50C2F" w:rsidP="00FC354C">
      <w:pPr>
        <w:pStyle w:val="Heading2"/>
        <w:pageBreakBefore/>
        <w:rPr>
          <w:lang w:val="en-US"/>
        </w:rPr>
      </w:pPr>
      <w:bookmarkStart w:id="28" w:name="_Toc410654458"/>
      <w:r w:rsidRPr="00A50C2F">
        <w:lastRenderedPageBreak/>
        <w:t>Background</w:t>
      </w:r>
      <w:bookmarkEnd w:id="28"/>
    </w:p>
    <w:p w:rsidR="007158B8" w:rsidRPr="00A86E9B" w:rsidRDefault="007158B8" w:rsidP="007158B8">
      <w:pPr>
        <w:pStyle w:val="NormalIntroSections"/>
      </w:pPr>
      <w:r w:rsidRPr="00A86E9B">
        <w:t xml:space="preserve">In October 2012, </w:t>
      </w:r>
      <w:r w:rsidR="00361852">
        <w:t>subject matter experts</w:t>
      </w:r>
      <w:r w:rsidR="008720C6">
        <w:t xml:space="preserve"> </w:t>
      </w:r>
      <w:r w:rsidRPr="00A86E9B">
        <w:t xml:space="preserve">from </w:t>
      </w:r>
      <w:r>
        <w:t>several</w:t>
      </w:r>
      <w:r w:rsidRPr="00A86E9B">
        <w:t xml:space="preserve"> federal agencies developed an </w:t>
      </w:r>
      <w:r>
        <w:t>A</w:t>
      </w:r>
      <w:r w:rsidRPr="00A86E9B">
        <w:t>ED</w:t>
      </w:r>
      <w:r w:rsidR="0032741B">
        <w:t xml:space="preserve"> </w:t>
      </w:r>
      <w:r w:rsidRPr="00A86E9B">
        <w:t>COP</w:t>
      </w:r>
      <w:r w:rsidR="0032741B">
        <w:t xml:space="preserve"> and t</w:t>
      </w:r>
      <w:r w:rsidRPr="00A86E9B">
        <w:t>he following goals were set:</w:t>
      </w:r>
    </w:p>
    <w:p w:rsidR="007158B8" w:rsidRDefault="007158B8" w:rsidP="004A65A4">
      <w:pPr>
        <w:pStyle w:val="ListBullet"/>
        <w:tabs>
          <w:tab w:val="clear" w:pos="360"/>
          <w:tab w:val="num" w:pos="1080"/>
        </w:tabs>
      </w:pPr>
      <w:r>
        <w:t xml:space="preserve">Increase awareness of the importance of access to </w:t>
      </w:r>
      <w:r w:rsidR="000D27B9">
        <w:t xml:space="preserve">accessible electronic documents </w:t>
      </w:r>
      <w:r>
        <w:t>across the federal community.</w:t>
      </w:r>
    </w:p>
    <w:p w:rsidR="007158B8" w:rsidRDefault="007158B8" w:rsidP="004A65A4">
      <w:pPr>
        <w:pStyle w:val="ListBullet"/>
        <w:tabs>
          <w:tab w:val="clear" w:pos="360"/>
          <w:tab w:val="num" w:pos="1080"/>
        </w:tabs>
      </w:pPr>
      <w:r>
        <w:t>Promote successful strategies which increase the ability of federal employees to create accessible electronic documents.</w:t>
      </w:r>
    </w:p>
    <w:p w:rsidR="007158B8" w:rsidRDefault="007158B8" w:rsidP="004A65A4">
      <w:pPr>
        <w:pStyle w:val="ListBullet"/>
        <w:tabs>
          <w:tab w:val="clear" w:pos="360"/>
          <w:tab w:val="num" w:pos="1080"/>
        </w:tabs>
      </w:pPr>
      <w:r>
        <w:t>Advance the field of accessibility for all participating agencies by creating a repository of accessibility artifacts.</w:t>
      </w:r>
    </w:p>
    <w:p w:rsidR="007158B8" w:rsidRDefault="007158B8" w:rsidP="004A65A4">
      <w:pPr>
        <w:pStyle w:val="ListBullet"/>
        <w:tabs>
          <w:tab w:val="clear" w:pos="360"/>
          <w:tab w:val="num" w:pos="1080"/>
        </w:tabs>
      </w:pPr>
      <w:r>
        <w:t xml:space="preserve">Identify and improve the alignment </w:t>
      </w:r>
      <w:r w:rsidR="000D27B9">
        <w:t xml:space="preserve">for the definition </w:t>
      </w:r>
      <w:r>
        <w:t xml:space="preserve">of requirements </w:t>
      </w:r>
      <w:r w:rsidR="000D27B9">
        <w:t xml:space="preserve">for </w:t>
      </w:r>
      <w:r>
        <w:t xml:space="preserve">accessible electronic documents across </w:t>
      </w:r>
      <w:r w:rsidR="000D27B9">
        <w:t xml:space="preserve">federal government </w:t>
      </w:r>
      <w:r>
        <w:t>for all participating agencies.</w:t>
      </w:r>
    </w:p>
    <w:p w:rsidR="007158B8" w:rsidRDefault="007158B8" w:rsidP="004A65A4">
      <w:pPr>
        <w:pStyle w:val="ListBullet"/>
        <w:tabs>
          <w:tab w:val="clear" w:pos="360"/>
          <w:tab w:val="num" w:pos="1080"/>
        </w:tabs>
      </w:pPr>
      <w:r>
        <w:t>Promote successful strategies which create the highest level of accessibility for documents at the lowest cost.</w:t>
      </w:r>
    </w:p>
    <w:p w:rsidR="007158B8" w:rsidRDefault="007158B8" w:rsidP="004A65A4">
      <w:pPr>
        <w:pStyle w:val="ListBullet"/>
        <w:tabs>
          <w:tab w:val="clear" w:pos="360"/>
          <w:tab w:val="num" w:pos="1080"/>
        </w:tabs>
      </w:pPr>
      <w:r>
        <w:t>Identify and supply best practices to the CIO Council Accessibility Committee Best Practices Subcommittee.</w:t>
      </w:r>
      <w:r>
        <w:rPr>
          <w:rStyle w:val="FootnoteReference"/>
        </w:rPr>
        <w:footnoteReference w:id="5"/>
      </w:r>
    </w:p>
    <w:p w:rsidR="00D275CB" w:rsidRDefault="007158B8" w:rsidP="000D27B9">
      <w:pPr>
        <w:pStyle w:val="NormalIntroSections"/>
      </w:pPr>
      <w:r w:rsidRPr="00A86E9B">
        <w:t xml:space="preserve">While all federal agencies are required to </w:t>
      </w:r>
      <w:r w:rsidR="00D35AC3">
        <w:t xml:space="preserve">publish </w:t>
      </w:r>
      <w:r w:rsidRPr="00A86E9B">
        <w:t>accessible electronic documents, agencies have different accessibility requirements. Inconsistency causes the following problems: 1</w:t>
      </w:r>
      <w:r w:rsidR="000D27B9" w:rsidRPr="00A86E9B">
        <w:t>)</w:t>
      </w:r>
      <w:r w:rsidR="000D27B9">
        <w:t> </w:t>
      </w:r>
      <w:r w:rsidRPr="00A86E9B">
        <w:t>frustration for citizens and federal employees seeking information</w:t>
      </w:r>
      <w:r>
        <w:t>,</w:t>
      </w:r>
      <w:r w:rsidRPr="00A86E9B">
        <w:t xml:space="preserve"> 2</w:t>
      </w:r>
      <w:r w:rsidR="000D27B9" w:rsidRPr="00A86E9B">
        <w:t>)</w:t>
      </w:r>
      <w:r w:rsidR="000D27B9">
        <w:t> </w:t>
      </w:r>
      <w:r w:rsidRPr="00A86E9B">
        <w:t>confusion for vendors producing accessible documents shar</w:t>
      </w:r>
      <w:r>
        <w:t>ed across the federal government and applying different requirements to meet the same legal standards,</w:t>
      </w:r>
      <w:r w:rsidRPr="00A86E9B">
        <w:t xml:space="preserve"> and 3</w:t>
      </w:r>
      <w:r w:rsidR="000D27B9" w:rsidRPr="00A86E9B">
        <w:t>)</w:t>
      </w:r>
      <w:r w:rsidR="000D27B9">
        <w:t> </w:t>
      </w:r>
      <w:r w:rsidRPr="00A86E9B">
        <w:t>inability of agencies to easily reuse accessibility artifacts.</w:t>
      </w:r>
    </w:p>
    <w:p w:rsidR="00D275CB" w:rsidRDefault="007158B8" w:rsidP="007158B8">
      <w:pPr>
        <w:pStyle w:val="NormalIntroSections"/>
      </w:pPr>
      <w:r w:rsidRPr="00E63E62">
        <w:t>In</w:t>
      </w:r>
      <w:r>
        <w:t xml:space="preserve"> </w:t>
      </w:r>
      <w:r w:rsidRPr="00E63E62">
        <w:t xml:space="preserve">an effort to improve Section 508 testing </w:t>
      </w:r>
      <w:r>
        <w:t xml:space="preserve">for electronic documents </w:t>
      </w:r>
      <w:r w:rsidRPr="00E63E62">
        <w:t xml:space="preserve">across government, the </w:t>
      </w:r>
      <w:r>
        <w:t>h</w:t>
      </w:r>
      <w:r w:rsidRPr="00E63E62">
        <w:t xml:space="preserve">armonized </w:t>
      </w:r>
      <w:r w:rsidR="00233978">
        <w:t xml:space="preserve">baseline </w:t>
      </w:r>
      <w:r>
        <w:t xml:space="preserve">test process has been </w:t>
      </w:r>
      <w:r w:rsidRPr="00E63E62">
        <w:t xml:space="preserve">developed as part of a collaborative project </w:t>
      </w:r>
      <w:r>
        <w:t>by subject matter experts from the following agencies:</w:t>
      </w:r>
    </w:p>
    <w:p w:rsidR="007158B8" w:rsidRDefault="007158B8" w:rsidP="004A65A4">
      <w:pPr>
        <w:pStyle w:val="ListBullet"/>
        <w:tabs>
          <w:tab w:val="clear" w:pos="360"/>
          <w:tab w:val="num" w:pos="1080"/>
        </w:tabs>
      </w:pPr>
      <w:r>
        <w:t>Department of Defense (DOD)</w:t>
      </w:r>
    </w:p>
    <w:p w:rsidR="007158B8" w:rsidRDefault="007158B8" w:rsidP="004A65A4">
      <w:pPr>
        <w:pStyle w:val="ListBullet"/>
        <w:tabs>
          <w:tab w:val="clear" w:pos="360"/>
          <w:tab w:val="num" w:pos="1080"/>
        </w:tabs>
      </w:pPr>
      <w:r>
        <w:t>Department of Education</w:t>
      </w:r>
      <w:r w:rsidR="0032741B">
        <w:t xml:space="preserve"> (ED)</w:t>
      </w:r>
    </w:p>
    <w:p w:rsidR="008720C6" w:rsidRDefault="008720C6" w:rsidP="004A65A4">
      <w:pPr>
        <w:pStyle w:val="ListBullet"/>
        <w:tabs>
          <w:tab w:val="clear" w:pos="360"/>
          <w:tab w:val="num" w:pos="1080"/>
        </w:tabs>
      </w:pPr>
      <w:r>
        <w:t>Department of Health and Human Services (HHS)</w:t>
      </w:r>
    </w:p>
    <w:p w:rsidR="007158B8" w:rsidRDefault="007158B8" w:rsidP="004A65A4">
      <w:pPr>
        <w:pStyle w:val="ListBullet"/>
        <w:tabs>
          <w:tab w:val="clear" w:pos="360"/>
          <w:tab w:val="num" w:pos="1080"/>
        </w:tabs>
      </w:pPr>
      <w:r>
        <w:t>Department of Homeland Security (DHS)</w:t>
      </w:r>
    </w:p>
    <w:p w:rsidR="007158B8" w:rsidRDefault="007158B8" w:rsidP="004A65A4">
      <w:pPr>
        <w:pStyle w:val="ListBullet"/>
        <w:tabs>
          <w:tab w:val="clear" w:pos="360"/>
          <w:tab w:val="num" w:pos="1080"/>
        </w:tabs>
      </w:pPr>
      <w:r>
        <w:t>Department of Justice (DOJ)</w:t>
      </w:r>
    </w:p>
    <w:p w:rsidR="007158B8" w:rsidRDefault="007158B8" w:rsidP="004A65A4">
      <w:pPr>
        <w:pStyle w:val="ListBullet"/>
        <w:tabs>
          <w:tab w:val="clear" w:pos="360"/>
          <w:tab w:val="num" w:pos="1080"/>
        </w:tabs>
      </w:pPr>
      <w:r>
        <w:t>Department of Labor (DOL)</w:t>
      </w:r>
    </w:p>
    <w:p w:rsidR="007158B8" w:rsidRDefault="007158B8" w:rsidP="004A65A4">
      <w:pPr>
        <w:pStyle w:val="ListBullet"/>
        <w:tabs>
          <w:tab w:val="clear" w:pos="360"/>
          <w:tab w:val="num" w:pos="1080"/>
        </w:tabs>
      </w:pPr>
      <w:r>
        <w:t>Department of State</w:t>
      </w:r>
    </w:p>
    <w:p w:rsidR="007158B8" w:rsidRDefault="007158B8" w:rsidP="004A65A4">
      <w:pPr>
        <w:pStyle w:val="ListBullet"/>
        <w:tabs>
          <w:tab w:val="clear" w:pos="360"/>
          <w:tab w:val="num" w:pos="1080"/>
        </w:tabs>
      </w:pPr>
      <w:r>
        <w:t>Department of Transportation (DOT)</w:t>
      </w:r>
    </w:p>
    <w:p w:rsidR="008720C6" w:rsidRDefault="008720C6" w:rsidP="004A65A4">
      <w:pPr>
        <w:pStyle w:val="ListBullet"/>
        <w:tabs>
          <w:tab w:val="clear" w:pos="360"/>
          <w:tab w:val="num" w:pos="1080"/>
        </w:tabs>
      </w:pPr>
      <w:r>
        <w:t>Department of Veterans Affairs (VA)</w:t>
      </w:r>
    </w:p>
    <w:p w:rsidR="007158B8" w:rsidRDefault="007158B8" w:rsidP="004A65A4">
      <w:pPr>
        <w:pStyle w:val="ListBullet"/>
        <w:tabs>
          <w:tab w:val="clear" w:pos="360"/>
          <w:tab w:val="num" w:pos="1080"/>
        </w:tabs>
      </w:pPr>
      <w:r>
        <w:t>Federal Reserve Board (FRB)</w:t>
      </w:r>
    </w:p>
    <w:p w:rsidR="007158B8" w:rsidRDefault="007158B8" w:rsidP="004A65A4">
      <w:pPr>
        <w:pStyle w:val="ListBullet"/>
        <w:tabs>
          <w:tab w:val="clear" w:pos="360"/>
          <w:tab w:val="num" w:pos="1080"/>
        </w:tabs>
      </w:pPr>
      <w:r>
        <w:t>Internal Revenue Service (IRS)</w:t>
      </w:r>
    </w:p>
    <w:p w:rsidR="007158B8" w:rsidRDefault="007158B8" w:rsidP="004A65A4">
      <w:pPr>
        <w:pStyle w:val="ListBullet"/>
        <w:tabs>
          <w:tab w:val="clear" w:pos="360"/>
          <w:tab w:val="num" w:pos="1080"/>
        </w:tabs>
      </w:pPr>
      <w:r>
        <w:t>National Aeronautical Space Administration (NASA)</w:t>
      </w:r>
    </w:p>
    <w:p w:rsidR="007158B8" w:rsidRDefault="007158B8" w:rsidP="004A65A4">
      <w:pPr>
        <w:pStyle w:val="ListBullet"/>
        <w:tabs>
          <w:tab w:val="clear" w:pos="360"/>
          <w:tab w:val="num" w:pos="1080"/>
        </w:tabs>
      </w:pPr>
      <w:r>
        <w:t>National Archives and Records Administration (NARA)</w:t>
      </w:r>
    </w:p>
    <w:p w:rsidR="007158B8" w:rsidRDefault="007158B8" w:rsidP="004A65A4">
      <w:pPr>
        <w:pStyle w:val="ListBullet"/>
        <w:tabs>
          <w:tab w:val="clear" w:pos="360"/>
          <w:tab w:val="num" w:pos="1080"/>
        </w:tabs>
      </w:pPr>
      <w:r>
        <w:t>National Institute of Health (NIH)</w:t>
      </w:r>
    </w:p>
    <w:p w:rsidR="007158B8" w:rsidRDefault="007158B8" w:rsidP="004A65A4">
      <w:pPr>
        <w:pStyle w:val="ListBullet"/>
        <w:tabs>
          <w:tab w:val="clear" w:pos="360"/>
          <w:tab w:val="num" w:pos="1080"/>
        </w:tabs>
      </w:pPr>
      <w:r>
        <w:t>Social Security Administration (SSA)</w:t>
      </w:r>
    </w:p>
    <w:p w:rsidR="007158B8" w:rsidRDefault="007158B8" w:rsidP="004A65A4">
      <w:pPr>
        <w:pStyle w:val="ListBullet"/>
        <w:tabs>
          <w:tab w:val="clear" w:pos="360"/>
          <w:tab w:val="num" w:pos="1080"/>
        </w:tabs>
      </w:pPr>
      <w:r>
        <w:t>US Access Board</w:t>
      </w:r>
    </w:p>
    <w:p w:rsidR="00183737" w:rsidRDefault="003F0F7F" w:rsidP="000D27B9">
      <w:pPr>
        <w:pStyle w:val="NormalIntroSections"/>
      </w:pPr>
      <w:r>
        <w:t>In addition, tests align to WCAG 2.0 as AED COP members anticipate technology changes.</w:t>
      </w:r>
      <w:r w:rsidR="00183737">
        <w:t xml:space="preserve"> </w:t>
      </w:r>
      <w:r>
        <w:t xml:space="preserve">Since the W3C has </w:t>
      </w:r>
      <w:r w:rsidR="00265395">
        <w:t xml:space="preserve">high-level </w:t>
      </w:r>
      <w:r>
        <w:t>guidance on applying WCAG to non-web</w:t>
      </w:r>
      <w:r w:rsidR="000D27B9">
        <w:t xml:space="preserve"> content</w:t>
      </w:r>
      <w:r>
        <w:t xml:space="preserve"> </w:t>
      </w:r>
      <w:r w:rsidR="001447FD" w:rsidRPr="0032741B">
        <w:rPr>
          <w:highlight w:val="lightGray"/>
        </w:rPr>
        <w:t>ICT</w:t>
      </w:r>
      <w:r w:rsidR="001447FD" w:rsidRPr="0032741B">
        <w:rPr>
          <w:rStyle w:val="FootnoteReference"/>
          <w:highlight w:val="lightGray"/>
        </w:rPr>
        <w:footnoteReference w:id="6"/>
      </w:r>
      <w:r w:rsidR="00183737">
        <w:rPr>
          <w:highlight w:val="lightGray"/>
        </w:rPr>
        <w:t xml:space="preserve"> </w:t>
      </w:r>
      <w:r>
        <w:t>the tests emphasize methods and techniques that increase consistency of results and reduce ambiguity.</w:t>
      </w:r>
    </w:p>
    <w:p w:rsidR="00BD68E0" w:rsidRPr="00070E3F" w:rsidRDefault="0032741B" w:rsidP="00070E3F">
      <w:pPr>
        <w:pStyle w:val="NormalIntroSections"/>
      </w:pPr>
      <w:r w:rsidRPr="00070E3F">
        <w:lastRenderedPageBreak/>
        <w:t xml:space="preserve">This document contains </w:t>
      </w:r>
      <w:r w:rsidR="00BD68E0" w:rsidRPr="00070E3F">
        <w:t xml:space="preserve">a set of tests that cover Section 508 standards </w:t>
      </w:r>
      <w:r w:rsidRPr="00070E3F">
        <w:t xml:space="preserve">and </w:t>
      </w:r>
      <w:r w:rsidR="00BD68E0" w:rsidRPr="00070E3F">
        <w:t xml:space="preserve">align with applicable WCAG 2.0 Level AA success </w:t>
      </w:r>
      <w:r w:rsidR="000B59BC" w:rsidRPr="00070E3F">
        <w:t>criteria</w:t>
      </w:r>
      <w:r w:rsidRPr="00070E3F">
        <w:t>. These tests</w:t>
      </w:r>
      <w:r w:rsidR="00BD68E0" w:rsidRPr="00070E3F">
        <w:t xml:space="preserve"> can be incorporated in </w:t>
      </w:r>
      <w:r w:rsidRPr="00070E3F">
        <w:t>distinct</w:t>
      </w:r>
      <w:r w:rsidR="00BD68E0" w:rsidRPr="00070E3F">
        <w:t xml:space="preserve">, practical, </w:t>
      </w:r>
      <w:r w:rsidRPr="00070E3F">
        <w:t xml:space="preserve">and </w:t>
      </w:r>
      <w:r w:rsidR="00BD68E0" w:rsidRPr="00070E3F">
        <w:t xml:space="preserve">systematic processes for </w:t>
      </w:r>
      <w:r w:rsidR="000141CE" w:rsidRPr="00070E3F">
        <w:t>Microsoft Word 2010 documents.</w:t>
      </w:r>
      <w:r w:rsidR="00BD68E0" w:rsidRPr="00070E3F">
        <w:t xml:space="preserve"> Additional WCAG</w:t>
      </w:r>
      <w:r w:rsidR="009B0123" w:rsidRPr="00070E3F">
        <w:t xml:space="preserve"> 2.0</w:t>
      </w:r>
      <w:r w:rsidR="00BD68E0" w:rsidRPr="00070E3F">
        <w:t xml:space="preserve"> harmonization may be </w:t>
      </w:r>
      <w:r w:rsidR="009B0123" w:rsidRPr="00070E3F">
        <w:t>investigated</w:t>
      </w:r>
      <w:r w:rsidR="00BD68E0" w:rsidRPr="00070E3F">
        <w:t xml:space="preserve"> as the Section 508 refresh</w:t>
      </w:r>
      <w:r w:rsidR="000D27B9" w:rsidRPr="00070E3F">
        <w:t>, software</w:t>
      </w:r>
      <w:r w:rsidR="00BD68E0" w:rsidRPr="00070E3F">
        <w:t xml:space="preserve"> </w:t>
      </w:r>
      <w:r w:rsidR="009B0123" w:rsidRPr="00070E3F">
        <w:t>and testing tools advance.</w:t>
      </w:r>
    </w:p>
    <w:p w:rsidR="00281D94" w:rsidRPr="003A3BAB" w:rsidRDefault="00183737" w:rsidP="003A3BAB">
      <w:pPr>
        <w:pStyle w:val="Heading2"/>
      </w:pPr>
      <w:bookmarkStart w:id="29" w:name="_Toc352593102"/>
      <w:bookmarkStart w:id="30" w:name="_Toc410654459"/>
      <w:r w:rsidRPr="003A3BAB">
        <w:t>Test</w:t>
      </w:r>
      <w:r w:rsidR="00281D94" w:rsidRPr="003A3BAB">
        <w:t xml:space="preserve"> </w:t>
      </w:r>
      <w:bookmarkEnd w:id="29"/>
      <w:r w:rsidR="00DA0945" w:rsidRPr="003A3BAB">
        <w:t>Composition</w:t>
      </w:r>
      <w:bookmarkEnd w:id="30"/>
    </w:p>
    <w:p w:rsidR="007158B8" w:rsidRPr="00070E3F" w:rsidRDefault="007158B8" w:rsidP="00070E3F">
      <w:pPr>
        <w:pStyle w:val="NormalIntroSections"/>
      </w:pPr>
      <w:r w:rsidRPr="00070E3F">
        <w:t xml:space="preserve">The selection criteria for requirements and tests </w:t>
      </w:r>
      <w:r w:rsidR="00F41E4E" w:rsidRPr="00070E3F">
        <w:t>included</w:t>
      </w:r>
      <w:r w:rsidRPr="00070E3F">
        <w:t>:</w:t>
      </w:r>
    </w:p>
    <w:p w:rsidR="00A4146D" w:rsidRDefault="007158B8" w:rsidP="004A65A4">
      <w:pPr>
        <w:pStyle w:val="ListBullet"/>
        <w:tabs>
          <w:tab w:val="clear" w:pos="360"/>
          <w:tab w:val="num" w:pos="1080"/>
        </w:tabs>
      </w:pPr>
      <w:r w:rsidRPr="00F115B7">
        <w:rPr>
          <w:b/>
          <w:bCs/>
        </w:rPr>
        <w:t xml:space="preserve">Derivable: </w:t>
      </w:r>
      <w:r w:rsidRPr="00F115B7">
        <w:t>The requirement</w:t>
      </w:r>
      <w:r w:rsidR="00F41E4E" w:rsidRPr="00F115B7">
        <w:t>s</w:t>
      </w:r>
      <w:r w:rsidRPr="00F115B7">
        <w:t xml:space="preserve"> </w:t>
      </w:r>
      <w:r w:rsidR="00F41E4E" w:rsidRPr="00F115B7">
        <w:t>were</w:t>
      </w:r>
      <w:r w:rsidRPr="00F115B7">
        <w:t xml:space="preserve"> derived from standards (both current and emerging) or </w:t>
      </w:r>
      <w:r w:rsidR="000D27B9">
        <w:t>addressed</w:t>
      </w:r>
      <w:r w:rsidRPr="00F115B7">
        <w:t xml:space="preserve"> specific, documented, high-risk accessibility issues </w:t>
      </w:r>
      <w:r w:rsidR="00F115B7" w:rsidRPr="00F115B7">
        <w:t>such as complaints.</w:t>
      </w:r>
    </w:p>
    <w:p w:rsidR="007158B8" w:rsidRPr="00F115B7" w:rsidRDefault="007158B8" w:rsidP="004A65A4">
      <w:pPr>
        <w:pStyle w:val="ListBullet"/>
        <w:tabs>
          <w:tab w:val="clear" w:pos="360"/>
          <w:tab w:val="num" w:pos="1080"/>
        </w:tabs>
      </w:pPr>
      <w:r w:rsidRPr="00F115B7">
        <w:rPr>
          <w:b/>
          <w:bCs/>
        </w:rPr>
        <w:t>Testable:</w:t>
      </w:r>
      <w:r w:rsidRPr="00F115B7">
        <w:t xml:space="preserve"> Tests were validated by AED</w:t>
      </w:r>
      <w:r w:rsidR="00F115B7" w:rsidRPr="00F115B7">
        <w:t xml:space="preserve"> </w:t>
      </w:r>
      <w:r w:rsidRPr="00F115B7">
        <w:t xml:space="preserve">COP </w:t>
      </w:r>
      <w:r w:rsidR="00F115B7" w:rsidRPr="00F115B7">
        <w:t xml:space="preserve">members </w:t>
      </w:r>
      <w:r w:rsidRPr="00F115B7">
        <w:t>and produce</w:t>
      </w:r>
      <w:r w:rsidR="00F115B7" w:rsidRPr="00F115B7">
        <w:t>d</w:t>
      </w:r>
      <w:r w:rsidRPr="00F115B7">
        <w:t xml:space="preserve"> reliable and repeatable results.</w:t>
      </w:r>
    </w:p>
    <w:p w:rsidR="00F115B7" w:rsidRDefault="00F115B7" w:rsidP="004A65A4">
      <w:pPr>
        <w:pStyle w:val="ListBullet"/>
        <w:tabs>
          <w:tab w:val="clear" w:pos="360"/>
          <w:tab w:val="num" w:pos="1080"/>
        </w:tabs>
      </w:pPr>
      <w:r w:rsidRPr="00DA0945">
        <w:rPr>
          <w:b/>
        </w:rPr>
        <w:t>Repeatable:</w:t>
      </w:r>
      <w:r w:rsidRPr="00F115B7">
        <w:t xml:space="preserve"> Individual tests contained sufficient information and instruction to make a consistent and unambiguous measurement independent of other tests.</w:t>
      </w:r>
    </w:p>
    <w:p w:rsidR="00A4146D" w:rsidRDefault="00A4146D" w:rsidP="004A65A4">
      <w:pPr>
        <w:pStyle w:val="ListBullet"/>
        <w:tabs>
          <w:tab w:val="clear" w:pos="360"/>
          <w:tab w:val="num" w:pos="1080"/>
        </w:tabs>
      </w:pPr>
      <w:r>
        <w:rPr>
          <w:b/>
        </w:rPr>
        <w:t>Usable:</w:t>
      </w:r>
      <w:r>
        <w:t xml:space="preserve"> Usability testing was performed on validated tests.</w:t>
      </w:r>
    </w:p>
    <w:p w:rsidR="007158B8" w:rsidRPr="00CC243D" w:rsidRDefault="007158B8" w:rsidP="007158B8">
      <w:pPr>
        <w:pStyle w:val="Heading3"/>
        <w:rPr>
          <w:u w:val="single"/>
          <w:lang w:val="en-US"/>
        </w:rPr>
      </w:pPr>
      <w:r w:rsidRPr="00CC243D">
        <w:rPr>
          <w:u w:val="single"/>
          <w:lang w:val="en-US"/>
        </w:rPr>
        <w:t>Application</w:t>
      </w:r>
    </w:p>
    <w:p w:rsidR="007158B8" w:rsidRPr="005F2DCC" w:rsidRDefault="007158B8" w:rsidP="00F56384">
      <w:pPr>
        <w:pStyle w:val="NormalIntroSections"/>
      </w:pPr>
      <w:r w:rsidRPr="005F2DCC">
        <w:t>The tests have been established using Microsoft Word 2010 running on the Microsoft Windows operating system.</w:t>
      </w:r>
      <w:r>
        <w:t xml:space="preserve"> </w:t>
      </w:r>
      <w:r w:rsidRPr="005F2DCC">
        <w:t xml:space="preserve">While there are </w:t>
      </w:r>
      <w:r>
        <w:t xml:space="preserve">many versions of Microsoft Word </w:t>
      </w:r>
      <w:r w:rsidR="000D27B9">
        <w:t>and Word supported</w:t>
      </w:r>
      <w:r>
        <w:t xml:space="preserve"> formats</w:t>
      </w:r>
      <w:r w:rsidR="003B6C88">
        <w:t>,</w:t>
      </w:r>
      <w:r>
        <w:t xml:space="preserve"> </w:t>
      </w:r>
      <w:r w:rsidR="003B6C88">
        <w:t xml:space="preserve">such as </w:t>
      </w:r>
      <w:r>
        <w:t>“.doc”</w:t>
      </w:r>
      <w:r w:rsidR="00CF3BC0">
        <w:t>, “.docm”</w:t>
      </w:r>
      <w:r>
        <w:t xml:space="preserve"> </w:t>
      </w:r>
      <w:r w:rsidR="003B6C88">
        <w:t xml:space="preserve">and </w:t>
      </w:r>
      <w:r>
        <w:t>“.rtf”</w:t>
      </w:r>
      <w:r w:rsidR="003B6C88">
        <w:t>,</w:t>
      </w:r>
      <w:r>
        <w:t xml:space="preserve"> only</w:t>
      </w:r>
      <w:r w:rsidR="000D27B9">
        <w:t xml:space="preserve"> the</w:t>
      </w:r>
      <w:r>
        <w:t xml:space="preserve"> Word 2010 “.docx” </w:t>
      </w:r>
      <w:r w:rsidR="00B115C3">
        <w:t xml:space="preserve">format </w:t>
      </w:r>
      <w:r>
        <w:t xml:space="preserve">has </w:t>
      </w:r>
      <w:r w:rsidRPr="005F2DCC">
        <w:t>been validated</w:t>
      </w:r>
      <w:r w:rsidR="003B6C88">
        <w:t>.</w:t>
      </w:r>
      <w:r w:rsidRPr="005F2DCC">
        <w:t xml:space="preserve"> Agencies that use </w:t>
      </w:r>
      <w:r w:rsidR="000D27B9">
        <w:t>different</w:t>
      </w:r>
      <w:r w:rsidR="0062061C">
        <w:t xml:space="preserve"> versions</w:t>
      </w:r>
      <w:r>
        <w:t xml:space="preserve"> </w:t>
      </w:r>
      <w:r w:rsidR="000D27B9">
        <w:t xml:space="preserve">of Microsoft Word </w:t>
      </w:r>
      <w:r w:rsidRPr="005F2DCC">
        <w:t>are encouraged to develop an equivalent process for their test environments</w:t>
      </w:r>
      <w:r w:rsidR="0062061C">
        <w:t xml:space="preserve">. </w:t>
      </w:r>
      <w:r w:rsidR="000D27B9">
        <w:t>Contact</w:t>
      </w:r>
      <w:r w:rsidRPr="005F2DCC">
        <w:t xml:space="preserve"> the </w:t>
      </w:r>
      <w:r w:rsidR="003B6C88">
        <w:t>AED COP representatives</w:t>
      </w:r>
      <w:r w:rsidR="003B6C88" w:rsidRPr="005F2DCC">
        <w:t xml:space="preserve"> </w:t>
      </w:r>
      <w:r w:rsidRPr="005F2DCC">
        <w:t xml:space="preserve">(see contact details at the front of this document) </w:t>
      </w:r>
      <w:r w:rsidR="00622AB6">
        <w:t xml:space="preserve">with </w:t>
      </w:r>
      <w:r w:rsidR="0062061C">
        <w:t xml:space="preserve">additional test processes which may be adopted and shared </w:t>
      </w:r>
      <w:r w:rsidR="00622AB6">
        <w:t>once the results have been verified.</w:t>
      </w:r>
    </w:p>
    <w:p w:rsidR="007158B8" w:rsidRPr="00CC243D" w:rsidRDefault="007158B8" w:rsidP="00FC354C">
      <w:pPr>
        <w:pStyle w:val="Heading3"/>
        <w:rPr>
          <w:u w:val="single"/>
        </w:rPr>
      </w:pPr>
      <w:r w:rsidRPr="00CC243D">
        <w:rPr>
          <w:u w:val="single"/>
        </w:rPr>
        <w:t>Baseline Tests</w:t>
      </w:r>
    </w:p>
    <w:p w:rsidR="007158B8" w:rsidRDefault="007158B8" w:rsidP="007158B8">
      <w:pPr>
        <w:pStyle w:val="NormalIntroSections"/>
      </w:pPr>
      <w:r w:rsidRPr="00870CA2">
        <w:t xml:space="preserve">There are </w:t>
      </w:r>
      <w:r w:rsidR="003B6C88">
        <w:t xml:space="preserve">23 </w:t>
      </w:r>
      <w:r w:rsidR="00183737">
        <w:t>distinct</w:t>
      </w:r>
      <w:r w:rsidR="0062061C" w:rsidRPr="00870CA2">
        <w:t xml:space="preserve"> </w:t>
      </w:r>
      <w:r w:rsidRPr="00870CA2">
        <w:t>requirements with associated tests</w:t>
      </w:r>
      <w:r w:rsidR="00B115C3">
        <w:t>.</w:t>
      </w:r>
      <w:r w:rsidRPr="00870CA2">
        <w:t xml:space="preserve"> Each test contains the following information:</w:t>
      </w:r>
    </w:p>
    <w:p w:rsidR="007158B8" w:rsidRPr="00C81C96" w:rsidRDefault="000D27B9" w:rsidP="000755D1">
      <w:pPr>
        <w:pStyle w:val="Heading6"/>
      </w:pPr>
      <w:r w:rsidRPr="00C81C96">
        <w:rPr>
          <w:lang w:val="en-US"/>
        </w:rPr>
        <w:t>Generic</w:t>
      </w:r>
      <w:r w:rsidR="007158B8" w:rsidRPr="00C81C96">
        <w:t xml:space="preserve"> to all electronic documents:</w:t>
      </w:r>
    </w:p>
    <w:p w:rsidR="00D275CB" w:rsidRPr="00C81C96" w:rsidRDefault="007158B8" w:rsidP="004A65A4">
      <w:pPr>
        <w:pStyle w:val="ListBullet"/>
        <w:tabs>
          <w:tab w:val="clear" w:pos="360"/>
          <w:tab w:val="num" w:pos="1440"/>
        </w:tabs>
        <w:ind w:left="720"/>
      </w:pPr>
      <w:r w:rsidRPr="00C81C96">
        <w:rPr>
          <w:b/>
        </w:rPr>
        <w:t>Numbered Requirement:</w:t>
      </w:r>
      <w:r w:rsidRPr="00C81C96">
        <w:t xml:space="preserve"> How the component(s) should function in order to meet the related standards.</w:t>
      </w:r>
    </w:p>
    <w:p w:rsidR="007158B8" w:rsidRPr="00DE2520" w:rsidRDefault="007158B8" w:rsidP="00DE2520">
      <w:pPr>
        <w:pStyle w:val="ListBullet"/>
        <w:tabs>
          <w:tab w:val="clear" w:pos="360"/>
          <w:tab w:val="num" w:pos="1440"/>
        </w:tabs>
        <w:ind w:left="720"/>
        <w:rPr>
          <w:b/>
        </w:rPr>
      </w:pPr>
      <w:r w:rsidRPr="005B216A">
        <w:rPr>
          <w:b/>
        </w:rPr>
        <w:t>Rationale:</w:t>
      </w:r>
      <w:r w:rsidRPr="00DE2520">
        <w:rPr>
          <w:b/>
        </w:rPr>
        <w:t xml:space="preserve"> </w:t>
      </w:r>
      <w:r w:rsidRPr="00DE2520">
        <w:t xml:space="preserve">An explanation of </w:t>
      </w:r>
      <w:r w:rsidR="005B216A" w:rsidRPr="00DE2520">
        <w:t>the elements/components the requirement is addressing (technical aspect in layman</w:t>
      </w:r>
      <w:r w:rsidR="001D3A18">
        <w:t>’</w:t>
      </w:r>
      <w:r w:rsidR="005B216A" w:rsidRPr="00DE2520">
        <w:t xml:space="preserve">s terms), </w:t>
      </w:r>
      <w:r w:rsidR="003C48B1" w:rsidRPr="00DE2520">
        <w:t>effects</w:t>
      </w:r>
      <w:r w:rsidR="005B216A" w:rsidRPr="00DE2520">
        <w:t xml:space="preserve"> on accessibility, consequences of incorrect implementation on accessibility (AT functionality), and the benefits of correct implementation.</w:t>
      </w:r>
    </w:p>
    <w:p w:rsidR="007158B8" w:rsidRPr="00C81C96" w:rsidRDefault="007158B8" w:rsidP="004A65A4">
      <w:pPr>
        <w:pStyle w:val="ListBullet"/>
        <w:tabs>
          <w:tab w:val="clear" w:pos="360"/>
          <w:tab w:val="num" w:pos="1440"/>
        </w:tabs>
        <w:ind w:left="720"/>
      </w:pPr>
      <w:r w:rsidRPr="00C81C96">
        <w:rPr>
          <w:b/>
        </w:rPr>
        <w:t xml:space="preserve">Related Standards: </w:t>
      </w:r>
      <w:r w:rsidR="000D27B9" w:rsidRPr="001A6832">
        <w:t xml:space="preserve">Applicable </w:t>
      </w:r>
      <w:r w:rsidRPr="00C81C96">
        <w:t>Section 508 standards</w:t>
      </w:r>
      <w:r w:rsidR="000D27B9" w:rsidRPr="00C81C96">
        <w:t xml:space="preserve"> and alignment with</w:t>
      </w:r>
      <w:r w:rsidRPr="00C81C96">
        <w:t xml:space="preserve"> relevant WCAG 2.0 success </w:t>
      </w:r>
      <w:r w:rsidR="00183737" w:rsidRPr="00C81C96">
        <w:t>criteria.</w:t>
      </w:r>
      <w:r w:rsidR="00183737" w:rsidRPr="00C81C96">
        <w:rPr>
          <w:i/>
          <w:iCs/>
        </w:rPr>
        <w:t xml:space="preserve"> Note</w:t>
      </w:r>
      <w:r w:rsidR="000D27B9" w:rsidRPr="00C81C96">
        <w:rPr>
          <w:i/>
          <w:iCs/>
        </w:rPr>
        <w:t>:</w:t>
      </w:r>
      <w:r w:rsidRPr="00C81C96">
        <w:t xml:space="preserve"> A 508 standard or WCAG criteria may be addressed by multiple tests.</w:t>
      </w:r>
      <w:r w:rsidRPr="00C81C96">
        <w:rPr>
          <w:rStyle w:val="FootnoteReference"/>
        </w:rPr>
        <w:footnoteReference w:id="7"/>
      </w:r>
    </w:p>
    <w:p w:rsidR="007158B8" w:rsidRPr="00C81C96" w:rsidRDefault="00183737" w:rsidP="000755D1">
      <w:pPr>
        <w:pStyle w:val="Heading6"/>
      </w:pPr>
      <w:r>
        <w:rPr>
          <w:lang w:val="en-US"/>
        </w:rPr>
        <w:t>Specific</w:t>
      </w:r>
      <w:r w:rsidR="007158B8" w:rsidRPr="00C81C96">
        <w:t xml:space="preserve"> to Microsoft Word 2010 documents:</w:t>
      </w:r>
    </w:p>
    <w:p w:rsidR="007158B8" w:rsidRPr="00C81C96" w:rsidRDefault="007158B8" w:rsidP="004A65A4">
      <w:pPr>
        <w:pStyle w:val="ListBullet"/>
        <w:tabs>
          <w:tab w:val="clear" w:pos="360"/>
          <w:tab w:val="num" w:pos="1080"/>
        </w:tabs>
        <w:ind w:left="720"/>
      </w:pPr>
      <w:r w:rsidRPr="00C81C96">
        <w:rPr>
          <w:b/>
        </w:rPr>
        <w:t>Tools Necessary:</w:t>
      </w:r>
      <w:r w:rsidRPr="00C81C96">
        <w:t xml:space="preserve"> Formatting panes, dialog boxes, </w:t>
      </w:r>
      <w:r w:rsidR="00183737" w:rsidRPr="00C81C96">
        <w:t>etc.</w:t>
      </w:r>
      <w:r w:rsidRPr="00C81C96">
        <w:t xml:space="preserve"> used </w:t>
      </w:r>
      <w:r w:rsidR="000D27B9" w:rsidRPr="00C81C96">
        <w:t>in the</w:t>
      </w:r>
      <w:r w:rsidRPr="00C81C96">
        <w:t xml:space="preserve"> test.</w:t>
      </w:r>
    </w:p>
    <w:p w:rsidR="007158B8" w:rsidRPr="00C81C96" w:rsidRDefault="007158B8" w:rsidP="004A65A4">
      <w:pPr>
        <w:pStyle w:val="ListBullet"/>
        <w:tabs>
          <w:tab w:val="clear" w:pos="360"/>
          <w:tab w:val="num" w:pos="1080"/>
        </w:tabs>
        <w:ind w:left="720"/>
      </w:pPr>
      <w:r w:rsidRPr="00C81C96">
        <w:rPr>
          <w:b/>
        </w:rPr>
        <w:t>Test Instruction 1 - Finding Applicable Components:</w:t>
      </w:r>
    </w:p>
    <w:p w:rsidR="007158B8" w:rsidRPr="008F057B" w:rsidRDefault="007158B8" w:rsidP="004A65A4">
      <w:pPr>
        <w:pStyle w:val="ListBullet"/>
        <w:tabs>
          <w:tab w:val="clear" w:pos="360"/>
          <w:tab w:val="num" w:pos="1800"/>
        </w:tabs>
        <w:ind w:left="1080"/>
      </w:pPr>
      <w:r w:rsidRPr="004A65A4">
        <w:rPr>
          <w:b/>
        </w:rPr>
        <w:t>Test Instruction 1a</w:t>
      </w:r>
      <w:r w:rsidR="004A65A4" w:rsidRPr="004A65A4">
        <w:rPr>
          <w:b/>
        </w:rPr>
        <w:t>:</w:t>
      </w:r>
      <w:r w:rsidRPr="004A65A4">
        <w:t xml:space="preserve"> Manual Find of Applicable Components: How a tester would manually find the </w:t>
      </w:r>
      <w:r w:rsidR="00F256C0" w:rsidRPr="004A65A4">
        <w:t xml:space="preserve">document element </w:t>
      </w:r>
      <w:r w:rsidRPr="008F057B">
        <w:t>that need</w:t>
      </w:r>
      <w:r w:rsidR="00F256C0" w:rsidRPr="008F057B">
        <w:t>s</w:t>
      </w:r>
      <w:r w:rsidRPr="008F057B">
        <w:t xml:space="preserve"> to be tested.</w:t>
      </w:r>
    </w:p>
    <w:p w:rsidR="007158B8" w:rsidRPr="008D54A7" w:rsidRDefault="007158B8" w:rsidP="004A65A4">
      <w:pPr>
        <w:pStyle w:val="ListBullet"/>
        <w:tabs>
          <w:tab w:val="clear" w:pos="360"/>
          <w:tab w:val="num" w:pos="1800"/>
        </w:tabs>
        <w:ind w:left="1080"/>
      </w:pPr>
      <w:r w:rsidRPr="008D54A7">
        <w:rPr>
          <w:b/>
        </w:rPr>
        <w:t>Test Instruction 1b</w:t>
      </w:r>
      <w:r w:rsidR="004A65A4" w:rsidRPr="008D54A7">
        <w:rPr>
          <w:b/>
        </w:rPr>
        <w:t>:</w:t>
      </w:r>
      <w:r w:rsidRPr="008D54A7">
        <w:t xml:space="preserve"> </w:t>
      </w:r>
      <w:r w:rsidR="00577D67" w:rsidRPr="008D54A7">
        <w:t xml:space="preserve">Accessibility </w:t>
      </w:r>
      <w:r w:rsidRPr="008D54A7">
        <w:t xml:space="preserve">Checker Find of Applicable Components: How a tester would </w:t>
      </w:r>
      <w:r w:rsidR="00F256C0" w:rsidRPr="008D54A7">
        <w:t xml:space="preserve">find the document element </w:t>
      </w:r>
      <w:r w:rsidRPr="008D54A7">
        <w:t>that need</w:t>
      </w:r>
      <w:r w:rsidR="00F256C0" w:rsidRPr="008D54A7">
        <w:t>s</w:t>
      </w:r>
      <w:r w:rsidRPr="008D54A7">
        <w:t xml:space="preserve"> to be tested, using the built in </w:t>
      </w:r>
      <w:r w:rsidR="00F256C0" w:rsidRPr="008D54A7">
        <w:t xml:space="preserve">Accessibility </w:t>
      </w:r>
      <w:r w:rsidRPr="008D54A7">
        <w:t>Checker (</w:t>
      </w:r>
      <w:r w:rsidR="00D53DD2" w:rsidRPr="008D54A7">
        <w:t xml:space="preserve">where </w:t>
      </w:r>
      <w:r w:rsidRPr="008D54A7">
        <w:t>available).</w:t>
      </w:r>
      <w:r w:rsidRPr="008D54A7">
        <w:rPr>
          <w:rStyle w:val="FootnoteReference"/>
        </w:rPr>
        <w:footnoteReference w:id="8"/>
      </w:r>
    </w:p>
    <w:p w:rsidR="007158B8" w:rsidRPr="00C81C96" w:rsidRDefault="007158B8" w:rsidP="004A65A4">
      <w:pPr>
        <w:pStyle w:val="ListBullet"/>
        <w:keepNext/>
        <w:tabs>
          <w:tab w:val="clear" w:pos="360"/>
          <w:tab w:val="num" w:pos="1080"/>
        </w:tabs>
        <w:ind w:left="720"/>
      </w:pPr>
      <w:r w:rsidRPr="00C81C96">
        <w:rPr>
          <w:b/>
        </w:rPr>
        <w:lastRenderedPageBreak/>
        <w:t>Test Instruction 2 - Inspecting/Using Components:</w:t>
      </w:r>
    </w:p>
    <w:p w:rsidR="00183737" w:rsidRDefault="007158B8" w:rsidP="004A65A4">
      <w:pPr>
        <w:pStyle w:val="ListBullet"/>
        <w:tabs>
          <w:tab w:val="clear" w:pos="360"/>
          <w:tab w:val="num" w:pos="1800"/>
        </w:tabs>
        <w:ind w:left="1080"/>
      </w:pPr>
      <w:r w:rsidRPr="004A65A4">
        <w:t>Test Instruction 2a</w:t>
      </w:r>
      <w:r w:rsidR="004A65A4">
        <w:t>:</w:t>
      </w:r>
      <w:r w:rsidRPr="004A65A4">
        <w:t xml:space="preserve"> Manual check for Inspecting/Using Components: How a tester would determine whether the </w:t>
      </w:r>
      <w:r w:rsidR="00F256C0" w:rsidRPr="004A65A4">
        <w:t xml:space="preserve">element </w:t>
      </w:r>
      <w:r w:rsidRPr="004A65A4">
        <w:t xml:space="preserve">found in </w:t>
      </w:r>
      <w:r w:rsidR="000D27B9" w:rsidRPr="004A65A4">
        <w:t>instruction</w:t>
      </w:r>
      <w:r w:rsidRPr="004A65A4">
        <w:t xml:space="preserve"> 1a or 1b meet</w:t>
      </w:r>
      <w:r w:rsidR="00F256C0" w:rsidRPr="004A65A4">
        <w:t>s</w:t>
      </w:r>
      <w:r w:rsidRPr="004A65A4">
        <w:t xml:space="preserve"> the requirement.</w:t>
      </w:r>
    </w:p>
    <w:p w:rsidR="00183737" w:rsidRDefault="007158B8" w:rsidP="004A65A4">
      <w:pPr>
        <w:pStyle w:val="ListBullet"/>
        <w:tabs>
          <w:tab w:val="clear" w:pos="360"/>
          <w:tab w:val="num" w:pos="1800"/>
        </w:tabs>
        <w:ind w:left="1080"/>
      </w:pPr>
      <w:r w:rsidRPr="004A65A4">
        <w:t>Test Instruction 2b</w:t>
      </w:r>
      <w:r w:rsidR="004A65A4">
        <w:t>:</w:t>
      </w:r>
      <w:r w:rsidRPr="004A65A4">
        <w:t xml:space="preserve"> </w:t>
      </w:r>
      <w:r w:rsidR="00577D67" w:rsidRPr="004A65A4">
        <w:t xml:space="preserve">Accessibility </w:t>
      </w:r>
      <w:r w:rsidRPr="004A65A4">
        <w:t xml:space="preserve">Checker for Inspecting/Using Components: How a tester would determine whether the components found in </w:t>
      </w:r>
      <w:r w:rsidR="000D27B9" w:rsidRPr="004A65A4">
        <w:t>instruction</w:t>
      </w:r>
      <w:r w:rsidRPr="004A65A4">
        <w:t xml:space="preserve"> 1b meet the requirement.</w:t>
      </w:r>
    </w:p>
    <w:p w:rsidR="007158B8" w:rsidRPr="00C81C96" w:rsidRDefault="007158B8" w:rsidP="004A65A4">
      <w:pPr>
        <w:pStyle w:val="ListBullet"/>
        <w:tabs>
          <w:tab w:val="clear" w:pos="360"/>
          <w:tab w:val="num" w:pos="1080"/>
        </w:tabs>
        <w:ind w:left="720"/>
      </w:pPr>
      <w:r w:rsidRPr="00C81C96">
        <w:rPr>
          <w:b/>
        </w:rPr>
        <w:t>Test Instruction 3 - Failure conditions:</w:t>
      </w:r>
      <w:r w:rsidRPr="00C81C96">
        <w:t xml:space="preserve"> A list of possible outcomes from </w:t>
      </w:r>
      <w:r w:rsidR="000D27B9" w:rsidRPr="00C81C96">
        <w:t>instruction</w:t>
      </w:r>
      <w:r w:rsidRPr="00C81C96">
        <w:t xml:space="preserve"> 2</w:t>
      </w:r>
      <w:r w:rsidR="00F256C0" w:rsidRPr="00C81C96">
        <w:t xml:space="preserve"> and </w:t>
      </w:r>
      <w:r w:rsidR="008A6BB9">
        <w:t xml:space="preserve">what to </w:t>
      </w:r>
      <w:r w:rsidR="00F256C0" w:rsidRPr="00C81C96">
        <w:t>report</w:t>
      </w:r>
      <w:r w:rsidRPr="00C81C96">
        <w:t>.</w:t>
      </w:r>
    </w:p>
    <w:p w:rsidR="00CE1E44" w:rsidRPr="004A65A4" w:rsidRDefault="00CE1E44" w:rsidP="004A65A4">
      <w:pPr>
        <w:pStyle w:val="ListBullet"/>
        <w:tabs>
          <w:tab w:val="clear" w:pos="360"/>
          <w:tab w:val="num" w:pos="1800"/>
        </w:tabs>
        <w:ind w:left="1080"/>
      </w:pPr>
      <w:r w:rsidRPr="004A65A4">
        <w:rPr>
          <w:b/>
        </w:rPr>
        <w:t>3a – Section 508 Failure Conditions:</w:t>
      </w:r>
      <w:r w:rsidRPr="004A65A4">
        <w:t xml:space="preserve"> The technical requirement and/or functional performance criteria that should be marked as failures in test results.</w:t>
      </w:r>
    </w:p>
    <w:p w:rsidR="007158B8" w:rsidRPr="004A65A4" w:rsidRDefault="007158B8" w:rsidP="004A65A4">
      <w:pPr>
        <w:pStyle w:val="ListBullet"/>
        <w:tabs>
          <w:tab w:val="clear" w:pos="360"/>
          <w:tab w:val="num" w:pos="1800"/>
        </w:tabs>
        <w:ind w:left="1080"/>
      </w:pPr>
      <w:r w:rsidRPr="004A65A4">
        <w:rPr>
          <w:b/>
        </w:rPr>
        <w:t>3b - WCAG2 Failure Conditions:</w:t>
      </w:r>
      <w:r w:rsidRPr="004A65A4">
        <w:t xml:space="preserve"> The A or AA criteria that should be marked as failures in test results.</w:t>
      </w:r>
    </w:p>
    <w:p w:rsidR="007158B8" w:rsidRPr="00BA7994" w:rsidRDefault="007158B8" w:rsidP="004A65A4">
      <w:pPr>
        <w:pStyle w:val="ListBullet"/>
        <w:tabs>
          <w:tab w:val="clear" w:pos="360"/>
          <w:tab w:val="num" w:pos="1800"/>
        </w:tabs>
        <w:ind w:left="1080"/>
      </w:pPr>
      <w:r w:rsidRPr="00BA7994">
        <w:rPr>
          <w:b/>
        </w:rPr>
        <w:t>3c - Baseline Requirement Test Results:</w:t>
      </w:r>
      <w:r w:rsidRPr="00BA7994">
        <w:t xml:space="preserve"> </w:t>
      </w:r>
      <w:r w:rsidR="00BC3720" w:rsidRPr="00BA7994">
        <w:t>A</w:t>
      </w:r>
      <w:r w:rsidRPr="00BA7994">
        <w:t xml:space="preserve"> </w:t>
      </w:r>
      <w:r w:rsidR="00DF4949" w:rsidRPr="00BA7994">
        <w:t xml:space="preserve">summary </w:t>
      </w:r>
      <w:r w:rsidRPr="00BA7994">
        <w:t xml:space="preserve">of </w:t>
      </w:r>
      <w:r w:rsidR="00DF4949" w:rsidRPr="00BA7994">
        <w:t>pass</w:t>
      </w:r>
      <w:r w:rsidR="00CA2CD8" w:rsidRPr="00BA7994">
        <w:t xml:space="preserve"> and not applicable </w:t>
      </w:r>
      <w:r w:rsidRPr="00BA7994">
        <w:t xml:space="preserve">conditions </w:t>
      </w:r>
      <w:r w:rsidR="00DF4949" w:rsidRPr="00BA7994">
        <w:t>for each requirement</w:t>
      </w:r>
      <w:r w:rsidR="00CA2CD8" w:rsidRPr="00BA7994">
        <w:t>.</w:t>
      </w:r>
      <w:r w:rsidRPr="00BA7994">
        <w:t xml:space="preserve"> Note that any failure in 3a means that the baseline requirement fails.</w:t>
      </w:r>
      <w:r w:rsidRPr="00BA7994">
        <w:rPr>
          <w:rStyle w:val="FootnoteReference"/>
        </w:rPr>
        <w:footnoteReference w:id="9"/>
      </w:r>
    </w:p>
    <w:p w:rsidR="00183737" w:rsidRDefault="00AF07F0" w:rsidP="00DD578F">
      <w:pPr>
        <w:pStyle w:val="NormalIntroSections"/>
      </w:pPr>
      <w:r>
        <w:t xml:space="preserve">Each test contains </w:t>
      </w:r>
      <w:r w:rsidR="007158B8" w:rsidRPr="007D4350">
        <w:t>"</w:t>
      </w:r>
      <w:r w:rsidR="007158B8" w:rsidRPr="00DD578F">
        <w:rPr>
          <w:b/>
        </w:rPr>
        <w:t xml:space="preserve">Tips </w:t>
      </w:r>
      <w:r w:rsidR="00C1349B" w:rsidRPr="00DD578F">
        <w:rPr>
          <w:b/>
        </w:rPr>
        <w:t xml:space="preserve">to enhance and </w:t>
      </w:r>
      <w:r w:rsidR="007158B8" w:rsidRPr="00DD578F">
        <w:rPr>
          <w:b/>
        </w:rPr>
        <w:t>streamline test processes</w:t>
      </w:r>
      <w:r w:rsidR="007158B8" w:rsidRPr="007D4350">
        <w:t>"</w:t>
      </w:r>
      <w:r w:rsidR="00026672">
        <w:t xml:space="preserve"> that provide helpful information</w:t>
      </w:r>
      <w:r w:rsidR="009350CE">
        <w:t xml:space="preserve"> about combining or enhancing tests</w:t>
      </w:r>
      <w:r w:rsidR="007158B8" w:rsidRPr="00DD578F">
        <w:t>.</w:t>
      </w:r>
      <w:r w:rsidR="007158B8" w:rsidRPr="007D4350">
        <w:t xml:space="preserve"> </w:t>
      </w:r>
      <w:r w:rsidR="00361EBA">
        <w:t>Again</w:t>
      </w:r>
      <w:r w:rsidR="00361EBA" w:rsidRPr="00824EC6">
        <w:t xml:space="preserve">, </w:t>
      </w:r>
      <w:r w:rsidR="000B30B4">
        <w:t xml:space="preserve">it </w:t>
      </w:r>
      <w:r w:rsidR="000B30B4" w:rsidRPr="00824EC6">
        <w:t xml:space="preserve">is not recommended </w:t>
      </w:r>
      <w:r w:rsidR="00361EBA" w:rsidRPr="00824EC6">
        <w:t>doing all the tests in sequence</w:t>
      </w:r>
      <w:r w:rsidR="000B30B4">
        <w:t>,</w:t>
      </w:r>
      <w:r w:rsidR="00361EBA" w:rsidRPr="00824EC6">
        <w:t xml:space="preserve"> </w:t>
      </w:r>
      <w:r w:rsidR="00361EBA">
        <w:t xml:space="preserve">as they are listed in an arbitrary fashion. Rather, users are encouraged to </w:t>
      </w:r>
      <w:r w:rsidR="000B30B4">
        <w:t>develop</w:t>
      </w:r>
      <w:r w:rsidR="00361EBA">
        <w:t xml:space="preserve"> </w:t>
      </w:r>
      <w:r w:rsidR="000B30B4">
        <w:t>the</w:t>
      </w:r>
      <w:r w:rsidR="00361EBA">
        <w:t xml:space="preserve"> streamlined test process </w:t>
      </w:r>
      <w:r w:rsidR="006B0208">
        <w:t xml:space="preserve">that bests suits their agency </w:t>
      </w:r>
      <w:r w:rsidR="000B30B4">
        <w:t>from this baseline</w:t>
      </w:r>
      <w:r w:rsidR="00361EBA">
        <w:t>.</w:t>
      </w:r>
    </w:p>
    <w:p w:rsidR="00BD68E0" w:rsidRPr="003A3BAB" w:rsidRDefault="00BD68E0" w:rsidP="003A3BAB">
      <w:pPr>
        <w:pStyle w:val="Heading2"/>
      </w:pPr>
      <w:bookmarkStart w:id="31" w:name="_Ref341282048"/>
      <w:bookmarkStart w:id="32" w:name="_Toc410654460"/>
      <w:r w:rsidRPr="003A3BAB">
        <w:t xml:space="preserve">Use of </w:t>
      </w:r>
      <w:r w:rsidR="00183737" w:rsidRPr="003A3BAB">
        <w:t>Tests</w:t>
      </w:r>
      <w:r w:rsidR="00573234" w:rsidRPr="003A3BAB">
        <w:t xml:space="preserve"> </w:t>
      </w:r>
      <w:r w:rsidRPr="003A3BAB">
        <w:t xml:space="preserve">by </w:t>
      </w:r>
      <w:r w:rsidR="00183737" w:rsidRPr="003A3BAB">
        <w:t>Federal</w:t>
      </w:r>
      <w:r w:rsidR="00573234" w:rsidRPr="003A3BAB">
        <w:t xml:space="preserve"> </w:t>
      </w:r>
      <w:r w:rsidR="00183737" w:rsidRPr="003A3BAB">
        <w:t>Agencies</w:t>
      </w:r>
      <w:r w:rsidR="00573234" w:rsidRPr="003A3BAB">
        <w:t xml:space="preserve"> </w:t>
      </w:r>
      <w:r w:rsidRPr="003A3BAB">
        <w:t xml:space="preserve">and </w:t>
      </w:r>
      <w:r w:rsidR="00183737" w:rsidRPr="003A3BAB">
        <w:t>Other</w:t>
      </w:r>
      <w:r w:rsidR="00573234" w:rsidRPr="003A3BAB">
        <w:t xml:space="preserve"> </w:t>
      </w:r>
      <w:bookmarkEnd w:id="31"/>
      <w:r w:rsidR="00183737" w:rsidRPr="003A3BAB">
        <w:t>Groups</w:t>
      </w:r>
      <w:bookmarkEnd w:id="32"/>
    </w:p>
    <w:p w:rsidR="007158B8" w:rsidRPr="00EE4D98" w:rsidRDefault="007158B8" w:rsidP="006B0208">
      <w:pPr>
        <w:pStyle w:val="NormalIntroSections"/>
      </w:pPr>
      <w:r w:rsidRPr="008F057B">
        <w:t>Federal agencies and other groups are encouraged to adopt these tests (and may develop additional tests if necessary</w:t>
      </w:r>
      <w:r w:rsidRPr="00EE4D98">
        <w:t>)</w:t>
      </w:r>
      <w:r w:rsidR="008F057B" w:rsidRPr="00EE4D98">
        <w:t xml:space="preserve">. </w:t>
      </w:r>
      <w:r w:rsidR="00361EBA" w:rsidRPr="00EE4D98">
        <w:t>In addition, the AED COP developed a recommended test process</w:t>
      </w:r>
      <w:r w:rsidRPr="00EE4D98">
        <w:t xml:space="preserve"> </w:t>
      </w:r>
      <w:r w:rsidR="00361EBA" w:rsidRPr="00EE4D98">
        <w:t xml:space="preserve">and agencies are encouraged to review </w:t>
      </w:r>
      <w:r w:rsidR="000B30B4" w:rsidRPr="00EE4D98">
        <w:t>the test</w:t>
      </w:r>
      <w:r w:rsidR="00361EBA" w:rsidRPr="00EE4D98">
        <w:t xml:space="preserve"> document for reuse prior to developing a new document.</w:t>
      </w:r>
      <w:r w:rsidRPr="00EE4D98">
        <w:rPr>
          <w:rStyle w:val="FootnoteReference"/>
        </w:rPr>
        <w:footnoteReference w:id="10"/>
      </w:r>
    </w:p>
    <w:p w:rsidR="00D275CB" w:rsidRPr="00070E3F" w:rsidRDefault="000B30B4" w:rsidP="00070E3F">
      <w:pPr>
        <w:pStyle w:val="NormalIntroSections"/>
      </w:pPr>
      <w:r w:rsidRPr="00070E3F">
        <w:t>To</w:t>
      </w:r>
      <w:r w:rsidR="00CA4EE4" w:rsidRPr="00070E3F">
        <w:t xml:space="preserve"> </w:t>
      </w:r>
      <w:r w:rsidR="007158B8" w:rsidRPr="00070E3F">
        <w:t>comply with the baseline, agencies MUST:</w:t>
      </w:r>
    </w:p>
    <w:p w:rsidR="00183737" w:rsidRDefault="007158B8" w:rsidP="009A22E5">
      <w:pPr>
        <w:pStyle w:val="ListBullet"/>
      </w:pPr>
      <w:r>
        <w:t>Incorporate each baseline requirement into the</w:t>
      </w:r>
      <w:r w:rsidR="00050B26">
        <w:t>ir</w:t>
      </w:r>
      <w:r>
        <w:t xml:space="preserve"> test process and report results </w:t>
      </w:r>
      <w:r w:rsidR="00050B26">
        <w:t xml:space="preserve">when sharing </w:t>
      </w:r>
      <w:r>
        <w:t>documents</w:t>
      </w:r>
      <w:r w:rsidR="0001108D">
        <w:t>.</w:t>
      </w:r>
      <w:r w:rsidR="00A84F29">
        <w:rPr>
          <w:rStyle w:val="FootnoteReference"/>
        </w:rPr>
        <w:footnoteReference w:id="11"/>
      </w:r>
    </w:p>
    <w:p w:rsidR="00183737" w:rsidRDefault="007158B8" w:rsidP="007158B8">
      <w:pPr>
        <w:pStyle w:val="ListBullet"/>
      </w:pPr>
      <w:r>
        <w:t xml:space="preserve">Report clearly and separately tests </w:t>
      </w:r>
      <w:r w:rsidRPr="009F03A5">
        <w:t xml:space="preserve">that </w:t>
      </w:r>
      <w:r w:rsidR="001E47E0" w:rsidRPr="009F03A5">
        <w:t>are agency</w:t>
      </w:r>
      <w:r w:rsidR="001E47E0">
        <w:t xml:space="preserve"> specific.</w:t>
      </w:r>
    </w:p>
    <w:p w:rsidR="00C42950" w:rsidRDefault="009A22E5" w:rsidP="00DD578F">
      <w:pPr>
        <w:pStyle w:val="NormalIntroSections"/>
      </w:pPr>
      <w:r>
        <w:t xml:space="preserve">Test processes that do not include all baseline requirements are not considered in </w:t>
      </w:r>
      <w:r w:rsidR="009B3C9D">
        <w:t xml:space="preserve">conformance </w:t>
      </w:r>
      <w:r>
        <w:t xml:space="preserve">and </w:t>
      </w:r>
      <w:r w:rsidR="00382E30">
        <w:t>should</w:t>
      </w:r>
      <w:r>
        <w:t xml:space="preserve"> not be </w:t>
      </w:r>
      <w:r w:rsidR="009B3C9D">
        <w:t xml:space="preserve">promoted as such </w:t>
      </w:r>
      <w:r>
        <w:t>by agencies.</w:t>
      </w:r>
    </w:p>
    <w:p w:rsidR="00BD68E0" w:rsidRPr="007158B8" w:rsidRDefault="007158B8" w:rsidP="000755D1">
      <w:pPr>
        <w:pStyle w:val="Heading2"/>
        <w:rPr>
          <w:lang w:val="en-US"/>
        </w:rPr>
      </w:pPr>
      <w:bookmarkStart w:id="33" w:name="_Toc410654461"/>
      <w:r>
        <w:rPr>
          <w:lang w:val="en-US"/>
        </w:rPr>
        <w:t xml:space="preserve">Baseline </w:t>
      </w:r>
      <w:r w:rsidR="00C46A43">
        <w:rPr>
          <w:lang w:val="en-US"/>
        </w:rPr>
        <w:t>Assumptions and Disclosures</w:t>
      </w:r>
      <w:bookmarkEnd w:id="33"/>
    </w:p>
    <w:p w:rsidR="008D6FD6" w:rsidRDefault="001E47E0" w:rsidP="007158B8">
      <w:pPr>
        <w:pStyle w:val="NormalIntroSections"/>
      </w:pPr>
      <w:r>
        <w:t xml:space="preserve">The </w:t>
      </w:r>
      <w:r w:rsidR="007158B8">
        <w:t>tests are only part of a comprehensive Section 508 program.</w:t>
      </w:r>
      <w:r w:rsidR="00D275CB">
        <w:t xml:space="preserve"> </w:t>
      </w:r>
      <w:r w:rsidR="007158B8">
        <w:t>Additional contextual issues to consider include:</w:t>
      </w:r>
    </w:p>
    <w:p w:rsidR="00FD4FAD" w:rsidRDefault="007158B8" w:rsidP="007158B8">
      <w:pPr>
        <w:pStyle w:val="ListBullet"/>
      </w:pPr>
      <w:r w:rsidRPr="000328FF">
        <w:t xml:space="preserve">This document does not address policies or </w:t>
      </w:r>
      <w:r>
        <w:t>processes</w:t>
      </w:r>
      <w:r w:rsidRPr="000328FF">
        <w:t xml:space="preserve"> necessary to develop a Section 508 program</w:t>
      </w:r>
      <w:r w:rsidR="00FD4FAD">
        <w:t>.</w:t>
      </w:r>
    </w:p>
    <w:p w:rsidR="007158B8" w:rsidRDefault="00FD4FAD" w:rsidP="009A22E5">
      <w:pPr>
        <w:pStyle w:val="ListBullet"/>
      </w:pPr>
      <w:r>
        <w:t xml:space="preserve">This document does not include criteria for </w:t>
      </w:r>
      <w:r w:rsidR="007158B8" w:rsidRPr="000328FF">
        <w:t>acceptance of vendor deliverables.</w:t>
      </w:r>
      <w:r w:rsidR="003864A2">
        <w:t xml:space="preserve"> However, test results </w:t>
      </w:r>
      <w:r w:rsidR="003864A2" w:rsidRPr="00CC7D52">
        <w:t xml:space="preserve">can assist in acceptance decisions of contract deliverables. The results </w:t>
      </w:r>
      <w:r w:rsidR="003864A2" w:rsidRPr="00AA2F4C">
        <w:t xml:space="preserve">may be used to notify vendors or others of defects and help </w:t>
      </w:r>
      <w:r w:rsidR="00C42950">
        <w:t xml:space="preserve">the vendor with </w:t>
      </w:r>
      <w:r w:rsidR="003864A2" w:rsidRPr="00AA2F4C">
        <w:t xml:space="preserve">planning and/or </w:t>
      </w:r>
      <w:r w:rsidR="00183737" w:rsidRPr="00AA2F4C">
        <w:t>remediation.</w:t>
      </w:r>
      <w:r w:rsidR="00183737" w:rsidRPr="00CC7D52">
        <w:t xml:space="preserve"> This</w:t>
      </w:r>
      <w:r w:rsidR="007158B8" w:rsidRPr="00CC7D52">
        <w:t xml:space="preserve"> document does not address remediation.</w:t>
      </w:r>
      <w:r w:rsidR="007158B8">
        <w:t xml:space="preserve"> While the correct method for </w:t>
      </w:r>
      <w:r w:rsidR="007158B8">
        <w:lastRenderedPageBreak/>
        <w:t xml:space="preserve">formatting may be </w:t>
      </w:r>
      <w:r w:rsidR="007158B8">
        <w:rPr>
          <w:i/>
        </w:rPr>
        <w:t>inferred</w:t>
      </w:r>
      <w:r w:rsidR="007158B8">
        <w:t xml:space="preserve"> from the test processes, that is not the intention of the test processes as they are written.</w:t>
      </w:r>
    </w:p>
    <w:p w:rsidR="00D275CB" w:rsidRDefault="007158B8" w:rsidP="007158B8">
      <w:pPr>
        <w:pStyle w:val="ListBullet"/>
      </w:pPr>
      <w:r>
        <w:t xml:space="preserve">This document does not address editing errors </w:t>
      </w:r>
      <w:r w:rsidR="00CD0BA6">
        <w:t xml:space="preserve">such as </w:t>
      </w:r>
      <w:r w:rsidRPr="00CC7D52">
        <w:t xml:space="preserve">links that lead to the wrong target website, </w:t>
      </w:r>
      <w:r>
        <w:t>inconsistent use of styles, or editing comments embedded as hidden text).</w:t>
      </w:r>
    </w:p>
    <w:p w:rsidR="00D275CB" w:rsidRDefault="007158B8" w:rsidP="007158B8">
      <w:pPr>
        <w:pStyle w:val="ListBullet"/>
      </w:pPr>
      <w:r w:rsidRPr="00CC7D52">
        <w:t>The test methodology does not include tests with assistive technology</w:t>
      </w:r>
      <w:r w:rsidR="00CA4EE4">
        <w:t xml:space="preserve"> (AT)</w:t>
      </w:r>
      <w:r w:rsidRPr="00CC7D52">
        <w:t>. Agencies must decide the role assistive technology play</w:t>
      </w:r>
      <w:r w:rsidR="00357602">
        <w:t>s</w:t>
      </w:r>
      <w:r w:rsidRPr="00CC7D52">
        <w:t xml:space="preserve"> in testing accessible electronic documents.</w:t>
      </w:r>
      <w:r>
        <w:t xml:space="preserve"> </w:t>
      </w:r>
      <w:r w:rsidRPr="00CC7D52">
        <w:t xml:space="preserve">Because AT testing can result in false-positives and false-negatives, defects must always be confirmed with the </w:t>
      </w:r>
      <w:r w:rsidR="009A22E5">
        <w:t xml:space="preserve">corresponding baseline </w:t>
      </w:r>
      <w:r>
        <w:t>tests.</w:t>
      </w:r>
      <w:r w:rsidR="00D275CB">
        <w:t xml:space="preserve"> </w:t>
      </w:r>
      <w:r w:rsidRPr="00CC7D52">
        <w:t>Additional testing with AT may reveal conclusive insights, but caution is urged</w:t>
      </w:r>
      <w:r w:rsidR="008A16FE">
        <w:t xml:space="preserve"> as</w:t>
      </w:r>
      <w:r w:rsidRPr="00CC7D52">
        <w:t xml:space="preserve"> </w:t>
      </w:r>
      <w:r w:rsidRPr="00D61320">
        <w:t>AT testing is effective only with experienced, well-trained testers</w:t>
      </w:r>
      <w:r w:rsidR="00AA2F4C">
        <w:t>.</w:t>
      </w:r>
    </w:p>
    <w:p w:rsidR="00AA2CA0" w:rsidRDefault="00AA2CA0" w:rsidP="00AA2CA0">
      <w:pPr>
        <w:pStyle w:val="ListBullet"/>
      </w:pPr>
      <w:r>
        <w:t>T</w:t>
      </w:r>
      <w:r w:rsidRPr="00C16F8B">
        <w:t xml:space="preserve">est </w:t>
      </w:r>
      <w:r>
        <w:t xml:space="preserve">results </w:t>
      </w:r>
      <w:r w:rsidRPr="00C16F8B">
        <w:t xml:space="preserve">can be regarded as one factor of a </w:t>
      </w:r>
      <w:r w:rsidR="00D3447E">
        <w:t>conformance</w:t>
      </w:r>
      <w:r w:rsidR="00D3447E" w:rsidRPr="00C16F8B">
        <w:t xml:space="preserve"> </w:t>
      </w:r>
      <w:r w:rsidRPr="00C16F8B">
        <w:t xml:space="preserve">determination; other factors include, but are not limited to: </w:t>
      </w:r>
      <w:r>
        <w:t>1) l</w:t>
      </w:r>
      <w:r w:rsidRPr="00C16F8B">
        <w:t>egal issues related to acquisition,</w:t>
      </w:r>
      <w:r w:rsidRPr="00C16F8B">
        <w:rPr>
          <w:rStyle w:val="FootnoteReference"/>
        </w:rPr>
        <w:footnoteReference w:id="12"/>
      </w:r>
      <w:r w:rsidRPr="00C16F8B">
        <w:t xml:space="preserve"> </w:t>
      </w:r>
      <w:r>
        <w:t>2) </w:t>
      </w:r>
      <w:r w:rsidRPr="00C16F8B">
        <w:t xml:space="preserve">technical issues of compatibility with existing systems, and </w:t>
      </w:r>
      <w:r>
        <w:t>3) </w:t>
      </w:r>
      <w:r w:rsidRPr="00C16F8B">
        <w:t>business needs.</w:t>
      </w:r>
    </w:p>
    <w:p w:rsidR="00AA2CA0" w:rsidRDefault="00AA2CA0" w:rsidP="00DD578F">
      <w:pPr>
        <w:pStyle w:val="ListBullet"/>
      </w:pPr>
      <w:r w:rsidRPr="0052204B">
        <w:t xml:space="preserve">The tests harmonize </w:t>
      </w:r>
      <w:r>
        <w:t>requirements</w:t>
      </w:r>
      <w:r w:rsidRPr="0052204B">
        <w:t xml:space="preserve"> across several federal agencies; however, determination of co</w:t>
      </w:r>
      <w:r w:rsidR="00D3447E">
        <w:t>nformance</w:t>
      </w:r>
      <w:r w:rsidRPr="0052204B">
        <w:t xml:space="preserve"> remains with the agency</w:t>
      </w:r>
      <w:r>
        <w:t xml:space="preserve"> publishing the document</w:t>
      </w:r>
      <w:r w:rsidRPr="0052204B">
        <w:t>. This determination flexibility allows agencies to move toward a harmonized process over time. However, this flexibility also creates risk if an agency publishes a document with a failed test. Therefore, agencies should carefully evaluate the risks associated with publishing documents that do not conform to the tests.</w:t>
      </w:r>
      <w:bookmarkStart w:id="34" w:name="_Ref388345916"/>
    </w:p>
    <w:p w:rsidR="00AA2CA0" w:rsidRDefault="00AA2CA0" w:rsidP="00AA2CA0">
      <w:pPr>
        <w:pStyle w:val="Heading1"/>
      </w:pPr>
      <w:bookmarkStart w:id="35" w:name="_Toc410654462"/>
      <w:r w:rsidRPr="00780DD0">
        <w:lastRenderedPageBreak/>
        <w:t xml:space="preserve">Developing a </w:t>
      </w:r>
      <w:r w:rsidR="00183737">
        <w:rPr>
          <w:lang w:val="en-US"/>
        </w:rPr>
        <w:t>Streamlined</w:t>
      </w:r>
      <w:bookmarkEnd w:id="34"/>
      <w:r w:rsidR="00183737" w:rsidRPr="00183737">
        <w:rPr>
          <w:lang w:val="en-US"/>
        </w:rPr>
        <w:t xml:space="preserve"> Test Process from this Baseline—a Primer</w:t>
      </w:r>
      <w:bookmarkEnd w:id="35"/>
    </w:p>
    <w:p w:rsidR="007158B8" w:rsidRPr="007A5258" w:rsidRDefault="007158B8" w:rsidP="007158B8">
      <w:pPr>
        <w:pStyle w:val="NormalIntroSections"/>
      </w:pPr>
      <w:r w:rsidRPr="007A5258">
        <w:t>The following notes give a primer on issues to consider while developing a streamlined testing process.</w:t>
      </w:r>
    </w:p>
    <w:p w:rsidR="007158B8" w:rsidRPr="007A5258" w:rsidRDefault="007158B8" w:rsidP="007158B8">
      <w:pPr>
        <w:pStyle w:val="Heading2"/>
      </w:pPr>
      <w:bookmarkStart w:id="36" w:name="_Toc410654463"/>
      <w:r w:rsidRPr="007A5258">
        <w:rPr>
          <w:lang w:val="en-US"/>
        </w:rPr>
        <w:t>Examine</w:t>
      </w:r>
      <w:r w:rsidRPr="007A5258">
        <w:t xml:space="preserve"> </w:t>
      </w:r>
      <w:r w:rsidR="00573234">
        <w:rPr>
          <w:lang w:val="en-US"/>
        </w:rPr>
        <w:t>Published</w:t>
      </w:r>
      <w:r w:rsidR="00573234" w:rsidRPr="007A5258">
        <w:rPr>
          <w:lang w:val="en-US"/>
        </w:rPr>
        <w:t xml:space="preserve"> </w:t>
      </w:r>
      <w:r w:rsidR="00573234">
        <w:rPr>
          <w:lang w:val="en-US"/>
        </w:rPr>
        <w:t>T</w:t>
      </w:r>
      <w:r w:rsidR="00573234" w:rsidRPr="007A5258">
        <w:rPr>
          <w:lang w:val="en-US"/>
        </w:rPr>
        <w:t xml:space="preserve">est </w:t>
      </w:r>
      <w:r w:rsidR="00573234">
        <w:rPr>
          <w:lang w:val="en-US"/>
        </w:rPr>
        <w:t>P</w:t>
      </w:r>
      <w:r w:rsidR="00573234" w:rsidRPr="007A5258">
        <w:rPr>
          <w:lang w:val="en-US"/>
        </w:rPr>
        <w:t>rocesses</w:t>
      </w:r>
      <w:r w:rsidR="00573234" w:rsidRPr="007A5258">
        <w:t xml:space="preserve"> </w:t>
      </w:r>
      <w:r w:rsidR="00183737">
        <w:rPr>
          <w:lang w:val="en-US"/>
        </w:rPr>
        <w:t>First</w:t>
      </w:r>
      <w:bookmarkEnd w:id="36"/>
    </w:p>
    <w:p w:rsidR="00183737" w:rsidRDefault="009350CE" w:rsidP="007158B8">
      <w:pPr>
        <w:pStyle w:val="NormalIntroSections"/>
      </w:pPr>
      <w:r>
        <w:t xml:space="preserve">The AED COP has published a recommended test process </w:t>
      </w:r>
      <w:r w:rsidR="007158B8">
        <w:t xml:space="preserve">so consider using </w:t>
      </w:r>
      <w:r w:rsidR="00585DFD">
        <w:t>these</w:t>
      </w:r>
      <w:r>
        <w:t xml:space="preserve"> first. </w:t>
      </w:r>
      <w:r w:rsidR="00AA2CA0">
        <w:t xml:space="preserve">See page </w:t>
      </w:r>
      <w:r w:rsidR="00AA2CA0" w:rsidRPr="0088039F">
        <w:t>2 f</w:t>
      </w:r>
      <w:r w:rsidR="00AA2CA0">
        <w:t>or a link related to publications.</w:t>
      </w:r>
    </w:p>
    <w:p w:rsidR="00D275CB" w:rsidRDefault="007158B8" w:rsidP="007158B8">
      <w:pPr>
        <w:pStyle w:val="Heading2"/>
      </w:pPr>
      <w:bookmarkStart w:id="37" w:name="_Toc410654464"/>
      <w:r w:rsidRPr="007A5258">
        <w:rPr>
          <w:lang w:val="en-US"/>
        </w:rPr>
        <w:t>Exami</w:t>
      </w:r>
      <w:r w:rsidR="00183737" w:rsidRPr="00183737">
        <w:rPr>
          <w:lang w:val="en-US"/>
        </w:rPr>
        <w:t>ne Advisory Notes</w:t>
      </w:r>
      <w:bookmarkEnd w:id="37"/>
    </w:p>
    <w:p w:rsidR="008D6FD6" w:rsidRDefault="007158B8" w:rsidP="007158B8">
      <w:pPr>
        <w:pStyle w:val="NormalIntroSections"/>
      </w:pPr>
      <w:r w:rsidRPr="007A5258">
        <w:t>Each test has a row entitled "</w:t>
      </w:r>
      <w:r w:rsidRPr="00CE1D86">
        <w:rPr>
          <w:b/>
          <w:bCs/>
        </w:rPr>
        <w:t xml:space="preserve">Advisory: Tips </w:t>
      </w:r>
      <w:r w:rsidR="00A138B0">
        <w:rPr>
          <w:b/>
          <w:bCs/>
        </w:rPr>
        <w:t>to enhance or</w:t>
      </w:r>
      <w:r w:rsidR="00A138B0" w:rsidRPr="00CE1D86">
        <w:rPr>
          <w:b/>
          <w:bCs/>
        </w:rPr>
        <w:t xml:space="preserve"> </w:t>
      </w:r>
      <w:r w:rsidRPr="00CE1D86">
        <w:rPr>
          <w:b/>
          <w:bCs/>
        </w:rPr>
        <w:t>streamlined test processes</w:t>
      </w:r>
      <w:r w:rsidRPr="007A5258">
        <w:t xml:space="preserve">" These are </w:t>
      </w:r>
      <w:r w:rsidR="006326CA">
        <w:t xml:space="preserve">helpful </w:t>
      </w:r>
      <w:r w:rsidRPr="007A5258">
        <w:t xml:space="preserve">tips </w:t>
      </w:r>
      <w:r>
        <w:t xml:space="preserve">about </w:t>
      </w:r>
      <w:r w:rsidRPr="007A5258">
        <w:t>how tests may be combined</w:t>
      </w:r>
      <w:r>
        <w:t xml:space="preserve"> or </w:t>
      </w:r>
      <w:r w:rsidRPr="007A5258">
        <w:t xml:space="preserve">enhanced, </w:t>
      </w:r>
      <w:r>
        <w:t>etc.</w:t>
      </w:r>
    </w:p>
    <w:p w:rsidR="007158B8" w:rsidRPr="009442E9" w:rsidRDefault="007158B8" w:rsidP="007158B8">
      <w:pPr>
        <w:pStyle w:val="Heading2"/>
      </w:pPr>
      <w:bookmarkStart w:id="38" w:name="_Toc410654465"/>
      <w:r w:rsidRPr="009442E9">
        <w:t>Tar</w:t>
      </w:r>
      <w:r w:rsidR="00183737" w:rsidRPr="00183737">
        <w:t>get Audiences, Requirements, and Test Instructions</w:t>
      </w:r>
      <w:bookmarkEnd w:id="38"/>
    </w:p>
    <w:p w:rsidR="00D275CB" w:rsidRDefault="007158B8" w:rsidP="007158B8">
      <w:pPr>
        <w:pStyle w:val="NormalIntroSections"/>
      </w:pPr>
      <w:r w:rsidRPr="005259C8">
        <w:t xml:space="preserve">The tests have been </w:t>
      </w:r>
      <w:r>
        <w:t>written</w:t>
      </w:r>
      <w:r w:rsidRPr="005259C8">
        <w:t xml:space="preserve"> with the </w:t>
      </w:r>
      <w:r>
        <w:t>following assumptions about end-users or testers:</w:t>
      </w:r>
    </w:p>
    <w:p w:rsidR="008D6FD6" w:rsidRDefault="006326CA" w:rsidP="00DD578F">
      <w:pPr>
        <w:pStyle w:val="ListBullet"/>
      </w:pPr>
      <w:r>
        <w:t>They h</w:t>
      </w:r>
      <w:r w:rsidR="007158B8" w:rsidRPr="005259C8">
        <w:t xml:space="preserve">ave </w:t>
      </w:r>
      <w:r w:rsidR="007158B8">
        <w:t xml:space="preserve">basic </w:t>
      </w:r>
      <w:r w:rsidR="007158B8" w:rsidRPr="005259C8">
        <w:t>skills in accessibility</w:t>
      </w:r>
      <w:r w:rsidR="007158B8">
        <w:t xml:space="preserve"> and </w:t>
      </w:r>
      <w:r w:rsidR="007158B8" w:rsidRPr="005259C8">
        <w:t>Microsoft Word</w:t>
      </w:r>
      <w:r>
        <w:t>;</w:t>
      </w:r>
    </w:p>
    <w:p w:rsidR="00D275CB" w:rsidRDefault="006326CA" w:rsidP="00DD578F">
      <w:pPr>
        <w:pStyle w:val="ListBullet"/>
      </w:pPr>
      <w:r>
        <w:t>They h</w:t>
      </w:r>
      <w:r w:rsidR="007158B8">
        <w:t xml:space="preserve">ave </w:t>
      </w:r>
      <w:r w:rsidR="007158B8" w:rsidRPr="00201973">
        <w:t xml:space="preserve">skills to evaluate subjective information in context </w:t>
      </w:r>
      <w:r w:rsidR="009350CE">
        <w:t xml:space="preserve">such as </w:t>
      </w:r>
      <w:r w:rsidR="007158B8" w:rsidRPr="00201973">
        <w:t>the suitability of alternate text for images</w:t>
      </w:r>
      <w:r>
        <w:t>; and</w:t>
      </w:r>
    </w:p>
    <w:p w:rsidR="00D275CB" w:rsidRDefault="006326CA" w:rsidP="00DD578F">
      <w:pPr>
        <w:pStyle w:val="ListBullet"/>
      </w:pPr>
      <w:r>
        <w:t>They h</w:t>
      </w:r>
      <w:r w:rsidR="007158B8">
        <w:t>ave p</w:t>
      </w:r>
      <w:r w:rsidR="007158B8" w:rsidRPr="00201973">
        <w:t xml:space="preserve">roper documentation, test plans, demonstrations, and access to </w:t>
      </w:r>
      <w:r w:rsidR="00A8513F">
        <w:t xml:space="preserve">authors </w:t>
      </w:r>
      <w:r w:rsidR="007158B8" w:rsidRPr="00201973">
        <w:t xml:space="preserve">for clarifications and </w:t>
      </w:r>
      <w:r w:rsidR="00183737" w:rsidRPr="00201973">
        <w:t>explanations as</w:t>
      </w:r>
      <w:r w:rsidR="007158B8" w:rsidRPr="00201973">
        <w:t xml:space="preserve"> appropriate.</w:t>
      </w:r>
    </w:p>
    <w:p w:rsidR="009136DD" w:rsidRDefault="009136DD" w:rsidP="000755D1">
      <w:pPr>
        <w:pStyle w:val="Heading2"/>
        <w:rPr>
          <w:lang w:val="en-US"/>
        </w:rPr>
      </w:pPr>
      <w:bookmarkStart w:id="39" w:name="_Toc410654466"/>
      <w:r>
        <w:rPr>
          <w:lang w:val="en-US"/>
        </w:rPr>
        <w:t xml:space="preserve">Modifications to </w:t>
      </w:r>
      <w:r w:rsidR="00573234">
        <w:rPr>
          <w:lang w:val="en-US"/>
        </w:rPr>
        <w:t>Tests</w:t>
      </w:r>
      <w:bookmarkEnd w:id="39"/>
    </w:p>
    <w:p w:rsidR="007158B8" w:rsidRPr="00D0796A" w:rsidRDefault="009350CE" w:rsidP="007158B8">
      <w:pPr>
        <w:pStyle w:val="NormalIntroSections"/>
      </w:pPr>
      <w:r w:rsidRPr="009350CE">
        <w:t xml:space="preserve">Users are encouraged to </w:t>
      </w:r>
      <w:r w:rsidR="00BE4FC5">
        <w:t>adopt</w:t>
      </w:r>
      <w:r w:rsidRPr="009350CE">
        <w:t xml:space="preserve"> the tests </w:t>
      </w:r>
      <w:r w:rsidR="00BE4FC5">
        <w:t>and</w:t>
      </w:r>
      <w:r w:rsidRPr="009350CE">
        <w:t xml:space="preserve"> create a streamlined test process suitable for their agency.</w:t>
      </w:r>
      <w:r w:rsidR="00183737">
        <w:t xml:space="preserve"> </w:t>
      </w:r>
      <w:r>
        <w:t xml:space="preserve">This development process might </w:t>
      </w:r>
      <w:r w:rsidR="007158B8" w:rsidRPr="009350CE">
        <w:t xml:space="preserve">require some modification to the </w:t>
      </w:r>
      <w:r w:rsidR="00922143">
        <w:t>tests</w:t>
      </w:r>
      <w:r w:rsidR="007158B8" w:rsidRPr="009350CE">
        <w:t xml:space="preserve">. The following guidance </w:t>
      </w:r>
      <w:r w:rsidR="00BE4FC5">
        <w:t xml:space="preserve">identifies </w:t>
      </w:r>
      <w:r w:rsidR="007158B8" w:rsidRPr="009350CE">
        <w:t>what to do and what not to do when modifying baseline content.</w:t>
      </w:r>
    </w:p>
    <w:p w:rsidR="007158B8" w:rsidRPr="00885F7E" w:rsidRDefault="00183737" w:rsidP="007158B8">
      <w:pPr>
        <w:pStyle w:val="Heading3"/>
        <w:rPr>
          <w:u w:val="single"/>
        </w:rPr>
      </w:pPr>
      <w:r>
        <w:rPr>
          <w:u w:val="single"/>
          <w:lang w:val="en-US"/>
        </w:rPr>
        <w:t>Include</w:t>
      </w:r>
      <w:r w:rsidR="007158B8" w:rsidRPr="00885F7E">
        <w:rPr>
          <w:u w:val="single"/>
        </w:rPr>
        <w:t xml:space="preserve"> </w:t>
      </w:r>
      <w:r w:rsidR="007158B8" w:rsidRPr="00885F7E">
        <w:rPr>
          <w:u w:val="single"/>
          <w:lang w:val="en-US"/>
        </w:rPr>
        <w:t>all tests</w:t>
      </w:r>
    </w:p>
    <w:p w:rsidR="00D275CB" w:rsidRPr="00070E3F" w:rsidRDefault="007158B8" w:rsidP="00070E3F">
      <w:pPr>
        <w:pStyle w:val="NormalIntroSections"/>
      </w:pPr>
      <w:r w:rsidRPr="00070E3F">
        <w:t xml:space="preserve">Agencies agree to incorporate each test; deleting any test is </w:t>
      </w:r>
      <w:r w:rsidR="007D599B" w:rsidRPr="00070E3F">
        <w:t>not allowed</w:t>
      </w:r>
      <w:r w:rsidRPr="00070E3F">
        <w:t>.</w:t>
      </w:r>
      <w:r w:rsidR="00D275CB" w:rsidRPr="00070E3F">
        <w:t xml:space="preserve"> </w:t>
      </w:r>
      <w:r w:rsidR="007E0F63" w:rsidRPr="00070E3F">
        <w:t>T</w:t>
      </w:r>
      <w:r w:rsidRPr="00070E3F">
        <w:t>he following list is the minimum that must be adopted in order to comply with the tests:</w:t>
      </w:r>
    </w:p>
    <w:p w:rsidR="007158B8" w:rsidRPr="0082515E" w:rsidRDefault="007158B8" w:rsidP="0082515E">
      <w:pPr>
        <w:pStyle w:val="ListBullet"/>
      </w:pPr>
      <w:r w:rsidRPr="0082515E">
        <w:t>Numbered Requirement</w:t>
      </w:r>
    </w:p>
    <w:p w:rsidR="007158B8" w:rsidRPr="0082515E" w:rsidRDefault="007158B8" w:rsidP="0082515E">
      <w:pPr>
        <w:pStyle w:val="ListBullet"/>
      </w:pPr>
      <w:r w:rsidRPr="0082515E">
        <w:t>Test Instruction 1 - Finding Applicable Components</w:t>
      </w:r>
    </w:p>
    <w:p w:rsidR="007158B8" w:rsidRPr="0082515E" w:rsidRDefault="007158B8" w:rsidP="0082515E">
      <w:pPr>
        <w:pStyle w:val="ListBullet"/>
      </w:pPr>
      <w:r w:rsidRPr="0082515E">
        <w:t>Test Instruction 2 - Inspecting/Using Components</w:t>
      </w:r>
    </w:p>
    <w:p w:rsidR="007158B8" w:rsidRPr="0082515E" w:rsidRDefault="007158B8" w:rsidP="0082515E">
      <w:pPr>
        <w:pStyle w:val="ListBullet"/>
      </w:pPr>
      <w:r w:rsidRPr="0082515E">
        <w:t>Test Instruction 3a - Section 508 Failure Conditions</w:t>
      </w:r>
    </w:p>
    <w:p w:rsidR="007158B8" w:rsidRPr="0082515E" w:rsidRDefault="007158B8" w:rsidP="0082515E">
      <w:pPr>
        <w:pStyle w:val="ListBullet"/>
      </w:pPr>
      <w:r w:rsidRPr="0082515E">
        <w:t>Test instruction 3c - Baseline Requirement Test Results</w:t>
      </w:r>
    </w:p>
    <w:p w:rsidR="007158B8" w:rsidRPr="00885F7E" w:rsidRDefault="00183737" w:rsidP="00387B95">
      <w:pPr>
        <w:pStyle w:val="Heading3"/>
        <w:rPr>
          <w:u w:val="single"/>
        </w:rPr>
      </w:pPr>
      <w:r>
        <w:rPr>
          <w:u w:val="single"/>
          <w:lang w:val="en-US"/>
        </w:rPr>
        <w:t>Wording</w:t>
      </w:r>
      <w:r w:rsidR="007158B8" w:rsidRPr="00885F7E">
        <w:rPr>
          <w:u w:val="single"/>
        </w:rPr>
        <w:t xml:space="preserve"> changes</w:t>
      </w:r>
    </w:p>
    <w:p w:rsidR="00183737" w:rsidRDefault="00445722" w:rsidP="007D599B">
      <w:pPr>
        <w:pStyle w:val="NormalIntroSections"/>
      </w:pPr>
      <w:r>
        <w:t xml:space="preserve">Changing words in the baseline is allowed when </w:t>
      </w:r>
      <w:r w:rsidR="007158B8" w:rsidRPr="00EE7E52">
        <w:t>creat</w:t>
      </w:r>
      <w:r>
        <w:t>ing</w:t>
      </w:r>
      <w:r w:rsidR="007158B8" w:rsidRPr="00EE7E52">
        <w:t xml:space="preserve"> instructions for end-users or testers</w:t>
      </w:r>
      <w:r>
        <w:t>; h</w:t>
      </w:r>
      <w:r w:rsidR="007158B8" w:rsidRPr="00EE7E52">
        <w:t xml:space="preserve">owever, </w:t>
      </w:r>
      <w:r>
        <w:t xml:space="preserve">users should be careful that </w:t>
      </w:r>
      <w:r w:rsidR="007158B8" w:rsidRPr="00EE7E52">
        <w:t>the intended meaning remains.</w:t>
      </w:r>
      <w:r w:rsidR="00183737">
        <w:t xml:space="preserve"> </w:t>
      </w:r>
      <w:r>
        <w:t>For example</w:t>
      </w:r>
      <w:r w:rsidRPr="006712A6">
        <w:t xml:space="preserve">, </w:t>
      </w:r>
      <w:r w:rsidR="007158B8" w:rsidRPr="006712A6">
        <w:t>"</w:t>
      </w:r>
      <w:r w:rsidR="00925C15">
        <w:t xml:space="preserve">The distinct destination, function or purpose of links and user controls must be described in the link/control name or surrounding </w:t>
      </w:r>
      <w:r w:rsidR="00925C15" w:rsidRPr="006712A6">
        <w:t>text</w:t>
      </w:r>
      <w:r w:rsidR="006712A6" w:rsidRPr="006712A6" w:rsidDel="006712A6">
        <w:t xml:space="preserve"> </w:t>
      </w:r>
      <w:r w:rsidR="007158B8" w:rsidRPr="006712A6">
        <w:t>" may be reworded</w:t>
      </w:r>
      <w:r w:rsidRPr="006712A6">
        <w:t xml:space="preserve"> to </w:t>
      </w:r>
      <w:r w:rsidR="007158B8" w:rsidRPr="006712A6">
        <w:t xml:space="preserve">“Provide </w:t>
      </w:r>
      <w:r w:rsidR="006712A6" w:rsidRPr="006712A6">
        <w:t>the distinct destination, function or purpose of links and user controls and describ</w:t>
      </w:r>
      <w:r w:rsidR="006712A6">
        <w:t>e</w:t>
      </w:r>
      <w:r w:rsidR="006712A6" w:rsidRPr="006712A6">
        <w:t xml:space="preserve"> this information in the link/control name or surrounding text</w:t>
      </w:r>
      <w:r w:rsidR="006712A6">
        <w:t>”</w:t>
      </w:r>
      <w:r w:rsidR="007158B8" w:rsidRPr="006712A6">
        <w:t xml:space="preserve"> depending on the target audience.</w:t>
      </w:r>
      <w:r w:rsidR="00183737">
        <w:t xml:space="preserve"> </w:t>
      </w:r>
      <w:r w:rsidR="00A27887" w:rsidRPr="006712A6">
        <w:t>Also</w:t>
      </w:r>
      <w:r w:rsidR="00A27887">
        <w:t>, a</w:t>
      </w:r>
      <w:r w:rsidR="007158B8">
        <w:t>dditional instruction may be added</w:t>
      </w:r>
      <w:r w:rsidR="00A81807">
        <w:t xml:space="preserve"> to tests</w:t>
      </w:r>
      <w:r w:rsidR="007158B8">
        <w:t>.</w:t>
      </w:r>
      <w:r w:rsidR="00D275CB">
        <w:t xml:space="preserve"> </w:t>
      </w:r>
      <w:r w:rsidR="007158B8">
        <w:t>For example, e</w:t>
      </w:r>
      <w:r w:rsidR="007158B8" w:rsidRPr="007A5258">
        <w:t xml:space="preserve">ach test lists tool(s) </w:t>
      </w:r>
      <w:r w:rsidR="007158B8">
        <w:t xml:space="preserve">used </w:t>
      </w:r>
      <w:r w:rsidR="00A27887">
        <w:t xml:space="preserve">such as </w:t>
      </w:r>
      <w:r w:rsidR="007158B8">
        <w:t>formatting</w:t>
      </w:r>
      <w:r w:rsidR="007158B8" w:rsidRPr="00352349">
        <w:t xml:space="preserve"> </w:t>
      </w:r>
      <w:r w:rsidR="007158B8">
        <w:t xml:space="preserve">panes, dialog boxes, etc. </w:t>
      </w:r>
      <w:r w:rsidR="007158B8" w:rsidRPr="007A5258">
        <w:t>The test</w:t>
      </w:r>
      <w:r w:rsidR="00A27887">
        <w:t>s</w:t>
      </w:r>
      <w:r w:rsidR="007158B8" w:rsidRPr="007A5258">
        <w:t xml:space="preserve"> provide high-level instruction </w:t>
      </w:r>
      <w:r w:rsidR="00A27887">
        <w:t xml:space="preserve">regarding tool use but </w:t>
      </w:r>
      <w:r w:rsidR="00197906">
        <w:t>may</w:t>
      </w:r>
      <w:r w:rsidR="00A27887">
        <w:t xml:space="preserve"> include more detailed instruction.</w:t>
      </w:r>
    </w:p>
    <w:p w:rsidR="007158B8" w:rsidRPr="00885F7E" w:rsidRDefault="007158B8" w:rsidP="007158B8">
      <w:pPr>
        <w:pStyle w:val="Heading3"/>
        <w:rPr>
          <w:u w:val="single"/>
        </w:rPr>
      </w:pPr>
      <w:r w:rsidRPr="00885F7E">
        <w:rPr>
          <w:u w:val="single"/>
        </w:rPr>
        <w:lastRenderedPageBreak/>
        <w:t>Test order</w:t>
      </w:r>
    </w:p>
    <w:p w:rsidR="007158B8" w:rsidRDefault="00197906" w:rsidP="007D599B">
      <w:pPr>
        <w:pStyle w:val="NormalIntroSections"/>
      </w:pPr>
      <w:r>
        <w:t>T</w:t>
      </w:r>
      <w:r w:rsidR="00A27887">
        <w:t>est</w:t>
      </w:r>
      <w:r>
        <w:t>s are not intended to be performed in the order presented here and should be changed or combined for efficiency</w:t>
      </w:r>
      <w:r w:rsidR="007158B8" w:rsidRPr="00F45486">
        <w:t xml:space="preserve"> For example, data table headers and cell-header association</w:t>
      </w:r>
      <w:r w:rsidR="007D599B">
        <w:t xml:space="preserve"> </w:t>
      </w:r>
      <w:r w:rsidR="007158B8" w:rsidRPr="00F45486">
        <w:t xml:space="preserve">tests </w:t>
      </w:r>
      <w:r w:rsidR="007158B8">
        <w:t>might be</w:t>
      </w:r>
      <w:r w:rsidR="007158B8" w:rsidRPr="00F45486">
        <w:t xml:space="preserve"> done at the same time</w:t>
      </w:r>
      <w:r w:rsidR="007158B8">
        <w:t xml:space="preserve"> or seldom used </w:t>
      </w:r>
      <w:r w:rsidR="007D599B">
        <w:t xml:space="preserve">test </w:t>
      </w:r>
      <w:r w:rsidR="007158B8">
        <w:t>information may be listed at the end</w:t>
      </w:r>
      <w:r w:rsidR="007158B8" w:rsidRPr="00F45486">
        <w:t>.</w:t>
      </w:r>
    </w:p>
    <w:p w:rsidR="00D275CB" w:rsidRDefault="007158B8" w:rsidP="007158B8">
      <w:pPr>
        <w:pStyle w:val="Heading3"/>
        <w:rPr>
          <w:u w:val="single"/>
        </w:rPr>
      </w:pPr>
      <w:r w:rsidRPr="00885F7E">
        <w:rPr>
          <w:u w:val="single"/>
        </w:rPr>
        <w:t>Additional agency</w:t>
      </w:r>
      <w:r w:rsidRPr="00885F7E">
        <w:rPr>
          <w:u w:val="single"/>
          <w:lang w:val="en-US"/>
        </w:rPr>
        <w:t>-specific</w:t>
      </w:r>
      <w:r w:rsidRPr="00885F7E">
        <w:rPr>
          <w:u w:val="single"/>
        </w:rPr>
        <w:t xml:space="preserve"> tests</w:t>
      </w:r>
    </w:p>
    <w:p w:rsidR="00875833" w:rsidRDefault="007D599B" w:rsidP="007D599B">
      <w:pPr>
        <w:pStyle w:val="NormalIntroSections"/>
      </w:pPr>
      <w:r>
        <w:t>If necessary, a</w:t>
      </w:r>
      <w:r w:rsidR="007158B8" w:rsidRPr="007A5258">
        <w:t xml:space="preserve">gencies </w:t>
      </w:r>
      <w:r w:rsidR="00A27887">
        <w:t>may</w:t>
      </w:r>
      <w:r w:rsidR="007158B8" w:rsidRPr="007A5258">
        <w:t xml:space="preserve"> </w:t>
      </w:r>
      <w:r>
        <w:t>modify</w:t>
      </w:r>
      <w:r w:rsidRPr="007A5258">
        <w:t xml:space="preserve"> </w:t>
      </w:r>
      <w:r w:rsidR="007158B8" w:rsidRPr="007A5258">
        <w:t>test processes to include more than the baseline</w:t>
      </w:r>
      <w:r w:rsidR="007158B8">
        <w:t>.</w:t>
      </w:r>
      <w:r w:rsidR="00D275CB">
        <w:t xml:space="preserve"> </w:t>
      </w:r>
      <w:r w:rsidR="007158B8">
        <w:t xml:space="preserve">For example, an </w:t>
      </w:r>
      <w:r w:rsidR="007158B8" w:rsidRPr="007A5258">
        <w:t>agency may decide that "reports and memos over 1</w:t>
      </w:r>
      <w:r>
        <w:t>,</w:t>
      </w:r>
      <w:r w:rsidR="007158B8" w:rsidRPr="007A5258">
        <w:t xml:space="preserve">500 words must </w:t>
      </w:r>
      <w:r w:rsidR="007158B8">
        <w:t>include headings</w:t>
      </w:r>
      <w:r w:rsidR="007158B8" w:rsidRPr="007A5258">
        <w:t xml:space="preserve"> to enhance readability and accessibility". </w:t>
      </w:r>
      <w:r w:rsidR="007158B8">
        <w:t xml:space="preserve">Therefore, </w:t>
      </w:r>
      <w:r w:rsidR="007158B8" w:rsidRPr="007A5258">
        <w:t>the test becomes</w:t>
      </w:r>
      <w:r w:rsidR="00875833">
        <w:t>:</w:t>
      </w:r>
    </w:p>
    <w:p w:rsidR="00A27887" w:rsidRPr="007E4B50" w:rsidRDefault="007E4B50" w:rsidP="00DD578F">
      <w:pPr>
        <w:pStyle w:val="ListBullet"/>
      </w:pPr>
      <w:r>
        <w:t>Are</w:t>
      </w:r>
      <w:r w:rsidR="00A27887" w:rsidRPr="007E4B50">
        <w:t xml:space="preserve"> existing headings programmatically marked and</w:t>
      </w:r>
    </w:p>
    <w:p w:rsidR="00183737" w:rsidRDefault="007E4B50" w:rsidP="00DD578F">
      <w:pPr>
        <w:pStyle w:val="ListBullet"/>
      </w:pPr>
      <w:r>
        <w:t>Do</w:t>
      </w:r>
      <w:r w:rsidRPr="007E4B50">
        <w:t xml:space="preserve"> </w:t>
      </w:r>
      <w:r w:rsidR="007158B8" w:rsidRPr="007E4B50">
        <w:t>headings exist to break up text over 1</w:t>
      </w:r>
      <w:r w:rsidR="007D599B">
        <w:t>,</w:t>
      </w:r>
      <w:r w:rsidR="007158B8" w:rsidRPr="007E4B50">
        <w:t>500 words long</w:t>
      </w:r>
      <w:r w:rsidR="00A27887" w:rsidRPr="007E4B50">
        <w:t>.</w:t>
      </w:r>
    </w:p>
    <w:p w:rsidR="00875833" w:rsidRDefault="007158B8" w:rsidP="00875833">
      <w:pPr>
        <w:pStyle w:val="NormalIntroSections"/>
      </w:pPr>
      <w:r w:rsidRPr="007A5258">
        <w:t xml:space="preserve">When sharing </w:t>
      </w:r>
      <w:r>
        <w:t xml:space="preserve">test results with other agencies, </w:t>
      </w:r>
      <w:r w:rsidRPr="007A5258">
        <w:t>the agency-specific test</w:t>
      </w:r>
      <w:r w:rsidR="00875833">
        <w:t>:</w:t>
      </w:r>
    </w:p>
    <w:p w:rsidR="00183737" w:rsidRDefault="007E4B50" w:rsidP="00DD578F">
      <w:pPr>
        <w:pStyle w:val="ListBullet"/>
      </w:pPr>
      <w:r>
        <w:t xml:space="preserve">Must </w:t>
      </w:r>
      <w:r w:rsidR="007158B8">
        <w:t xml:space="preserve">be </w:t>
      </w:r>
      <w:r w:rsidR="007158B8" w:rsidRPr="007A5258">
        <w:t>clearly marked as a non-baseline test and</w:t>
      </w:r>
    </w:p>
    <w:p w:rsidR="007158B8" w:rsidRPr="007A5258" w:rsidRDefault="007E4B50" w:rsidP="00DD578F">
      <w:pPr>
        <w:pStyle w:val="ListBullet"/>
      </w:pPr>
      <w:r>
        <w:t xml:space="preserve">Must </w:t>
      </w:r>
      <w:r w:rsidR="007158B8" w:rsidRPr="007A5258">
        <w:t xml:space="preserve">be included </w:t>
      </w:r>
      <w:r w:rsidR="00A27887">
        <w:t>with</w:t>
      </w:r>
      <w:r w:rsidR="007158B8" w:rsidRPr="007A5258">
        <w:t xml:space="preserve"> the other baseline results.</w:t>
      </w:r>
    </w:p>
    <w:p w:rsidR="008D6FD6" w:rsidRPr="005B5A72" w:rsidRDefault="00D37FD7" w:rsidP="008D6FD6">
      <w:pPr>
        <w:pStyle w:val="Heading3"/>
        <w:rPr>
          <w:u w:val="single"/>
          <w:lang w:val="en-US"/>
        </w:rPr>
      </w:pPr>
      <w:bookmarkStart w:id="40" w:name="_Ref388346216"/>
      <w:r>
        <w:rPr>
          <w:u w:val="single"/>
          <w:lang w:val="en-US"/>
        </w:rPr>
        <w:t xml:space="preserve">Testing </w:t>
      </w:r>
      <w:r w:rsidR="005744ED">
        <w:rPr>
          <w:u w:val="single"/>
          <w:lang w:val="en-US"/>
        </w:rPr>
        <w:t>precondition</w:t>
      </w:r>
      <w:r w:rsidR="00D20047">
        <w:rPr>
          <w:u w:val="single"/>
          <w:lang w:val="en-US"/>
        </w:rPr>
        <w:t>s</w:t>
      </w:r>
      <w:bookmarkEnd w:id="40"/>
    </w:p>
    <w:p w:rsidR="00D20047" w:rsidRDefault="00D20047" w:rsidP="0066257E">
      <w:pPr>
        <w:pStyle w:val="NormalIntroSections"/>
      </w:pPr>
      <w:r>
        <w:rPr>
          <w:b/>
        </w:rPr>
        <w:t>Precondition #1</w:t>
      </w:r>
      <w:r w:rsidRPr="00D20047">
        <w:rPr>
          <w:b/>
        </w:rPr>
        <w:t xml:space="preserve"> – </w:t>
      </w:r>
      <w:r>
        <w:rPr>
          <w:b/>
        </w:rPr>
        <w:t>.docx format</w:t>
      </w:r>
      <w:r w:rsidRPr="00D20047">
        <w:rPr>
          <w:b/>
        </w:rPr>
        <w:t>:</w:t>
      </w:r>
      <w:r>
        <w:t xml:space="preserve"> In order to conduct the tests described in this document, including running the MS Word 2010 built-in Accessibility Checker, the document must be in a “.docx” format</w:t>
      </w:r>
      <w:r w:rsidR="00BE25ED">
        <w:t xml:space="preserve">. Note that documents in the older format “.doc” will need to be converted (saved as) “.docx”. Also note </w:t>
      </w:r>
      <w:r w:rsidR="00183737">
        <w:t>th</w:t>
      </w:r>
      <w:r w:rsidR="00EF4D47">
        <w:t>at</w:t>
      </w:r>
      <w:r w:rsidR="00BE25ED">
        <w:t xml:space="preserve"> “Macro-</w:t>
      </w:r>
      <w:r w:rsidRPr="00D20047">
        <w:t>enabled</w:t>
      </w:r>
      <w:r w:rsidR="00BE25ED">
        <w:t>”</w:t>
      </w:r>
      <w:r w:rsidRPr="00D20047">
        <w:t xml:space="preserve"> </w:t>
      </w:r>
      <w:r w:rsidR="00BE25ED">
        <w:t>documents (“.docm”</w:t>
      </w:r>
      <w:r w:rsidR="00FF4D17">
        <w:t xml:space="preserve">) are generally used to provide programmed content that behaves more like an application. Use a Software </w:t>
      </w:r>
      <w:r w:rsidRPr="00D20047">
        <w:t>test process</w:t>
      </w:r>
      <w:r w:rsidR="00FF4D17">
        <w:t xml:space="preserve"> for Macro-enabled documents.</w:t>
      </w:r>
    </w:p>
    <w:p w:rsidR="00CF3BC0" w:rsidRDefault="00D20047" w:rsidP="00CF3BC0">
      <w:pPr>
        <w:pStyle w:val="NormalIntroSections"/>
      </w:pPr>
      <w:r>
        <w:rPr>
          <w:b/>
        </w:rPr>
        <w:t>Precondition #2</w:t>
      </w:r>
      <w:r w:rsidRPr="00D20047">
        <w:rPr>
          <w:b/>
        </w:rPr>
        <w:t xml:space="preserve"> – Restricted documents:</w:t>
      </w:r>
      <w:r>
        <w:t xml:space="preserve"> </w:t>
      </w:r>
      <w:r w:rsidR="008D6FD6" w:rsidRPr="008A2751">
        <w:t xml:space="preserve">It is possible to restrict or secure a document in a way that interferes with accessibility testing. If the document is restricted, ribbon elements in Word will be mostly grayed out. Restrictions prevent </w:t>
      </w:r>
      <w:r w:rsidR="006617FB">
        <w:t>t</w:t>
      </w:r>
      <w:r w:rsidR="008D6FD6" w:rsidRPr="008A2751">
        <w:t>he ability to perform the majority of the tests. Therefore, it is necessary to turn off restrictions. When these restrictions are enforced with a password, it may be necessary to obtain the password or an unrestricted document from the author</w:t>
      </w:r>
      <w:r w:rsidR="008A2751" w:rsidRPr="008A2751">
        <w:t>.</w:t>
      </w:r>
      <w:r w:rsidR="00183737">
        <w:t xml:space="preserve"> </w:t>
      </w:r>
      <w:r w:rsidR="005709BD" w:rsidRPr="008A2751">
        <w:t>Guidance on handling restricted documents should be included as a testing precondition.</w:t>
      </w:r>
      <w:r w:rsidR="004A3957" w:rsidRPr="008A2751">
        <w:t xml:space="preserve"> To check restriction settings in MS Word, open the Review Tab &gt; Protect Grou</w:t>
      </w:r>
      <w:r w:rsidR="008A2751" w:rsidRPr="008A2751">
        <w:t>p.</w:t>
      </w:r>
      <w:r w:rsidR="004A3957" w:rsidRPr="008A2751">
        <w:t xml:space="preserve"> Restrict Editing will be highlighted. Select the “Restrict Editing” button to open the pane. Select “Stop Protection” to turn off the restrictions.</w:t>
      </w:r>
    </w:p>
    <w:p w:rsidR="00BD68E0" w:rsidRPr="00E31DE8" w:rsidRDefault="00BD68E0" w:rsidP="00CC4AB0">
      <w:pPr>
        <w:pStyle w:val="Heading2"/>
        <w:pageBreakBefore/>
      </w:pPr>
      <w:bookmarkStart w:id="41" w:name="_Toc410654467"/>
      <w:r w:rsidRPr="00E31DE8">
        <w:lastRenderedPageBreak/>
        <w:t xml:space="preserve">Reporting </w:t>
      </w:r>
      <w:r w:rsidR="00183737">
        <w:rPr>
          <w:lang w:val="en-US"/>
        </w:rPr>
        <w:t>Results</w:t>
      </w:r>
      <w:bookmarkEnd w:id="41"/>
    </w:p>
    <w:p w:rsidR="008D6FD6" w:rsidRDefault="007158B8" w:rsidP="007158B8">
      <w:pPr>
        <w:pStyle w:val="NormalIntroSections"/>
      </w:pPr>
      <w:r w:rsidRPr="00B40987">
        <w:t xml:space="preserve">Each test includes </w:t>
      </w:r>
      <w:r>
        <w:t xml:space="preserve">three </w:t>
      </w:r>
      <w:r w:rsidRPr="00B40987">
        <w:t>test results</w:t>
      </w:r>
      <w:r>
        <w:t xml:space="preserve">: </w:t>
      </w:r>
      <w:r w:rsidRPr="00B40987">
        <w:t>Section 508</w:t>
      </w:r>
      <w:r>
        <w:t xml:space="preserve"> result (3a), </w:t>
      </w:r>
      <w:r w:rsidRPr="00B40987">
        <w:t>WCAG 2.0</w:t>
      </w:r>
      <w:r>
        <w:t xml:space="preserve"> result (3b)</w:t>
      </w:r>
      <w:r w:rsidRPr="00B40987">
        <w:t xml:space="preserve">, and </w:t>
      </w:r>
      <w:r>
        <w:t xml:space="preserve">baseline result </w:t>
      </w:r>
      <w:r w:rsidRPr="00B40987">
        <w:t>(3c)</w:t>
      </w:r>
      <w:r>
        <w:t>.</w:t>
      </w:r>
      <w:r w:rsidR="00D275CB">
        <w:t xml:space="preserve"> </w:t>
      </w:r>
      <w:r>
        <w:t>The Section 508 result and the test result must always be reported; however, reporting the WCAG 2.0 result is optional.</w:t>
      </w:r>
    </w:p>
    <w:p w:rsidR="00D275CB" w:rsidRDefault="007158B8" w:rsidP="007158B8">
      <w:pPr>
        <w:pStyle w:val="NormalIntroSections"/>
      </w:pPr>
      <w:r>
        <w:t>Wording used to report failures may differ from the baseline.</w:t>
      </w:r>
      <w:r w:rsidR="00D275CB">
        <w:t xml:space="preserve"> </w:t>
      </w:r>
      <w:r>
        <w:t xml:space="preserve">For example, a </w:t>
      </w:r>
      <w:r w:rsidRPr="00CE74E6">
        <w:t xml:space="preserve">failure </w:t>
      </w:r>
      <w:r>
        <w:t xml:space="preserve">currently </w:t>
      </w:r>
      <w:r w:rsidRPr="00CE74E6">
        <w:t>i</w:t>
      </w:r>
      <w:r>
        <w:t>n</w:t>
      </w:r>
      <w:r w:rsidRPr="00CE74E6">
        <w:t xml:space="preserve"> the baseline</w:t>
      </w:r>
      <w:r>
        <w:t>:</w:t>
      </w:r>
    </w:p>
    <w:p w:rsidR="00183737" w:rsidRDefault="007158B8" w:rsidP="007158B8">
      <w:pPr>
        <w:pStyle w:val="NormalIntroSections"/>
        <w:pBdr>
          <w:top w:val="single" w:sz="4" w:space="1" w:color="auto"/>
          <w:left w:val="single" w:sz="4" w:space="4" w:color="auto"/>
          <w:bottom w:val="single" w:sz="4" w:space="1" w:color="auto"/>
          <w:right w:val="single" w:sz="4" w:space="4" w:color="auto"/>
        </w:pBdr>
        <w:ind w:left="720" w:right="720"/>
      </w:pPr>
      <w:r w:rsidRPr="00D3447E">
        <w:t xml:space="preserve">All </w:t>
      </w:r>
      <w:r w:rsidR="00D3447E" w:rsidRPr="00D3447E">
        <w:t>meaningful objects must have text describing their purpose or function.</w:t>
      </w:r>
    </w:p>
    <w:p w:rsidR="007158B8" w:rsidRPr="00CE74E6" w:rsidRDefault="007158B8" w:rsidP="007158B8">
      <w:pPr>
        <w:pStyle w:val="NormalIntroSections"/>
        <w:pBdr>
          <w:top w:val="single" w:sz="4" w:space="1" w:color="auto"/>
          <w:left w:val="single" w:sz="4" w:space="4" w:color="auto"/>
          <w:bottom w:val="single" w:sz="4" w:space="1" w:color="auto"/>
          <w:right w:val="single" w:sz="4" w:space="4" w:color="auto"/>
        </w:pBdr>
        <w:ind w:left="720" w:right="720"/>
      </w:pPr>
      <w:r w:rsidRPr="00D3447E">
        <w:t>Fails 1194.22(a): Equivalent text descriptions</w:t>
      </w:r>
    </w:p>
    <w:p w:rsidR="007158B8" w:rsidRPr="00CE74E6" w:rsidRDefault="007158B8" w:rsidP="007158B8">
      <w:pPr>
        <w:pStyle w:val="NormalIntroSections"/>
      </w:pPr>
      <w:r w:rsidRPr="00CE74E6">
        <w:t>could be written in a streamlined process as:</w:t>
      </w:r>
    </w:p>
    <w:p w:rsidR="007158B8" w:rsidRPr="00CE74E6" w:rsidRDefault="007158B8" w:rsidP="007158B8">
      <w:pPr>
        <w:pStyle w:val="NormalIntroSections"/>
        <w:pBdr>
          <w:top w:val="single" w:sz="4" w:space="1" w:color="auto"/>
          <w:left w:val="single" w:sz="4" w:space="4" w:color="auto"/>
          <w:bottom w:val="single" w:sz="4" w:space="1" w:color="auto"/>
          <w:right w:val="single" w:sz="4" w:space="4" w:color="auto"/>
        </w:pBdr>
        <w:ind w:left="720" w:right="720"/>
      </w:pPr>
      <w:r>
        <w:t>Meaningful</w:t>
      </w:r>
      <w:r w:rsidRPr="00CE74E6">
        <w:t xml:space="preserve"> </w:t>
      </w:r>
      <w:r w:rsidR="00D3447E">
        <w:t xml:space="preserve">object </w:t>
      </w:r>
      <w:r w:rsidRPr="00CE74E6">
        <w:t xml:space="preserve">not properly conveyed in </w:t>
      </w:r>
      <w:r>
        <w:t>alt</w:t>
      </w:r>
      <w:r w:rsidR="00F01C99">
        <w:t>-</w:t>
      </w:r>
      <w:r w:rsidRPr="00CE74E6">
        <w:t xml:space="preserve">text. Fail </w:t>
      </w:r>
      <w:r w:rsidRPr="00CE74E6">
        <w:rPr>
          <w:u w:val="single"/>
        </w:rPr>
        <w:t>22a</w:t>
      </w:r>
    </w:p>
    <w:p w:rsidR="008D6FD6" w:rsidRDefault="007158B8" w:rsidP="007158B8">
      <w:pPr>
        <w:pStyle w:val="NormalIntroSections"/>
      </w:pPr>
      <w:r w:rsidRPr="00B40987">
        <w:t>Failures must be explained in the report</w:t>
      </w:r>
      <w:r>
        <w:t xml:space="preserve"> and typically will contain information such as</w:t>
      </w:r>
      <w:r w:rsidR="008A2751">
        <w:t>:</w:t>
      </w:r>
      <w:r>
        <w:t xml:space="preserve"> failure type, location, and supporting screen captures.</w:t>
      </w:r>
      <w:r w:rsidR="00D275CB">
        <w:t xml:space="preserve"> </w:t>
      </w:r>
      <w:r w:rsidRPr="00B40987">
        <w:t xml:space="preserve">Reports may also describe </w:t>
      </w:r>
      <w:r w:rsidR="008A2751">
        <w:t xml:space="preserve">the </w:t>
      </w:r>
      <w:r w:rsidRPr="00B40987">
        <w:t>peer review process</w:t>
      </w:r>
      <w:r>
        <w:t>es</w:t>
      </w:r>
      <w:r w:rsidRPr="00B40987">
        <w:t xml:space="preserve"> used.</w:t>
      </w:r>
      <w:r w:rsidR="008D6FD6">
        <w:t xml:space="preserve"> </w:t>
      </w:r>
      <w:r w:rsidRPr="00B40987">
        <w:t>When sharing report</w:t>
      </w:r>
      <w:r>
        <w:t>s between agencies</w:t>
      </w:r>
      <w:r w:rsidR="008A2751">
        <w:t>,</w:t>
      </w:r>
      <w:r w:rsidRPr="00B40987">
        <w:t xml:space="preserve"> a checklist should be included</w:t>
      </w:r>
      <w:r w:rsidR="008A2751">
        <w:t xml:space="preserve"> but the </w:t>
      </w:r>
      <w:r w:rsidR="00D3447E">
        <w:t xml:space="preserve">conformance </w:t>
      </w:r>
      <w:r w:rsidR="008A2751">
        <w:t>determination is not required.</w:t>
      </w:r>
      <w:bookmarkStart w:id="42" w:name="_Toc344900959"/>
    </w:p>
    <w:p w:rsidR="00E82606" w:rsidRDefault="00E82606" w:rsidP="00E82606">
      <w:pPr>
        <w:pStyle w:val="Heading1"/>
        <w:spacing w:before="6000"/>
        <w:rPr>
          <w:i/>
          <w:lang w:val="en-US"/>
        </w:rPr>
      </w:pPr>
      <w:bookmarkStart w:id="43" w:name="_Toc410654468"/>
      <w:r w:rsidRPr="007E0BED">
        <w:rPr>
          <w:i/>
          <w:lang w:val="en-US"/>
        </w:rPr>
        <w:lastRenderedPageBreak/>
        <w:t>The Baseline Tests (#</w:t>
      </w:r>
      <w:r w:rsidR="00342607">
        <w:rPr>
          <w:i/>
          <w:lang w:val="en-US"/>
        </w:rPr>
        <w:t>1</w:t>
      </w:r>
      <w:r w:rsidR="00342607" w:rsidRPr="007E0BED">
        <w:rPr>
          <w:i/>
          <w:lang w:val="en-US"/>
        </w:rPr>
        <w:t xml:space="preserve"> </w:t>
      </w:r>
      <w:r w:rsidRPr="007E0BED">
        <w:rPr>
          <w:i/>
          <w:lang w:val="en-US"/>
        </w:rPr>
        <w:t>- #</w:t>
      </w:r>
      <w:r w:rsidR="001F4A49">
        <w:rPr>
          <w:i/>
          <w:lang w:val="en-US"/>
        </w:rPr>
        <w:t>22</w:t>
      </w:r>
      <w:r w:rsidRPr="007E0BED">
        <w:rPr>
          <w:i/>
          <w:lang w:val="en-US"/>
        </w:rPr>
        <w:t>)</w:t>
      </w:r>
      <w:bookmarkEnd w:id="43"/>
    </w:p>
    <w:p w:rsidR="0049679E" w:rsidRDefault="0049679E" w:rsidP="002D5857">
      <w:pPr>
        <w:pStyle w:val="Heading4"/>
      </w:pPr>
      <w:bookmarkStart w:id="44" w:name="_Toc388348910"/>
      <w:bookmarkStart w:id="45" w:name="_Toc367453046"/>
      <w:bookmarkStart w:id="46" w:name="_Ref367458193"/>
      <w:bookmarkStart w:id="47" w:name="_Ref367458196"/>
      <w:bookmarkStart w:id="48" w:name="_Toc399427615"/>
      <w:bookmarkStart w:id="49" w:name="_Ref365290671"/>
      <w:bookmarkStart w:id="50" w:name="_Ref365290675"/>
      <w:bookmarkEnd w:id="42"/>
      <w:bookmarkEnd w:id="44"/>
      <w:r>
        <w:lastRenderedPageBreak/>
        <w:t>Inline Elements</w:t>
      </w:r>
      <w:bookmarkEnd w:id="45"/>
      <w:bookmarkEnd w:id="46"/>
      <w:bookmarkEnd w:id="47"/>
      <w:bookmarkEnd w:id="48"/>
    </w:p>
    <w:tbl>
      <w:tblPr>
        <w:tblStyle w:val="BaselineTestTable"/>
        <w:tblpPr w:leftFromText="180" w:rightFromText="180" w:vertAnchor="text" w:tblpY="1"/>
        <w:tblOverlap w:val="never"/>
        <w:tblW w:w="10087" w:type="dxa"/>
        <w:tblLayout w:type="fixed"/>
        <w:tblLook w:val="0480" w:firstRow="0" w:lastRow="0" w:firstColumn="1" w:lastColumn="0" w:noHBand="0" w:noVBand="1"/>
      </w:tblPr>
      <w:tblGrid>
        <w:gridCol w:w="2617"/>
        <w:gridCol w:w="7470"/>
      </w:tblGrid>
      <w:tr w:rsidR="00452D06" w:rsidRPr="00CD312B"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452D06" w:rsidRPr="008C3B86" w:rsidRDefault="00452D06" w:rsidP="00E470EB">
            <w:pPr>
              <w:pStyle w:val="Heading5"/>
              <w:outlineLvl w:val="4"/>
            </w:pPr>
            <w:r>
              <w:t>Requirement</w:t>
            </w:r>
            <w:r>
              <w:br/>
              <w:t>[All Documents]</w:t>
            </w:r>
          </w:p>
        </w:tc>
        <w:tc>
          <w:tcPr>
            <w:tcW w:w="7470" w:type="dxa"/>
          </w:tcPr>
          <w:p w:rsidR="00452D06" w:rsidRPr="00CD312B" w:rsidRDefault="001F4A49" w:rsidP="003F634E">
            <w:pPr>
              <w:cnfStyle w:val="000000000000" w:firstRow="0" w:lastRow="0" w:firstColumn="0" w:lastColumn="0" w:oddVBand="0" w:evenVBand="0" w:oddHBand="0" w:evenHBand="0" w:firstRowFirstColumn="0" w:firstRowLastColumn="0" w:lastRowFirstColumn="0" w:lastRowLastColumn="0"/>
            </w:pPr>
            <w:r>
              <w:t>1</w:t>
            </w:r>
            <w:r w:rsidR="00452D06" w:rsidRPr="00CD312B">
              <w:t xml:space="preserve">. </w:t>
            </w:r>
            <w:r w:rsidR="00504DF6">
              <w:t>M</w:t>
            </w:r>
            <w:r w:rsidR="008C5515">
              <w:t xml:space="preserve">eaningful </w:t>
            </w:r>
            <w:r w:rsidR="0052639A" w:rsidRPr="007F4B44">
              <w:t>text</w:t>
            </w:r>
            <w:r w:rsidR="0052639A">
              <w:t xml:space="preserve"> and objects </w:t>
            </w:r>
            <w:r w:rsidR="00504DF6">
              <w:t xml:space="preserve">must be placed </w:t>
            </w:r>
            <w:r w:rsidR="008C5515">
              <w:t xml:space="preserve">inline. </w:t>
            </w:r>
          </w:p>
        </w:tc>
      </w:tr>
      <w:tr w:rsidR="00452D06" w:rsidRPr="00DE797E"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452D06" w:rsidRPr="00A863A1" w:rsidRDefault="00452D06" w:rsidP="00E470EB">
            <w:pPr>
              <w:pStyle w:val="Heading5"/>
              <w:outlineLvl w:val="4"/>
            </w:pPr>
            <w:r>
              <w:t>Rationale</w:t>
            </w:r>
            <w:r>
              <w:br/>
              <w:t>[All Documents]</w:t>
            </w:r>
          </w:p>
        </w:tc>
        <w:tc>
          <w:tcPr>
            <w:tcW w:w="7470" w:type="dxa"/>
          </w:tcPr>
          <w:p w:rsidR="00845A22" w:rsidRPr="00DE797E" w:rsidRDefault="00845A22" w:rsidP="003F634E">
            <w:pPr>
              <w:spacing w:after="0"/>
              <w:cnfStyle w:val="000000000000" w:firstRow="0" w:lastRow="0" w:firstColumn="0" w:lastColumn="0" w:oddVBand="0" w:evenVBand="0" w:oddHBand="0" w:evenHBand="0" w:firstRowFirstColumn="0" w:firstRowLastColumn="0" w:lastRowFirstColumn="0" w:lastRowLastColumn="0"/>
            </w:pPr>
          </w:p>
        </w:tc>
      </w:tr>
      <w:tr w:rsidR="00BF0BE5" w:rsidRPr="00DE797E"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1B02DE" w:rsidRDefault="00BF0BE5" w:rsidP="00BF0BE5">
            <w:pPr>
              <w:pStyle w:val="Heading5"/>
              <w:outlineLvl w:val="4"/>
            </w:pPr>
            <w:r w:rsidRPr="001B02DE">
              <w:t>…technical aspects</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Text and objects can be formatted in documents to be ‘inline’ or ‘floating’ / ‘wrapping’. Inline text and objects can be accessed by moving the keyboard cursor from element to element. Floating objects can be placed in front or, behind, or wrapping around the inline objects but they cannot be reached via the keyboard cursor. </w:t>
            </w:r>
          </w:p>
        </w:tc>
      </w:tr>
      <w:tr w:rsidR="00BF0BE5" w:rsidRPr="00DE797E"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1B02DE" w:rsidRDefault="007375EA" w:rsidP="005B63EF">
            <w:pPr>
              <w:pStyle w:val="Heading5"/>
              <w:outlineLvl w:val="4"/>
            </w:pPr>
            <w:r>
              <w:t>…effects</w:t>
            </w:r>
            <w:r w:rsidR="00BF0BE5" w:rsidRPr="001B02DE">
              <w:t xml:space="preserve"> on accessibility</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AT relies on the keyboard cursor to move through text and objects. Therefore, AT users cannot access floating objects.</w:t>
            </w:r>
          </w:p>
        </w:tc>
      </w:tr>
      <w:tr w:rsidR="00BF0BE5" w:rsidRPr="00DE797E"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1B02DE" w:rsidRDefault="00BF0BE5" w:rsidP="00BF0BE5">
            <w:pPr>
              <w:pStyle w:val="Heading5"/>
              <w:outlineLvl w:val="4"/>
            </w:pPr>
            <w:r w:rsidRPr="001B02DE">
              <w:t>…consequences</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Floating content such as</w:t>
            </w:r>
            <w:r w:rsidR="00183737">
              <w:t xml:space="preserve"> </w:t>
            </w:r>
            <w:r w:rsidRPr="001B02DE">
              <w:t xml:space="preserve">images overlapping inline text or tables that are surrounded on all sides by continuous text are not accessible via the keyboard cursor and therefore not accessible to AT users. </w:t>
            </w:r>
          </w:p>
        </w:tc>
      </w:tr>
      <w:tr w:rsidR="00BF0BE5" w:rsidRPr="00DE797E"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1B02DE" w:rsidRDefault="00BF0BE5" w:rsidP="00BF0BE5">
            <w:pPr>
              <w:pStyle w:val="Heading5"/>
              <w:outlineLvl w:val="4"/>
            </w:pPr>
            <w:r w:rsidRPr="001B02DE">
              <w:t>…benefits</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Placing meaningful text and objects inline means all document content can be read and accessed by those who rely on navigation via the keyboard cursor.</w:t>
            </w:r>
          </w:p>
        </w:tc>
      </w:tr>
      <w:tr w:rsidR="00BF0BE5" w:rsidRPr="000F1D8D" w:rsidTr="00E470EB">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0E0119"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0F1D8D" w:rsidRDefault="00BF0BE5" w:rsidP="00BF0BE5">
            <w:pPr>
              <w:cnfStyle w:val="000000000000" w:firstRow="0" w:lastRow="0" w:firstColumn="0" w:lastColumn="0" w:oddVBand="0" w:evenVBand="0" w:oddHBand="0" w:evenHBand="0" w:firstRowFirstColumn="0" w:firstRowLastColumn="0" w:lastRowFirstColumn="0" w:lastRowLastColumn="0"/>
              <w:rPr>
                <w:rFonts w:cstheme="minorHAnsi"/>
              </w:rPr>
            </w:pPr>
            <w:r w:rsidRPr="001B02DE">
              <w:t>Text and objects can be formatted as inline or floating/wrapping. Floating text and objects are not accessible via the keyboard cursor and therefore not accessible to AT users.</w:t>
            </w:r>
          </w:p>
        </w:tc>
      </w:tr>
      <w:tr w:rsidR="00095F45" w:rsidRPr="000F1D8D" w:rsidTr="00095F45">
        <w:trPr>
          <w:trHeight w:val="1612"/>
        </w:trPr>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095F45" w:rsidRPr="001B02DE" w:rsidRDefault="00095F45" w:rsidP="00BF0BE5">
            <w:pPr>
              <w:pStyle w:val="Heading5"/>
              <w:outlineLvl w:val="4"/>
            </w:pPr>
            <w:r>
              <w:t>Related Standards</w:t>
            </w:r>
            <w:r>
              <w:br/>
              <w:t>[All Documents]</w:t>
            </w:r>
          </w:p>
        </w:tc>
        <w:tc>
          <w:tcPr>
            <w:tcW w:w="7470" w:type="dxa"/>
          </w:tcPr>
          <w:p w:rsidR="00095F45" w:rsidRPr="00095F45" w:rsidRDefault="00095F45" w:rsidP="00095F45">
            <w:pPr>
              <w:pStyle w:val="xcross-referencetablet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F45">
              <w:rPr>
                <w:rFonts w:asciiTheme="minorHAnsi" w:hAnsiTheme="minorHAnsi" w:cstheme="minorHAnsi"/>
                <w:sz w:val="22"/>
                <w:szCs w:val="22"/>
              </w:rPr>
              <w:t>508 1194.21 SW (a): Keyboard Accessibility</w:t>
            </w:r>
          </w:p>
          <w:p w:rsidR="00095F45" w:rsidRPr="00095F45" w:rsidRDefault="00095F45" w:rsidP="00095F45">
            <w:pPr>
              <w:pStyle w:val="xcross-referencetablet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F45">
              <w:rPr>
                <w:rFonts w:asciiTheme="minorHAnsi" w:hAnsiTheme="minorHAnsi" w:cstheme="minorHAnsi"/>
                <w:sz w:val="22"/>
                <w:szCs w:val="22"/>
              </w:rPr>
              <w:t>508 1194.31 FPC (a): Use Without Vision</w:t>
            </w:r>
          </w:p>
          <w:p w:rsidR="00095F45" w:rsidRPr="00095F45" w:rsidRDefault="00095F45" w:rsidP="00095F45">
            <w:pPr>
              <w:pStyle w:val="xcross-referencetablet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F45">
              <w:rPr>
                <w:rFonts w:asciiTheme="minorHAnsi" w:hAnsiTheme="minorHAnsi" w:cstheme="minorHAnsi"/>
                <w:sz w:val="22"/>
                <w:szCs w:val="22"/>
              </w:rPr>
              <w:t>508 1194.31 FPC (b): Use With Low Vision</w:t>
            </w:r>
          </w:p>
          <w:p w:rsidR="00095F45" w:rsidRPr="00095F45" w:rsidRDefault="00095F45" w:rsidP="00095F45">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F45">
              <w:rPr>
                <w:rFonts w:asciiTheme="minorHAnsi" w:hAnsiTheme="minorHAnsi" w:cstheme="minorHAnsi"/>
                <w:sz w:val="22"/>
                <w:szCs w:val="22"/>
              </w:rPr>
              <w:t>508 1194.31 FPC (f): Use With Physical Limitations</w:t>
            </w:r>
          </w:p>
          <w:p w:rsidR="00095F45" w:rsidRPr="00095F45" w:rsidRDefault="00095F45" w:rsidP="00095F45">
            <w:pPr>
              <w:pStyle w:val="xcross-referencetablet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F45">
              <w:rPr>
                <w:rFonts w:asciiTheme="minorHAnsi" w:hAnsiTheme="minorHAnsi" w:cstheme="minorHAnsi"/>
                <w:sz w:val="22"/>
                <w:szCs w:val="22"/>
              </w:rPr>
              <w:t>WCAG2 1.3.1: Info and Relationships</w:t>
            </w:r>
          </w:p>
          <w:p w:rsidR="00095F45" w:rsidRPr="00095F45" w:rsidRDefault="00095F45" w:rsidP="005357D3">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095F45">
              <w:rPr>
                <w:rFonts w:asciiTheme="minorHAnsi" w:hAnsiTheme="minorHAnsi" w:cstheme="minorHAnsi"/>
                <w:sz w:val="22"/>
                <w:szCs w:val="22"/>
              </w:rPr>
              <w:t>WCAG2 2.1.1: Keyboard</w:t>
            </w:r>
          </w:p>
        </w:tc>
      </w:tr>
      <w:tr w:rsidR="00452D06" w:rsidRPr="00DE797E"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D10DF3" w:rsidRDefault="00452D06" w:rsidP="00DF4949">
            <w:pPr>
              <w:pStyle w:val="Heading5"/>
              <w:outlineLvl w:val="4"/>
            </w:pPr>
            <w:r w:rsidRPr="00D10DF3">
              <w:t xml:space="preserve">Tools </w:t>
            </w:r>
            <w:r>
              <w:t>Necessary</w:t>
            </w:r>
            <w:r>
              <w:br/>
            </w:r>
            <w:r w:rsidRPr="00034F82">
              <w:rPr>
                <w:color w:val="0070C0"/>
              </w:rPr>
              <w:t>[Word 2010]</w:t>
            </w:r>
          </w:p>
        </w:tc>
        <w:tc>
          <w:tcPr>
            <w:tcW w:w="7470" w:type="dxa"/>
          </w:tcPr>
          <w:p w:rsidR="00452D06" w:rsidRPr="00DE797E" w:rsidRDefault="00452D06" w:rsidP="003829C1">
            <w:pPr>
              <w:cnfStyle w:val="000000000000" w:firstRow="0" w:lastRow="0" w:firstColumn="0" w:lastColumn="0" w:oddVBand="0" w:evenVBand="0" w:oddHBand="0" w:evenHBand="0" w:firstRowFirstColumn="0" w:firstRowLastColumn="0" w:lastRowFirstColumn="0" w:lastRowLastColumn="0"/>
            </w:pPr>
            <w:r>
              <w:t xml:space="preserve">Physical System Keyboard, Draft view, </w:t>
            </w:r>
            <w:r w:rsidR="003829C1">
              <w:t xml:space="preserve">Accessibility </w:t>
            </w:r>
            <w:r w:rsidRPr="00DE797E">
              <w:t>Checker</w:t>
            </w:r>
          </w:p>
        </w:tc>
      </w:tr>
      <w:tr w:rsidR="00452D06" w:rsidRPr="00FF7B49"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A863A1" w:rsidRDefault="00452D06" w:rsidP="00382E30">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452D06" w:rsidRDefault="00452D06" w:rsidP="00197906">
            <w:pPr>
              <w:pStyle w:val="Normalabc"/>
              <w:cnfStyle w:val="000000000000" w:firstRow="0" w:lastRow="0" w:firstColumn="0" w:lastColumn="0" w:oddVBand="0" w:evenVBand="0" w:oddHBand="0" w:evenHBand="0" w:firstRowFirstColumn="0" w:firstRowLastColumn="0" w:lastRowFirstColumn="0" w:lastRowLastColumn="0"/>
            </w:pPr>
            <w:r w:rsidRPr="004C7E7E">
              <w:t xml:space="preserve">Set the document view to ‘Print Layout’ (View Tab &gt; Document Views &gt; Print Layout). Examine the document for </w:t>
            </w:r>
            <w:r w:rsidR="00520BCE" w:rsidRPr="004C7E7E">
              <w:t>meaningful text and objects.</w:t>
            </w:r>
            <w:r w:rsidR="00183737">
              <w:t xml:space="preserve"> </w:t>
            </w:r>
            <w:r w:rsidR="005D45A7">
              <w:t>Objects include:</w:t>
            </w:r>
          </w:p>
          <w:p w:rsidR="001C5B25" w:rsidRDefault="005D45A7" w:rsidP="0082515E">
            <w:pPr>
              <w:pStyle w:val="NormalBullet"/>
              <w:cnfStyle w:val="000000000000" w:firstRow="0" w:lastRow="0" w:firstColumn="0" w:lastColumn="0" w:oddVBand="0" w:evenVBand="0" w:oddHBand="0" w:evenHBand="0" w:firstRowFirstColumn="0" w:firstRowLastColumn="0" w:lastRowFirstColumn="0" w:lastRowLastColumn="0"/>
            </w:pPr>
            <w:r>
              <w:t>Meaningful images/pictures</w:t>
            </w:r>
            <w:r w:rsidR="003F634E">
              <w:t xml:space="preserve"> </w:t>
            </w:r>
            <w:r w:rsidR="001C5B25">
              <w:t>(including images of text and images in tables)</w:t>
            </w:r>
          </w:p>
          <w:p w:rsidR="001C5B25" w:rsidRDefault="001C5B25" w:rsidP="0082515E">
            <w:pPr>
              <w:pStyle w:val="NormalBullet"/>
              <w:cnfStyle w:val="000000000000" w:firstRow="0" w:lastRow="0" w:firstColumn="0" w:lastColumn="0" w:oddVBand="0" w:evenVBand="0" w:oddHBand="0" w:evenHBand="0" w:firstRowFirstColumn="0" w:firstRowLastColumn="0" w:lastRowFirstColumn="0" w:lastRowLastColumn="0"/>
            </w:pPr>
            <w:r>
              <w:t>Shapes (Call out boxes)</w:t>
            </w:r>
          </w:p>
          <w:p w:rsidR="001C5B25" w:rsidRDefault="001C5B25" w:rsidP="0082515E">
            <w:pPr>
              <w:pStyle w:val="NormalBullet"/>
              <w:cnfStyle w:val="000000000000" w:firstRow="0" w:lastRow="0" w:firstColumn="0" w:lastColumn="0" w:oddVBand="0" w:evenVBand="0" w:oddHBand="0" w:evenHBand="0" w:firstRowFirstColumn="0" w:firstRowLastColumn="0" w:lastRowFirstColumn="0" w:lastRowLastColumn="0"/>
            </w:pPr>
            <w:r>
              <w:t>SmartArt</w:t>
            </w:r>
          </w:p>
          <w:p w:rsidR="001C5B25" w:rsidRDefault="001C5B25" w:rsidP="0082515E">
            <w:pPr>
              <w:pStyle w:val="NormalBullet"/>
              <w:cnfStyle w:val="000000000000" w:firstRow="0" w:lastRow="0" w:firstColumn="0" w:lastColumn="0" w:oddVBand="0" w:evenVBand="0" w:oddHBand="0" w:evenHBand="0" w:firstRowFirstColumn="0" w:firstRowLastColumn="0" w:lastRowFirstColumn="0" w:lastRowLastColumn="0"/>
            </w:pPr>
            <w:r>
              <w:t>Chart (Diagrams)</w:t>
            </w:r>
          </w:p>
          <w:p w:rsidR="00183737" w:rsidRDefault="001C5B25" w:rsidP="0082515E">
            <w:pPr>
              <w:pStyle w:val="NormalBullet"/>
              <w:cnfStyle w:val="000000000000" w:firstRow="0" w:lastRow="0" w:firstColumn="0" w:lastColumn="0" w:oddVBand="0" w:evenVBand="0" w:oddHBand="0" w:evenHBand="0" w:firstRowFirstColumn="0" w:firstRowLastColumn="0" w:lastRowFirstColumn="0" w:lastRowLastColumn="0"/>
            </w:pPr>
            <w:r>
              <w:t>Tables</w:t>
            </w:r>
          </w:p>
          <w:p w:rsidR="005D45A7" w:rsidRDefault="001C5B25" w:rsidP="0082515E">
            <w:pPr>
              <w:pStyle w:val="NormalBullet"/>
              <w:cnfStyle w:val="000000000000" w:firstRow="0" w:lastRow="0" w:firstColumn="0" w:lastColumn="0" w:oddVBand="0" w:evenVBand="0" w:oddHBand="0" w:evenHBand="0" w:firstRowFirstColumn="0" w:firstRowLastColumn="0" w:lastRowFirstColumn="0" w:lastRowLastColumn="0"/>
            </w:pPr>
            <w:r w:rsidRPr="00356930">
              <w:t>Text boxes</w:t>
            </w:r>
          </w:p>
          <w:p w:rsidR="00FB591B" w:rsidRDefault="00FB591B" w:rsidP="0082515E">
            <w:pPr>
              <w:pStyle w:val="NormalBullet"/>
              <w:cnfStyle w:val="000000000000" w:firstRow="0" w:lastRow="0" w:firstColumn="0" w:lastColumn="0" w:oddVBand="0" w:evenVBand="0" w:oddHBand="0" w:evenHBand="0" w:firstRowFirstColumn="0" w:firstRowLastColumn="0" w:lastRowFirstColumn="0" w:lastRowLastColumn="0"/>
            </w:pPr>
            <w:r>
              <w:t>Icons with hyperlink</w:t>
            </w:r>
          </w:p>
          <w:p w:rsidR="005D45A7" w:rsidRDefault="005D45A7" w:rsidP="0082515E">
            <w:pPr>
              <w:pStyle w:val="NormalBullet"/>
              <w:cnfStyle w:val="000000000000" w:firstRow="0" w:lastRow="0" w:firstColumn="0" w:lastColumn="0" w:oddVBand="0" w:evenVBand="0" w:oddHBand="0" w:evenHBand="0" w:firstRowFirstColumn="0" w:firstRowLastColumn="0" w:lastRowFirstColumn="0" w:lastRowLastColumn="0"/>
            </w:pPr>
            <w:r>
              <w:t>Other objects</w:t>
            </w:r>
          </w:p>
          <w:p w:rsidR="00197906" w:rsidRDefault="00197906" w:rsidP="00197906">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Note:</w:t>
            </w:r>
          </w:p>
          <w:p w:rsidR="00197906" w:rsidRPr="000B0BE6" w:rsidRDefault="00197906" w:rsidP="0082515E">
            <w:pPr>
              <w:pStyle w:val="NormalBullet"/>
              <w:cnfStyle w:val="000000000000" w:firstRow="0" w:lastRow="0" w:firstColumn="0" w:lastColumn="0" w:oddVBand="0" w:evenVBand="0" w:oddHBand="0" w:evenHBand="0" w:firstRowFirstColumn="0" w:firstRowLastColumn="0" w:lastRowFirstColumn="0" w:lastRowLastColumn="0"/>
            </w:pPr>
            <w:r>
              <w:t xml:space="preserve">In Word 2010, text </w:t>
            </w:r>
            <w:r w:rsidR="001C5B25">
              <w:t xml:space="preserve">is </w:t>
            </w:r>
            <w:r w:rsidR="003F634E">
              <w:t xml:space="preserve">always placed </w:t>
            </w:r>
            <w:r>
              <w:t>inline.</w:t>
            </w:r>
          </w:p>
        </w:tc>
      </w:tr>
      <w:tr w:rsidR="00452D06" w:rsidRPr="00B05325"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A863A1" w:rsidRDefault="00452D06" w:rsidP="00CC72AD">
            <w:pPr>
              <w:pStyle w:val="Heading5"/>
              <w:outlineLvl w:val="4"/>
            </w:pPr>
            <w:r w:rsidRPr="00A863A1">
              <w:lastRenderedPageBreak/>
              <w:t>Test Instruction 1</w:t>
            </w:r>
            <w:r>
              <w:t>b</w:t>
            </w:r>
            <w:r w:rsidRPr="00A863A1">
              <w:t xml:space="preserve">: </w:t>
            </w:r>
            <w:r w:rsidR="00CC72AD">
              <w:t xml:space="preserve">Accessibility </w:t>
            </w:r>
            <w:r>
              <w:t>Checker Find of</w:t>
            </w:r>
            <w:r w:rsidRPr="00A863A1">
              <w:t xml:space="preserve"> Applicable </w:t>
            </w:r>
            <w:r>
              <w:t>Components</w:t>
            </w:r>
            <w:r>
              <w:br/>
            </w:r>
            <w:r w:rsidRPr="00034F82">
              <w:rPr>
                <w:color w:val="0070C0"/>
              </w:rPr>
              <w:t>[Word 2010]</w:t>
            </w:r>
          </w:p>
        </w:tc>
        <w:tc>
          <w:tcPr>
            <w:tcW w:w="7470" w:type="dxa"/>
          </w:tcPr>
          <w:p w:rsidR="00AF1632" w:rsidRDefault="00676F47" w:rsidP="001D70AF">
            <w:pPr>
              <w:pStyle w:val="Normalabc"/>
              <w:numPr>
                <w:ilvl w:val="0"/>
                <w:numId w:val="59"/>
              </w:numPr>
              <w:cnfStyle w:val="000000000000" w:firstRow="0" w:lastRow="0" w:firstColumn="0" w:lastColumn="0" w:oddVBand="0" w:evenVBand="0" w:oddHBand="0" w:evenHBand="0" w:firstRowFirstColumn="0" w:firstRowLastColumn="0" w:lastRowFirstColumn="0" w:lastRowLastColumn="0"/>
            </w:pPr>
            <w:r w:rsidRPr="00676F47">
              <w:t xml:space="preserve">Run the </w:t>
            </w:r>
            <w:r w:rsidR="00382E30">
              <w:t>A</w:t>
            </w:r>
            <w:r w:rsidRPr="00676F47">
              <w:t xml:space="preserve">ccessibility </w:t>
            </w:r>
            <w:r w:rsidR="00382E30">
              <w:t>C</w:t>
            </w:r>
            <w:r w:rsidRPr="00676F47">
              <w:t xml:space="preserve">hecker and look for “Object Not Inline” errors. </w:t>
            </w:r>
          </w:p>
        </w:tc>
      </w:tr>
      <w:tr w:rsidR="00452D06"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A863A1" w:rsidRDefault="00452D06" w:rsidP="00DF4949">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452D06" w:rsidRPr="00520BCE" w:rsidRDefault="00F531EB" w:rsidP="001D70AF">
            <w:pPr>
              <w:pStyle w:val="Normalabc"/>
              <w:numPr>
                <w:ilvl w:val="0"/>
                <w:numId w:val="42"/>
              </w:numPr>
              <w:cnfStyle w:val="000000000000" w:firstRow="0" w:lastRow="0" w:firstColumn="0" w:lastColumn="0" w:oddVBand="0" w:evenVBand="0" w:oddHBand="0" w:evenHBand="0" w:firstRowFirstColumn="0" w:firstRowLastColumn="0" w:lastRowFirstColumn="0" w:lastRowLastColumn="0"/>
            </w:pPr>
            <w:r w:rsidRPr="00520BCE">
              <w:t xml:space="preserve">Set the document view to ‘Draft’ (View Tab &gt; Document Views &gt; Draft). Compare objects that show in Print Layout view to objects that do not show in Draft View. Objects that do not show in Draft view </w:t>
            </w:r>
            <w:r w:rsidR="00117307" w:rsidRPr="00520BCE">
              <w:t xml:space="preserve">may not </w:t>
            </w:r>
            <w:r w:rsidRPr="00520BCE">
              <w:t>be inline.</w:t>
            </w:r>
          </w:p>
          <w:p w:rsidR="00452D06" w:rsidRDefault="00452D06" w:rsidP="00E470EB">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Note:</w:t>
            </w:r>
          </w:p>
          <w:p w:rsidR="00DE0145" w:rsidRDefault="000B0BE6" w:rsidP="00E470EB">
            <w:pPr>
              <w:pStyle w:val="NormalBullet"/>
              <w:cnfStyle w:val="000000000000" w:firstRow="0" w:lastRow="0" w:firstColumn="0" w:lastColumn="0" w:oddVBand="0" w:evenVBand="0" w:oddHBand="0" w:evenHBand="0" w:firstRowFirstColumn="0" w:firstRowLastColumn="0" w:lastRowFirstColumn="0" w:lastRowLastColumn="0"/>
            </w:pPr>
            <w:r>
              <w:t>Images and text boxes that are inline may show a placeholder in Draft View, even though the actual content may not display.</w:t>
            </w:r>
          </w:p>
          <w:p w:rsidR="00452D06" w:rsidRPr="00BA3EFA"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t xml:space="preserve">Decorative objects </w:t>
            </w:r>
            <w:r w:rsidRPr="00BA3EFA">
              <w:t>do not need to be inline.</w:t>
            </w:r>
          </w:p>
          <w:p w:rsidR="00452D06"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t xml:space="preserve">Running Header and Running Footer content (including page numbers) do not need to be inline - see test for Running Headers &amp; Footers, </w:t>
            </w:r>
            <w:r w:rsidR="00030032">
              <w:t>#</w:t>
            </w:r>
            <w:r w:rsidR="000D63F7">
              <w:t>12</w:t>
            </w:r>
            <w:r>
              <w:t>.</w:t>
            </w:r>
          </w:p>
        </w:tc>
      </w:tr>
      <w:tr w:rsidR="00452D06" w:rsidRPr="008E2703"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A863A1" w:rsidRDefault="00452D06" w:rsidP="00CC72AD">
            <w:pPr>
              <w:pStyle w:val="Heading5"/>
              <w:outlineLvl w:val="4"/>
            </w:pPr>
            <w:r w:rsidRPr="00A863A1">
              <w:t>Test Instruction 2</w:t>
            </w:r>
            <w:r>
              <w:t>b</w:t>
            </w:r>
            <w:r w:rsidRPr="00A863A1">
              <w:t xml:space="preserve">: </w:t>
            </w:r>
            <w:r w:rsidR="00CC72AD">
              <w:t xml:space="preserve">Accessibility </w:t>
            </w:r>
            <w:r>
              <w:t xml:space="preserve">Checker for </w:t>
            </w:r>
            <w:r w:rsidRPr="00A863A1">
              <w:t xml:space="preserve">Inspecting/Using </w:t>
            </w:r>
            <w:r>
              <w:t>Components</w:t>
            </w:r>
            <w:r>
              <w:br/>
            </w:r>
            <w:r w:rsidRPr="00034F82">
              <w:rPr>
                <w:color w:val="0070C0"/>
              </w:rPr>
              <w:t>[Word 2010]</w:t>
            </w:r>
          </w:p>
        </w:tc>
        <w:tc>
          <w:tcPr>
            <w:tcW w:w="7470" w:type="dxa"/>
          </w:tcPr>
          <w:p w:rsidR="00452D06" w:rsidRDefault="00452D06" w:rsidP="001D70AF">
            <w:pPr>
              <w:pStyle w:val="Normalabc"/>
              <w:numPr>
                <w:ilvl w:val="0"/>
                <w:numId w:val="11"/>
              </w:numPr>
              <w:cnfStyle w:val="000000000000" w:firstRow="0" w:lastRow="0" w:firstColumn="0" w:lastColumn="0" w:oddVBand="0" w:evenVBand="0" w:oddHBand="0" w:evenHBand="0" w:firstRowFirstColumn="0" w:firstRowLastColumn="0" w:lastRowFirstColumn="0" w:lastRowLastColumn="0"/>
            </w:pPr>
            <w:r w:rsidRPr="00380F18">
              <w:t>Errors are listed under “Object Not Inline”</w:t>
            </w:r>
            <w:r>
              <w:t>.</w:t>
            </w:r>
          </w:p>
          <w:p w:rsidR="00452D06" w:rsidRDefault="00452D06" w:rsidP="00E470EB">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Note:</w:t>
            </w:r>
          </w:p>
          <w:p w:rsidR="00452D06"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t xml:space="preserve">Decorative objects do not </w:t>
            </w:r>
            <w:r w:rsidRPr="00BA3EFA">
              <w:t xml:space="preserve">need to be </w:t>
            </w:r>
            <w:r>
              <w:t>inline.</w:t>
            </w:r>
          </w:p>
          <w:p w:rsidR="00452D06" w:rsidRPr="008E2703"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t xml:space="preserve">Running Header and Running Footer content (including page numbers) do not need to be inline - see test for Running Headers &amp; Footers, </w:t>
            </w:r>
            <w:r w:rsidR="000D63F7">
              <w:t>#12</w:t>
            </w:r>
            <w:r>
              <w:t>.</w:t>
            </w:r>
          </w:p>
        </w:tc>
      </w:tr>
      <w:tr w:rsidR="00452D06" w:rsidRPr="00851B54"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A863A1" w:rsidRDefault="00452D06" w:rsidP="00DF4949">
            <w:pPr>
              <w:pStyle w:val="Heading5"/>
              <w:outlineLvl w:val="4"/>
            </w:pPr>
            <w:r>
              <w:t>Test Instruction 3a: Section 508 Failure Conditions</w:t>
            </w:r>
            <w:r>
              <w:br/>
            </w:r>
            <w:r w:rsidRPr="00034F82">
              <w:rPr>
                <w:color w:val="0070C0"/>
              </w:rPr>
              <w:t>[Word 2010]</w:t>
            </w:r>
          </w:p>
        </w:tc>
        <w:tc>
          <w:tcPr>
            <w:tcW w:w="7470" w:type="dxa"/>
          </w:tcPr>
          <w:p w:rsidR="00452D06" w:rsidRDefault="004556E7" w:rsidP="00382E30">
            <w:pPr>
              <w:pStyle w:val="NormalBullet"/>
              <w:cnfStyle w:val="000000000000" w:firstRow="0" w:lastRow="0" w:firstColumn="0" w:lastColumn="0" w:oddVBand="0" w:evenVBand="0" w:oddHBand="0" w:evenHBand="0" w:firstRowFirstColumn="0" w:firstRowLastColumn="0" w:lastRowFirstColumn="0" w:lastRowLastColumn="0"/>
            </w:pPr>
            <w:r>
              <w:t xml:space="preserve">Meaningful text or objects are </w:t>
            </w:r>
            <w:r w:rsidR="00452D06">
              <w:t>not inline</w:t>
            </w:r>
            <w:r w:rsidR="00047187">
              <w:t>.</w:t>
            </w:r>
          </w:p>
          <w:p w:rsidR="00452D06" w:rsidRDefault="00452D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365FF">
              <w:t>Fails 1194.21</w:t>
            </w:r>
            <w:r w:rsidRPr="00851B54">
              <w:t>(a): Keyboard Accessibility.</w:t>
            </w:r>
          </w:p>
          <w:p w:rsidR="00C5499E" w:rsidRDefault="00C5499E"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1194.31(a): Use Without Vision</w:t>
            </w:r>
          </w:p>
          <w:p w:rsidR="00C5499E" w:rsidRPr="00851B54" w:rsidRDefault="00C5499E"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 (b): Use With Low Vision</w:t>
            </w:r>
          </w:p>
        </w:tc>
      </w:tr>
      <w:tr w:rsidR="00452D06" w:rsidRPr="004719E0" w:rsidTr="00E470EB">
        <w:tc>
          <w:tcPr>
            <w:cnfStyle w:val="001000000000" w:firstRow="0" w:lastRow="0" w:firstColumn="1" w:lastColumn="0" w:oddVBand="0" w:evenVBand="0" w:oddHBand="0" w:evenHBand="0" w:firstRowFirstColumn="0" w:firstRowLastColumn="0" w:lastRowFirstColumn="0" w:lastRowLastColumn="0"/>
            <w:tcW w:w="2617" w:type="dxa"/>
          </w:tcPr>
          <w:p w:rsidR="00452D06" w:rsidRPr="009A0173" w:rsidRDefault="00452D06" w:rsidP="00DF4949">
            <w:pPr>
              <w:pStyle w:val="Heading5"/>
              <w:outlineLvl w:val="4"/>
            </w:pPr>
            <w:r w:rsidRPr="009A0173">
              <w:t xml:space="preserve">Test Instruction 3b: WCAG2 Failure </w:t>
            </w:r>
            <w:r>
              <w:t>Conditions</w:t>
            </w:r>
            <w:r>
              <w:br/>
            </w:r>
            <w:r w:rsidRPr="00034F82">
              <w:rPr>
                <w:color w:val="0070C0"/>
              </w:rPr>
              <w:t>[Word 2010]</w:t>
            </w:r>
          </w:p>
        </w:tc>
        <w:tc>
          <w:tcPr>
            <w:tcW w:w="7470" w:type="dxa"/>
          </w:tcPr>
          <w:p w:rsidR="00827807" w:rsidRDefault="004556E7" w:rsidP="00E470EB">
            <w:pPr>
              <w:pStyle w:val="NormalBullet"/>
              <w:cnfStyle w:val="000000000000" w:firstRow="0" w:lastRow="0" w:firstColumn="0" w:lastColumn="0" w:oddVBand="0" w:evenVBand="0" w:oddHBand="0" w:evenHBand="0" w:firstRowFirstColumn="0" w:firstRowLastColumn="0" w:lastRowFirstColumn="0" w:lastRowLastColumn="0"/>
            </w:pPr>
            <w:r>
              <w:t xml:space="preserve">Meaningful text </w:t>
            </w:r>
            <w:r w:rsidR="00827E8F">
              <w:t>and</w:t>
            </w:r>
            <w:r>
              <w:t xml:space="preserve"> objects are </w:t>
            </w:r>
            <w:r w:rsidR="00827807">
              <w:t>not inline.</w:t>
            </w:r>
          </w:p>
          <w:p w:rsidR="00452D06" w:rsidRPr="004719E0" w:rsidRDefault="00452D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365FF">
              <w:t>Fails 2.1.1: Keyboard</w:t>
            </w:r>
          </w:p>
        </w:tc>
      </w:tr>
      <w:tr w:rsidR="00452D06" w:rsidTr="00E470EB">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452D06" w:rsidRDefault="00452D06" w:rsidP="00DF4949">
            <w:pPr>
              <w:pStyle w:val="Heading5"/>
              <w:outlineLvl w:val="4"/>
            </w:pPr>
            <w:r>
              <w:t>Test Instruction 3c: Baseline Requirement Test Results</w:t>
            </w:r>
            <w:r>
              <w:br/>
            </w:r>
            <w:r w:rsidRPr="00034F82">
              <w:rPr>
                <w:color w:val="0070C0"/>
              </w:rPr>
              <w:t>[Word 2010]</w:t>
            </w:r>
          </w:p>
        </w:tc>
        <w:tc>
          <w:tcPr>
            <w:tcW w:w="7470" w:type="dxa"/>
            <w:tcBorders>
              <w:bottom w:val="single" w:sz="4" w:space="0" w:color="auto"/>
            </w:tcBorders>
          </w:tcPr>
          <w:p w:rsidR="00452D06" w:rsidRPr="00B359A4"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rsidRPr="00B359A4">
              <w:t>Any failure in 3a</w:t>
            </w:r>
            <w:r>
              <w:t>.</w:t>
            </w:r>
          </w:p>
          <w:p w:rsidR="00452D06" w:rsidRPr="00B359A4" w:rsidRDefault="00452D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B359A4">
              <w:t>Fails Baseline Requirement #</w:t>
            </w:r>
            <w:r w:rsidR="007E1EDB">
              <w:t>1</w:t>
            </w:r>
          </w:p>
          <w:p w:rsidR="00452D06" w:rsidRDefault="00452D06" w:rsidP="00E470EB">
            <w:pPr>
              <w:pStyle w:val="NormalBullet"/>
              <w:cnfStyle w:val="000000000000" w:firstRow="0" w:lastRow="0" w:firstColumn="0" w:lastColumn="0" w:oddVBand="0" w:evenVBand="0" w:oddHBand="0" w:evenHBand="0" w:firstRowFirstColumn="0" w:firstRowLastColumn="0" w:lastRowFirstColumn="0" w:lastRowLastColumn="0"/>
            </w:pPr>
            <w:r>
              <w:t xml:space="preserve">Meaningful </w:t>
            </w:r>
            <w:r w:rsidR="00520BCE">
              <w:t xml:space="preserve">text and </w:t>
            </w:r>
            <w:r>
              <w:t xml:space="preserve">objects </w:t>
            </w:r>
            <w:r w:rsidR="001C09FB">
              <w:t>are inline)</w:t>
            </w:r>
            <w:r>
              <w:t>.</w:t>
            </w:r>
          </w:p>
          <w:p w:rsidR="00452D06" w:rsidRDefault="00452D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B359A4">
              <w:t>Passes Baseline Requirement #</w:t>
            </w:r>
            <w:r w:rsidR="007E1EDB">
              <w:t>1</w:t>
            </w:r>
          </w:p>
        </w:tc>
      </w:tr>
      <w:tr w:rsidR="00452D06" w:rsidRPr="00380F18"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452D06" w:rsidRPr="001361BD" w:rsidRDefault="00452D06" w:rsidP="00C16A16">
            <w:pPr>
              <w:pStyle w:val="Heading5"/>
              <w:outlineLvl w:val="4"/>
            </w:pPr>
            <w:r>
              <w:t xml:space="preserve">Advisory: Tips </w:t>
            </w:r>
            <w:r w:rsidR="009F03A5">
              <w:t xml:space="preserve">to enhance </w:t>
            </w:r>
            <w:r w:rsidR="00C16A16">
              <w:t>or</w:t>
            </w:r>
            <w:r w:rsidR="009F03A5">
              <w:t xml:space="preserve"> </w:t>
            </w:r>
            <w:r>
              <w:t>streamline</w:t>
            </w:r>
            <w:r w:rsidR="00A138B0">
              <w:t xml:space="preserve"> </w:t>
            </w:r>
            <w:r>
              <w:t>test processes</w:t>
            </w:r>
            <w:r>
              <w:br/>
            </w:r>
            <w:r w:rsidRPr="00034F82">
              <w:rPr>
                <w:color w:val="0070C0"/>
              </w:rPr>
              <w:t>[Word 2010]</w:t>
            </w:r>
          </w:p>
        </w:tc>
        <w:tc>
          <w:tcPr>
            <w:tcW w:w="7470" w:type="dxa"/>
          </w:tcPr>
          <w:p w:rsidR="001A0D9D" w:rsidRPr="001A0D9D" w:rsidRDefault="006E107D" w:rsidP="001A0D9D">
            <w:pPr>
              <w:pStyle w:val="NormalBullet"/>
              <w:cnfStyle w:val="000000000000" w:firstRow="0" w:lastRow="0" w:firstColumn="0" w:lastColumn="0" w:oddVBand="0" w:evenVBand="0" w:oddHBand="0" w:evenHBand="0" w:firstRowFirstColumn="0" w:firstRowLastColumn="0" w:lastRowFirstColumn="0" w:lastRowLastColumn="0"/>
              <w:rPr>
                <w:i/>
              </w:rPr>
            </w:pPr>
            <w:r w:rsidRPr="00C84AD8">
              <w:t>For those</w:t>
            </w:r>
            <w:r w:rsidR="0015338B" w:rsidRPr="00C84AD8">
              <w:t xml:space="preserve"> creating a streamlined process from this Baseline, review </w:t>
            </w:r>
            <w:r w:rsidRPr="00C84AD8">
              <w:t xml:space="preserve">the guidance in </w:t>
            </w:r>
            <w:r w:rsidR="0015338B" w:rsidRPr="00C84AD8">
              <w:t>“</w:t>
            </w:r>
            <w:r w:rsidR="0015338B" w:rsidRPr="00534D81">
              <w:rPr>
                <w:i/>
              </w:rPr>
              <w:fldChar w:fldCharType="begin"/>
            </w:r>
            <w:r w:rsidR="0015338B" w:rsidRPr="00C84AD8">
              <w:rPr>
                <w:i/>
              </w:rPr>
              <w:instrText xml:space="preserve"> REF _Ref388345916 \h  \* MERGEFORMAT </w:instrText>
            </w:r>
            <w:r w:rsidR="0015338B" w:rsidRPr="00534D81">
              <w:rPr>
                <w:i/>
              </w:rPr>
            </w:r>
            <w:r w:rsidR="0015338B" w:rsidRPr="00534D81">
              <w:rPr>
                <w:i/>
              </w:rPr>
              <w:fldChar w:fldCharType="separate"/>
            </w:r>
          </w:p>
          <w:p w:rsidR="00452D06" w:rsidRPr="00534D81" w:rsidRDefault="001A0D9D" w:rsidP="00534D81">
            <w:pPr>
              <w:pStyle w:val="NormalBullet"/>
              <w:cnfStyle w:val="000000000000" w:firstRow="0" w:lastRow="0" w:firstColumn="0" w:lastColumn="0" w:oddVBand="0" w:evenVBand="0" w:oddHBand="0" w:evenHBand="0" w:firstRowFirstColumn="0" w:firstRowLastColumn="0" w:lastRowFirstColumn="0" w:lastRowLastColumn="0"/>
              <w:rPr>
                <w:i/>
              </w:rPr>
            </w:pPr>
            <w:r w:rsidRPr="001A0D9D">
              <w:rPr>
                <w:i/>
              </w:rPr>
              <w:t xml:space="preserve">Developing a </w:t>
            </w:r>
            <w:r>
              <w:t>Streamlined</w:t>
            </w:r>
            <w:r w:rsidR="0015338B" w:rsidRPr="00534D81">
              <w:rPr>
                <w:i/>
              </w:rPr>
              <w:fldChar w:fldCharType="end"/>
            </w:r>
            <w:r w:rsidR="0015338B" w:rsidRPr="00C84AD8">
              <w:t xml:space="preserve">” starting on page </w:t>
            </w:r>
            <w:r w:rsidR="0015338B" w:rsidRPr="00DE2611">
              <w:fldChar w:fldCharType="begin"/>
            </w:r>
            <w:r w:rsidR="0015338B" w:rsidRPr="00DE2611">
              <w:instrText xml:space="preserve"> PAGEREF _Ref388345916 \h </w:instrText>
            </w:r>
            <w:r w:rsidR="0015338B" w:rsidRPr="00DE2611">
              <w:fldChar w:fldCharType="separate"/>
            </w:r>
            <w:r>
              <w:rPr>
                <w:noProof/>
              </w:rPr>
              <w:t>11</w:t>
            </w:r>
            <w:r w:rsidR="0015338B" w:rsidRPr="00DE2611">
              <w:fldChar w:fldCharType="end"/>
            </w:r>
            <w:r w:rsidR="0015338B" w:rsidRPr="00DE2611">
              <w:t>.</w:t>
            </w:r>
          </w:p>
          <w:p w:rsidR="004D534A" w:rsidRPr="00380F18" w:rsidRDefault="004D534A" w:rsidP="000B71E7">
            <w:pPr>
              <w:pStyle w:val="NormalBullet"/>
              <w:cnfStyle w:val="000000000000" w:firstRow="0" w:lastRow="0" w:firstColumn="0" w:lastColumn="0" w:oddVBand="0" w:evenVBand="0" w:oddHBand="0" w:evenHBand="0" w:firstRowFirstColumn="0" w:firstRowLastColumn="0" w:lastRowFirstColumn="0" w:lastRowLastColumn="0"/>
            </w:pPr>
            <w:r>
              <w:t>Grouping multiple associated objects is a best practice.</w:t>
            </w:r>
          </w:p>
        </w:tc>
      </w:tr>
    </w:tbl>
    <w:p w:rsidR="00E82606" w:rsidRDefault="00E82606" w:rsidP="00E82606">
      <w:pPr>
        <w:pStyle w:val="Heading4"/>
        <w:rPr>
          <w:lang w:val="en-US"/>
        </w:rPr>
      </w:pPr>
      <w:bookmarkStart w:id="51" w:name="_Toc367453047"/>
      <w:bookmarkStart w:id="52" w:name="_Ref367458078"/>
      <w:bookmarkStart w:id="53" w:name="_Ref367458081"/>
      <w:bookmarkStart w:id="54" w:name="_Ref367458302"/>
      <w:bookmarkStart w:id="55" w:name="_Ref367458317"/>
      <w:bookmarkStart w:id="56" w:name="_Toc399427616"/>
      <w:r>
        <w:rPr>
          <w:lang w:val="en-US"/>
        </w:rPr>
        <w:lastRenderedPageBreak/>
        <w:t xml:space="preserve">Reading </w:t>
      </w:r>
      <w:r w:rsidR="00BE1DD1">
        <w:rPr>
          <w:lang w:val="en-US"/>
        </w:rPr>
        <w:t>O</w:t>
      </w:r>
      <w:r w:rsidRPr="00D00F90">
        <w:rPr>
          <w:lang w:val="en-US"/>
        </w:rPr>
        <w:t>rder</w:t>
      </w:r>
      <w:bookmarkEnd w:id="49"/>
      <w:bookmarkEnd w:id="50"/>
      <w:bookmarkEnd w:id="51"/>
      <w:bookmarkEnd w:id="52"/>
      <w:bookmarkEnd w:id="53"/>
      <w:bookmarkEnd w:id="54"/>
      <w:bookmarkEnd w:id="55"/>
      <w:bookmarkEnd w:id="56"/>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707C3B"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07C3B" w:rsidRDefault="00707C3B" w:rsidP="004B2A16">
            <w:pPr>
              <w:pStyle w:val="Heading5"/>
              <w:outlineLvl w:val="4"/>
            </w:pPr>
            <w:r w:rsidRPr="008C3B86">
              <w:t>Requirement</w:t>
            </w:r>
            <w:r w:rsidR="0052204B">
              <w:br/>
              <w:t>[All Documents]</w:t>
            </w:r>
          </w:p>
        </w:tc>
        <w:tc>
          <w:tcPr>
            <w:tcW w:w="7470" w:type="dxa"/>
          </w:tcPr>
          <w:p w:rsidR="00707C3B" w:rsidRPr="00CD312B" w:rsidRDefault="001F4A49" w:rsidP="00920165">
            <w:pPr>
              <w:cnfStyle w:val="000000000000" w:firstRow="0" w:lastRow="0" w:firstColumn="0" w:lastColumn="0" w:oddVBand="0" w:evenVBand="0" w:oddHBand="0" w:evenHBand="0" w:firstRowFirstColumn="0" w:firstRowLastColumn="0" w:lastRowFirstColumn="0" w:lastRowLastColumn="0"/>
            </w:pPr>
            <w:r>
              <w:t xml:space="preserve">2. </w:t>
            </w:r>
            <w:r w:rsidR="00920165">
              <w:t xml:space="preserve">The visual </w:t>
            </w:r>
            <w:r w:rsidR="00291C61">
              <w:t>and/</w:t>
            </w:r>
            <w:r w:rsidR="00920165">
              <w:t xml:space="preserve">or logical </w:t>
            </w:r>
            <w:r w:rsidR="00B37EBF">
              <w:t xml:space="preserve">reading </w:t>
            </w:r>
            <w:r w:rsidR="00920165">
              <w:t xml:space="preserve">order of </w:t>
            </w:r>
            <w:r w:rsidR="00B37EBF">
              <w:t xml:space="preserve">meaningful </w:t>
            </w:r>
            <w:r w:rsidR="00920165">
              <w:t>content must be programmatically maintained.</w:t>
            </w:r>
            <w:r w:rsidR="00183737">
              <w:t xml:space="preserve"> </w:t>
            </w:r>
          </w:p>
        </w:tc>
      </w:tr>
      <w:tr w:rsidR="00707C3B"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07C3B" w:rsidRDefault="00707C3B" w:rsidP="004B2A16">
            <w:pPr>
              <w:pStyle w:val="Heading5"/>
              <w:outlineLvl w:val="4"/>
            </w:pPr>
            <w:r w:rsidRPr="00A863A1">
              <w:t>Rationale</w:t>
            </w:r>
            <w:r w:rsidR="0052204B">
              <w:br/>
              <w:t>[All Documents]</w:t>
            </w:r>
          </w:p>
        </w:tc>
        <w:tc>
          <w:tcPr>
            <w:tcW w:w="7470" w:type="dxa"/>
          </w:tcPr>
          <w:p w:rsidR="00F954C5" w:rsidRPr="00CD312B" w:rsidRDefault="00F954C5" w:rsidP="00B37EBF">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A863A1" w:rsidRDefault="00BF0BE5" w:rsidP="00BF0BE5">
            <w:pPr>
              <w:pStyle w:val="Heading5"/>
              <w:outlineLvl w:val="4"/>
            </w:pPr>
            <w:r w:rsidRPr="001B02DE">
              <w:t>…technical aspects</w:t>
            </w:r>
          </w:p>
        </w:tc>
        <w:tc>
          <w:tcPr>
            <w:tcW w:w="7470" w:type="dxa"/>
          </w:tcPr>
          <w:p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the placement of content uses formatting elements such as text in columns, call-outs, tables, images etc., an intended reading order is visually and/or logically apparent. Text and objects can be accessed by moving the keyboard cursor from element to element. The programmatic order in which the cursor moves depends on the placement of content.</w:t>
            </w:r>
          </w:p>
        </w:tc>
      </w:tr>
      <w:tr w:rsidR="00BF0BE5"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A863A1" w:rsidRDefault="007375EA" w:rsidP="005B63EF">
            <w:pPr>
              <w:pStyle w:val="Heading5"/>
              <w:outlineLvl w:val="4"/>
            </w:pPr>
            <w:r>
              <w:t>…effects</w:t>
            </w:r>
            <w:r w:rsidR="00BF0BE5" w:rsidRPr="001B02DE">
              <w:t xml:space="preserve"> on accessibility</w:t>
            </w:r>
          </w:p>
        </w:tc>
        <w:tc>
          <w:tcPr>
            <w:tcW w:w="7470" w:type="dxa"/>
          </w:tcPr>
          <w:p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AT users rely on the keyboard cursor to move through text and objects.</w:t>
            </w:r>
          </w:p>
        </w:tc>
      </w:tr>
      <w:tr w:rsidR="00BF0BE5"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A863A1" w:rsidRDefault="00BF0BE5" w:rsidP="00BF0BE5">
            <w:pPr>
              <w:pStyle w:val="Heading5"/>
              <w:outlineLvl w:val="4"/>
            </w:pPr>
            <w:r w:rsidRPr="001B02DE">
              <w:t>…consequences</w:t>
            </w:r>
          </w:p>
        </w:tc>
        <w:tc>
          <w:tcPr>
            <w:tcW w:w="7470" w:type="dxa"/>
          </w:tcPr>
          <w:p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 xml:space="preserve">When the placement of objects causes the programmatic order to differ from the intended reading order, content may be read out of order and therefore not comprehensible. </w:t>
            </w:r>
          </w:p>
        </w:tc>
      </w:tr>
      <w:tr w:rsidR="00BF0BE5"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A863A1" w:rsidRDefault="00BF0BE5" w:rsidP="00BF0BE5">
            <w:pPr>
              <w:pStyle w:val="Heading5"/>
              <w:outlineLvl w:val="4"/>
            </w:pPr>
            <w:r w:rsidRPr="001B02DE">
              <w:t>…benefits</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A match between the intended reading order and the programmatic order provides comparable access for AT users.</w:t>
            </w:r>
          </w:p>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p>
          <w:p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To be in the reading order, objects usually need to be placed ‘inline’ (see test #1.)</w:t>
            </w:r>
          </w:p>
        </w:tc>
      </w:tr>
      <w:tr w:rsidR="00BF0BE5" w:rsidRPr="000A6D90"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Pr="00A863A1"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Summary:</w:t>
            </w:r>
          </w:p>
          <w:p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Text and objects must be placed so that there is a match</w:t>
            </w:r>
            <w:r w:rsidR="00183737">
              <w:t xml:space="preserve"> </w:t>
            </w:r>
            <w:r w:rsidRPr="001B02DE">
              <w:t>between their intended and programmatic reading order</w:t>
            </w:r>
          </w:p>
        </w:tc>
      </w:tr>
      <w:tr w:rsidR="00E82606" w:rsidRPr="000A6D90" w:rsidTr="003E2C6A">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D275CB" w:rsidRPr="003A3BAB" w:rsidRDefault="00207740" w:rsidP="00207740">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
              </w:rPr>
            </w:pPr>
            <w:r w:rsidRPr="00F62EE3">
              <w:rPr>
                <w:rFonts w:cstheme="minorHAnsi"/>
              </w:rPr>
              <w:t>508 1194.31(a)</w:t>
            </w:r>
            <w:r w:rsidR="00FA4D73">
              <w:t>:</w:t>
            </w:r>
            <w:r w:rsidRPr="00F62EE3">
              <w:rPr>
                <w:rFonts w:cstheme="minorHAnsi"/>
              </w:rPr>
              <w:t xml:space="preserve"> Use Without Vision</w:t>
            </w:r>
          </w:p>
          <w:p w:rsidR="00E82606" w:rsidRPr="000F1D8D" w:rsidRDefault="00E82606" w:rsidP="00391E96">
            <w:pPr>
              <w:cnfStyle w:val="000000000000" w:firstRow="0" w:lastRow="0" w:firstColumn="0" w:lastColumn="0" w:oddVBand="0" w:evenVBand="0" w:oddHBand="0" w:evenHBand="0" w:firstRowFirstColumn="0" w:firstRowLastColumn="0" w:lastRowFirstColumn="0" w:lastRowLastColumn="0"/>
              <w:rPr>
                <w:rFonts w:cstheme="minorHAnsi"/>
              </w:rPr>
            </w:pPr>
            <w:r w:rsidRPr="00F62EE3">
              <w:t xml:space="preserve">WCAG2 </w:t>
            </w:r>
            <w:r w:rsidRPr="003A3BAB">
              <w:t>1.3.2</w:t>
            </w:r>
            <w:r w:rsidR="00FA4D73">
              <w:t>:</w:t>
            </w:r>
            <w:r w:rsidRPr="003A3BAB">
              <w:t xml:space="preserve"> Meaningful Sequence</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E797E" w:rsidRDefault="004A70B9" w:rsidP="009732BB">
            <w:pPr>
              <w:cnfStyle w:val="000000000000" w:firstRow="0" w:lastRow="0" w:firstColumn="0" w:lastColumn="0" w:oddVBand="0" w:evenVBand="0" w:oddHBand="0" w:evenHBand="0" w:firstRowFirstColumn="0" w:firstRowLastColumn="0" w:lastRowFirstColumn="0" w:lastRowLastColumn="0"/>
            </w:pPr>
            <w:r>
              <w:t>Physical</w:t>
            </w:r>
            <w:r w:rsidR="008B2E5D">
              <w:t xml:space="preserve"> System Keyboard</w:t>
            </w:r>
            <w:r w:rsidR="009732BB">
              <w:t xml:space="preserve">, Draft view, </w:t>
            </w:r>
            <w:r w:rsidR="003829C1">
              <w:t xml:space="preserve">Accessibility </w:t>
            </w:r>
            <w:r w:rsidR="003829C1" w:rsidRPr="00DE797E">
              <w:t>Checker</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DF4949">
            <w:pPr>
              <w:pStyle w:val="Heading5"/>
              <w:outlineLvl w:val="4"/>
            </w:pPr>
            <w:r w:rsidRPr="00A863A1">
              <w:t>Test Instruction 1</w:t>
            </w:r>
            <w:r w:rsidR="009E0F8B">
              <w:t>a</w:t>
            </w:r>
            <w:r w:rsidRPr="00A863A1">
              <w:t xml:space="preserve">: </w:t>
            </w:r>
            <w:r w:rsidR="009E0F8B">
              <w:t>Manual Find of</w:t>
            </w:r>
            <w:r w:rsidRPr="00A863A1">
              <w:t xml:space="preserve"> Applicable </w:t>
            </w:r>
            <w:r w:rsidR="00034F82">
              <w:t>Components</w:t>
            </w:r>
            <w:r w:rsidR="00034F82">
              <w:br/>
            </w:r>
            <w:r w:rsidR="00034F82" w:rsidRPr="00034F82">
              <w:rPr>
                <w:color w:val="0070C0"/>
              </w:rPr>
              <w:t>[Word 2010]</w:t>
            </w:r>
          </w:p>
        </w:tc>
        <w:tc>
          <w:tcPr>
            <w:tcW w:w="7470" w:type="dxa"/>
          </w:tcPr>
          <w:p w:rsidR="00EE4794" w:rsidRDefault="00EE4794" w:rsidP="001D70AF">
            <w:pPr>
              <w:pStyle w:val="Normalabc"/>
              <w:numPr>
                <w:ilvl w:val="0"/>
                <w:numId w:val="51"/>
              </w:numPr>
              <w:cnfStyle w:val="000000000000" w:firstRow="0" w:lastRow="0" w:firstColumn="0" w:lastColumn="0" w:oddVBand="0" w:evenVBand="0" w:oddHBand="0" w:evenHBand="0" w:firstRowFirstColumn="0" w:firstRowLastColumn="0" w:lastRowFirstColumn="0" w:lastRowLastColumn="0"/>
            </w:pPr>
            <w:r>
              <w:t>Examine the document for content that has irregular layout.</w:t>
            </w:r>
          </w:p>
          <w:p w:rsidR="00CD3EE2" w:rsidRPr="00FF7B49" w:rsidRDefault="00DF4949" w:rsidP="001D70AF">
            <w:pPr>
              <w:pStyle w:val="Normalabc"/>
              <w:numPr>
                <w:ilvl w:val="0"/>
                <w:numId w:val="51"/>
              </w:numPr>
              <w:cnfStyle w:val="000000000000" w:firstRow="0" w:lastRow="0" w:firstColumn="0" w:lastColumn="0" w:oddVBand="0" w:evenVBand="0" w:oddHBand="0" w:evenHBand="0" w:firstRowFirstColumn="0" w:firstRowLastColumn="0" w:lastRowFirstColumn="0" w:lastRowLastColumn="0"/>
            </w:pPr>
            <w:r>
              <w:t>Examine the document for text using column formatting.</w:t>
            </w:r>
          </w:p>
        </w:tc>
      </w:tr>
      <w:tr w:rsidR="009E0F8B"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E0F8B" w:rsidRPr="00A863A1" w:rsidRDefault="009E0F8B" w:rsidP="00B43907">
            <w:pPr>
              <w:pStyle w:val="Heading5"/>
              <w:outlineLvl w:val="4"/>
            </w:pPr>
            <w:r w:rsidRPr="00A863A1">
              <w:t>Test Instruction 1</w:t>
            </w:r>
            <w:r>
              <w:t>b</w:t>
            </w:r>
            <w:r w:rsidRPr="00A863A1">
              <w:t xml:space="preserve">: </w:t>
            </w:r>
            <w:r w:rsidR="00B43907">
              <w:t xml:space="preserve">Accessibility </w:t>
            </w:r>
            <w:r>
              <w:t>Checker Find of</w:t>
            </w:r>
            <w:r w:rsidRPr="00A863A1">
              <w:t xml:space="preserve"> Applicable </w:t>
            </w:r>
            <w:r w:rsidR="00034F82">
              <w:t>Components</w:t>
            </w:r>
            <w:r w:rsidR="00034F82">
              <w:br/>
            </w:r>
            <w:r w:rsidR="00034F82" w:rsidRPr="00034F82">
              <w:rPr>
                <w:color w:val="0070C0"/>
              </w:rPr>
              <w:t>[Word 2010]</w:t>
            </w:r>
          </w:p>
        </w:tc>
        <w:tc>
          <w:tcPr>
            <w:tcW w:w="7470" w:type="dxa"/>
          </w:tcPr>
          <w:p w:rsidR="009E0F8B" w:rsidRDefault="008B7AB5" w:rsidP="009F3E5E">
            <w:pPr>
              <w:cnfStyle w:val="000000000000" w:firstRow="0" w:lastRow="0" w:firstColumn="0" w:lastColumn="0" w:oddVBand="0" w:evenVBand="0" w:oddHBand="0" w:evenHBand="0" w:firstRowFirstColumn="0" w:firstRowLastColumn="0" w:lastRowFirstColumn="0" w:lastRowLastColumn="0"/>
            </w:pPr>
            <w:r>
              <w:t>N/A</w:t>
            </w:r>
            <w:r w:rsidR="009E0F8B">
              <w:t>.</w:t>
            </w:r>
          </w:p>
          <w:p w:rsidR="00B7616B" w:rsidRDefault="00B7616B" w:rsidP="00B7616B">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A7500C" w:rsidRPr="00B05325" w:rsidRDefault="00DF4949" w:rsidP="00EF4D47">
            <w:pPr>
              <w:pStyle w:val="NormalBullet"/>
              <w:cnfStyle w:val="000000000000" w:firstRow="0" w:lastRow="0" w:firstColumn="0" w:lastColumn="0" w:oddVBand="0" w:evenVBand="0" w:oddHBand="0" w:evenHBand="0" w:firstRowFirstColumn="0" w:firstRowLastColumn="0" w:lastRowFirstColumn="0" w:lastRowLastColumn="0"/>
            </w:pPr>
            <w:r>
              <w:t>If tables are used for layout, t</w:t>
            </w:r>
            <w:r w:rsidR="00B05325">
              <w:t>he error ‘Check Reading Order’ may display</w:t>
            </w:r>
            <w:r>
              <w:t xml:space="preserve">. </w:t>
            </w:r>
            <w:r w:rsidR="00B05325">
              <w:t>However, this check only displays when the table is formatted with ‘Table Normal’ style and not with ‘Table Grid style’. The application and setting of the different styles is hidden from most authors, so they do not know what this setting is and whether it is set ‘correctly’. Therefore</w:t>
            </w:r>
            <w:r w:rsidR="006655A1">
              <w:t>,</w:t>
            </w:r>
            <w:r w:rsidR="00B05325">
              <w:t xml:space="preserve"> manual </w:t>
            </w:r>
            <w:r w:rsidR="00B05325" w:rsidRPr="006617FB">
              <w:t>checks 1a</w:t>
            </w:r>
            <w:r w:rsidR="006655A1" w:rsidRPr="006617FB">
              <w:t xml:space="preserve"> </w:t>
            </w:r>
            <w:r w:rsidR="00534D81">
              <w:t>a &amp; b</w:t>
            </w:r>
            <w:r w:rsidR="002423DC" w:rsidRPr="006617FB">
              <w:t xml:space="preserve"> </w:t>
            </w:r>
            <w:r w:rsidR="00B05325" w:rsidRPr="006617FB">
              <w:t>should</w:t>
            </w:r>
            <w:r w:rsidR="00B05325">
              <w:t xml:space="preserve"> be used </w:t>
            </w:r>
            <w:r>
              <w:t>to check reading order.</w:t>
            </w:r>
          </w:p>
        </w:tc>
      </w:tr>
      <w:tr w:rsidR="009E0F8B"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E0F8B" w:rsidRPr="00A863A1" w:rsidRDefault="009E0F8B" w:rsidP="00DF4949">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rsidR="00034F82">
              <w:t>Components</w:t>
            </w:r>
            <w:r w:rsidR="00034F82">
              <w:br/>
            </w:r>
            <w:r w:rsidR="00034F82" w:rsidRPr="00034F82">
              <w:rPr>
                <w:color w:val="0070C0"/>
              </w:rPr>
              <w:t>[Word 2010]</w:t>
            </w:r>
          </w:p>
        </w:tc>
        <w:tc>
          <w:tcPr>
            <w:tcW w:w="7470" w:type="dxa"/>
          </w:tcPr>
          <w:p w:rsidR="007C6532" w:rsidRPr="00692091" w:rsidRDefault="007C6532" w:rsidP="001D70AF">
            <w:pPr>
              <w:pStyle w:val="Normalabc"/>
              <w:numPr>
                <w:ilvl w:val="0"/>
                <w:numId w:val="43"/>
              </w:numPr>
              <w:cnfStyle w:val="000000000000" w:firstRow="0" w:lastRow="0" w:firstColumn="0" w:lastColumn="0" w:oddVBand="0" w:evenVBand="0" w:oddHBand="0" w:evenHBand="0" w:firstRowFirstColumn="0" w:firstRowLastColumn="0" w:lastRowFirstColumn="0" w:lastRowLastColumn="0"/>
            </w:pPr>
            <w:r>
              <w:t xml:space="preserve">Determine whether table formatting has been used for visual layout purposes. Place the keyboard cursor in any text that has irregular layout. Open the Reveal Formatting Pane (Shift + F1). If there is </w:t>
            </w:r>
            <w:r w:rsidRPr="00692091">
              <w:t>content under the ‘Table’ section of the Reveal Formatting Pane then tables have been used for layout.</w:t>
            </w:r>
          </w:p>
          <w:p w:rsidR="007C6532" w:rsidRDefault="007C6532" w:rsidP="001D70AF">
            <w:pPr>
              <w:pStyle w:val="Normalabc"/>
              <w:numPr>
                <w:ilvl w:val="0"/>
                <w:numId w:val="43"/>
              </w:numPr>
              <w:cnfStyle w:val="000000000000" w:firstRow="0" w:lastRow="0" w:firstColumn="0" w:lastColumn="0" w:oddVBand="0" w:evenVBand="0" w:oddHBand="0" w:evenHBand="0" w:firstRowFirstColumn="0" w:firstRowLastColumn="0" w:lastRowFirstColumn="0" w:lastRowLastColumn="0"/>
            </w:pPr>
            <w:r>
              <w:t>If table formatting has been used for layout, check the visual/logical content order. Place the cursor in the first cell of the table (upper left). Use the Tab key to move between the table cells. Check that the Tab order matches the visual/logical order of the content.</w:t>
            </w:r>
          </w:p>
          <w:p w:rsidR="009E0F8B" w:rsidRDefault="00F809F7" w:rsidP="00826FEE">
            <w:pPr>
              <w:pStyle w:val="Normalabc"/>
              <w:numPr>
                <w:ilvl w:val="0"/>
                <w:numId w:val="43"/>
              </w:numPr>
              <w:cnfStyle w:val="000000000000" w:firstRow="0" w:lastRow="0" w:firstColumn="0" w:lastColumn="0" w:oddVBand="0" w:evenVBand="0" w:oddHBand="0" w:evenHBand="0" w:firstRowFirstColumn="0" w:firstRowLastColumn="0" w:lastRowFirstColumn="0" w:lastRowLastColumn="0"/>
            </w:pPr>
            <w:r>
              <w:t>P</w:t>
            </w:r>
            <w:r w:rsidR="0070189E">
              <w:t xml:space="preserve">lace the keyboard cursor in any text that </w:t>
            </w:r>
            <w:r>
              <w:t xml:space="preserve">appears to use </w:t>
            </w:r>
            <w:r w:rsidR="0070189E">
              <w:t xml:space="preserve">column layout. Open the Reveal Formatting Pane (Shift </w:t>
            </w:r>
            <w:r w:rsidR="0070189E" w:rsidRPr="00B8063D">
              <w:t xml:space="preserve">+ F1). If the text is correctly formatted there will be information under ‘Section / columns’ </w:t>
            </w:r>
            <w:r w:rsidR="00826FEE">
              <w:t xml:space="preserve">or ‘Table’ </w:t>
            </w:r>
            <w:r w:rsidR="0070189E" w:rsidRPr="00B8063D">
              <w:t>in</w:t>
            </w:r>
            <w:r w:rsidR="008D6FD6" w:rsidRPr="00B8063D">
              <w:t xml:space="preserve"> </w:t>
            </w:r>
            <w:r w:rsidR="0070189E" w:rsidRPr="00B8063D">
              <w:t>the Reveal Formatting Pane</w:t>
            </w:r>
            <w:r w:rsidR="00826FEE">
              <w:t>.</w:t>
            </w:r>
          </w:p>
        </w:tc>
      </w:tr>
      <w:tr w:rsidR="009E0F8B"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E0F8B" w:rsidRPr="00A863A1" w:rsidRDefault="009E0F8B" w:rsidP="00B43907">
            <w:pPr>
              <w:pStyle w:val="Heading5"/>
              <w:outlineLvl w:val="4"/>
            </w:pPr>
            <w:r w:rsidRPr="00A863A1">
              <w:t>Test Instruction 2</w:t>
            </w:r>
            <w:r>
              <w:t>b</w:t>
            </w:r>
            <w:r w:rsidRPr="00A863A1">
              <w:t xml:space="preserve">: </w:t>
            </w:r>
            <w:r w:rsidR="00B43907">
              <w:t xml:space="preserve">Accessibility </w:t>
            </w:r>
            <w:r>
              <w:t xml:space="preserve">Checker for </w:t>
            </w:r>
            <w:r w:rsidRPr="00A863A1">
              <w:t xml:space="preserve">Inspecting/Using </w:t>
            </w:r>
            <w:r w:rsidR="00034F82">
              <w:t>Components</w:t>
            </w:r>
            <w:r w:rsidR="00034F82">
              <w:br/>
            </w:r>
            <w:r w:rsidR="00034F82" w:rsidRPr="00034F82">
              <w:rPr>
                <w:color w:val="0070C0"/>
              </w:rPr>
              <w:t>[Word 2010]</w:t>
            </w:r>
          </w:p>
        </w:tc>
        <w:tc>
          <w:tcPr>
            <w:tcW w:w="7470" w:type="dxa"/>
          </w:tcPr>
          <w:p w:rsidR="009E0F8B" w:rsidRPr="008E2703" w:rsidRDefault="009F3E5E" w:rsidP="009F3E5E">
            <w:pPr>
              <w:cnfStyle w:val="000000000000" w:firstRow="0" w:lastRow="0" w:firstColumn="0" w:lastColumn="0" w:oddVBand="0" w:evenVBand="0" w:oddHBand="0" w:evenHBand="0" w:firstRowFirstColumn="0" w:firstRowLastColumn="0" w:lastRowFirstColumn="0" w:lastRowLastColumn="0"/>
            </w:pPr>
            <w:r>
              <w:t>N/A</w:t>
            </w:r>
          </w:p>
        </w:tc>
      </w:tr>
      <w:tr w:rsidR="009E0F8B"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9E0F8B" w:rsidRPr="00A863A1" w:rsidRDefault="009E0F8B" w:rsidP="00F809F7">
            <w:pPr>
              <w:pStyle w:val="Heading5"/>
              <w:outlineLvl w:val="4"/>
            </w:pPr>
            <w:r>
              <w:t xml:space="preserve">Test Instruction 3a: Section 508 Failure </w:t>
            </w:r>
            <w:r w:rsidR="00034F82">
              <w:t>Conditions</w:t>
            </w:r>
            <w:r w:rsidR="00034F82">
              <w:br/>
            </w:r>
            <w:r w:rsidR="00034F82" w:rsidRPr="00034F82">
              <w:rPr>
                <w:color w:val="0070C0"/>
              </w:rPr>
              <w:t>[Word 2010]</w:t>
            </w:r>
          </w:p>
        </w:tc>
        <w:tc>
          <w:tcPr>
            <w:tcW w:w="7470" w:type="dxa"/>
          </w:tcPr>
          <w:p w:rsidR="009E0F8B" w:rsidRDefault="00102325" w:rsidP="00102325">
            <w:pPr>
              <w:pStyle w:val="NormalBullet"/>
              <w:cnfStyle w:val="000000000000" w:firstRow="0" w:lastRow="0" w:firstColumn="0" w:lastColumn="0" w:oddVBand="0" w:evenVBand="0" w:oddHBand="0" w:evenHBand="0" w:firstRowFirstColumn="0" w:firstRowLastColumn="0" w:lastRowFirstColumn="0" w:lastRowLastColumn="0"/>
            </w:pPr>
            <w:r>
              <w:t xml:space="preserve">The reading </w:t>
            </w:r>
            <w:r w:rsidR="003D0F87">
              <w:t>(</w:t>
            </w:r>
            <w:r w:rsidR="0049220F">
              <w:t>Tab</w:t>
            </w:r>
            <w:r w:rsidR="003D0F87">
              <w:t xml:space="preserve">) </w:t>
            </w:r>
            <w:r>
              <w:t xml:space="preserve">order of </w:t>
            </w:r>
            <w:r w:rsidR="009831EC">
              <w:t>text for</w:t>
            </w:r>
            <w:r w:rsidR="003D0F87">
              <w:t xml:space="preserve">matted with table layout does </w:t>
            </w:r>
            <w:r w:rsidR="00354298">
              <w:t xml:space="preserve">not </w:t>
            </w:r>
            <w:r w:rsidR="003D0F87">
              <w:t>match the visual/logical order.</w:t>
            </w:r>
          </w:p>
          <w:p w:rsidR="009831EC" w:rsidRPr="00851B54" w:rsidRDefault="00AE1D64"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1194.31(a)</w:t>
            </w:r>
            <w:r>
              <w:t>:</w:t>
            </w:r>
            <w:r w:rsidRPr="00F62EE3">
              <w:t xml:space="preserve"> Use Without Vision</w:t>
            </w:r>
          </w:p>
          <w:p w:rsidR="00F809F7" w:rsidRDefault="00F809F7" w:rsidP="00F809F7">
            <w:pPr>
              <w:pStyle w:val="NormalBullet"/>
              <w:cnfStyle w:val="000000000000" w:firstRow="0" w:lastRow="0" w:firstColumn="0" w:lastColumn="0" w:oddVBand="0" w:evenVBand="0" w:oddHBand="0" w:evenHBand="0" w:firstRowFirstColumn="0" w:firstRowLastColumn="0" w:lastRowFirstColumn="0" w:lastRowLastColumn="0"/>
            </w:pPr>
            <w:r>
              <w:t>Text in columns is improperly formatted (</w:t>
            </w:r>
            <w:r w:rsidR="006655A1">
              <w:t xml:space="preserve">uses </w:t>
            </w:r>
            <w:r>
              <w:t>spaces or Tab characters instead of column formatting)</w:t>
            </w:r>
          </w:p>
          <w:p w:rsidR="001E00A8" w:rsidRPr="00851B54" w:rsidRDefault="00F809F7" w:rsidP="00A41156">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1194.31(a)</w:t>
            </w:r>
            <w:r>
              <w:t>:</w:t>
            </w:r>
            <w:r w:rsidRPr="00F62EE3">
              <w:t xml:space="preserve"> Use Without Vision</w:t>
            </w:r>
          </w:p>
        </w:tc>
      </w:tr>
      <w:tr w:rsidR="00B43F9B"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B43F9B" w:rsidRPr="009A0173" w:rsidRDefault="00B43F9B" w:rsidP="00F809F7">
            <w:pPr>
              <w:pStyle w:val="Heading5"/>
              <w:outlineLvl w:val="4"/>
            </w:pPr>
            <w:r w:rsidRPr="009A0173">
              <w:t xml:space="preserve">Test Instruction 3b: WCAG2 Failure </w:t>
            </w:r>
            <w:r>
              <w:t>Conditions</w:t>
            </w:r>
            <w:r>
              <w:br/>
            </w:r>
            <w:r w:rsidRPr="00034F82">
              <w:rPr>
                <w:color w:val="0070C0"/>
              </w:rPr>
              <w:t>[Word 2010]</w:t>
            </w:r>
          </w:p>
        </w:tc>
        <w:tc>
          <w:tcPr>
            <w:tcW w:w="7470" w:type="dxa"/>
          </w:tcPr>
          <w:p w:rsidR="00B43F9B" w:rsidRDefault="00B43F9B" w:rsidP="007468FC">
            <w:pPr>
              <w:pStyle w:val="NormalBullet"/>
              <w:cnfStyle w:val="000000000000" w:firstRow="0" w:lastRow="0" w:firstColumn="0" w:lastColumn="0" w:oddVBand="0" w:evenVBand="0" w:oddHBand="0" w:evenHBand="0" w:firstRowFirstColumn="0" w:firstRowLastColumn="0" w:lastRowFirstColumn="0" w:lastRowLastColumn="0"/>
            </w:pPr>
            <w:r>
              <w:t>The reading (</w:t>
            </w:r>
            <w:r w:rsidR="009E06D7">
              <w:t>Tab</w:t>
            </w:r>
            <w:r>
              <w:t>) order of text formatted with table layout does not match the visual/logical order.</w:t>
            </w:r>
          </w:p>
          <w:p w:rsidR="00B43F9B" w:rsidRPr="00851B54" w:rsidRDefault="00B43F9B"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WCAG2 1.3.2</w:t>
            </w:r>
            <w:r>
              <w:t>:</w:t>
            </w:r>
            <w:r w:rsidRPr="00F62EE3">
              <w:t xml:space="preserve"> Meaningful Sequence</w:t>
            </w:r>
          </w:p>
          <w:p w:rsidR="00F809F7" w:rsidRDefault="00F809F7" w:rsidP="00F809F7">
            <w:pPr>
              <w:pStyle w:val="NormalBullet"/>
              <w:cnfStyle w:val="000000000000" w:firstRow="0" w:lastRow="0" w:firstColumn="0" w:lastColumn="0" w:oddVBand="0" w:evenVBand="0" w:oddHBand="0" w:evenHBand="0" w:firstRowFirstColumn="0" w:firstRowLastColumn="0" w:lastRowFirstColumn="0" w:lastRowLastColumn="0"/>
            </w:pPr>
            <w:r>
              <w:t>Text in columns is improperly formatted (</w:t>
            </w:r>
            <w:r w:rsidR="001B413F">
              <w:t>uses</w:t>
            </w:r>
            <w:r>
              <w:t xml:space="preserve"> spaces or Tab characters instead of column formatting)</w:t>
            </w:r>
          </w:p>
          <w:p w:rsidR="00B43F9B" w:rsidRPr="004719E0" w:rsidRDefault="00F809F7" w:rsidP="004123F6">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WCAG2 1.3.2</w:t>
            </w:r>
            <w:r>
              <w:t>:</w:t>
            </w:r>
            <w:r w:rsidRPr="00F62EE3">
              <w:t xml:space="preserve"> Meaningful Sequence</w:t>
            </w:r>
          </w:p>
        </w:tc>
      </w:tr>
      <w:tr w:rsidR="00B43F9B" w:rsidRPr="008D1E25"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B43F9B" w:rsidRDefault="00B43F9B" w:rsidP="00F809F7">
            <w:pPr>
              <w:pStyle w:val="Heading5"/>
              <w:outlineLvl w:val="4"/>
            </w:pPr>
            <w:r>
              <w:t>Test Instruction 3c: Baseline Requirement Test Results</w:t>
            </w:r>
            <w:r>
              <w:br/>
            </w:r>
            <w:r w:rsidRPr="00034F82">
              <w:rPr>
                <w:color w:val="0070C0"/>
              </w:rPr>
              <w:t>[Word 2010]</w:t>
            </w:r>
          </w:p>
        </w:tc>
        <w:tc>
          <w:tcPr>
            <w:tcW w:w="7470" w:type="dxa"/>
            <w:tcBorders>
              <w:bottom w:val="single" w:sz="4" w:space="0" w:color="auto"/>
            </w:tcBorders>
          </w:tcPr>
          <w:p w:rsidR="00B43F9B" w:rsidRPr="00B359A4" w:rsidRDefault="00B43F9B" w:rsidP="00DF0BAC">
            <w:pPr>
              <w:pStyle w:val="NormalBullet"/>
              <w:cnfStyle w:val="000000000000" w:firstRow="0" w:lastRow="0" w:firstColumn="0" w:lastColumn="0" w:oddVBand="0" w:evenVBand="0" w:oddHBand="0" w:evenHBand="0" w:firstRowFirstColumn="0" w:firstRowLastColumn="0" w:lastRowFirstColumn="0" w:lastRowLastColumn="0"/>
            </w:pPr>
            <w:r w:rsidRPr="00B359A4">
              <w:t>Any failure in 3a</w:t>
            </w:r>
            <w:r>
              <w:t>.</w:t>
            </w:r>
          </w:p>
          <w:p w:rsidR="00B43F9B" w:rsidRPr="00B359A4" w:rsidRDefault="00B43F9B" w:rsidP="00765D06">
            <w:pPr>
              <w:pStyle w:val="NormalBulletPassorFail"/>
              <w:cnfStyle w:val="000000000000" w:firstRow="0" w:lastRow="0" w:firstColumn="0" w:lastColumn="0" w:oddVBand="0" w:evenVBand="0" w:oddHBand="0" w:evenHBand="0" w:firstRowFirstColumn="0" w:firstRowLastColumn="0" w:lastRowFirstColumn="0" w:lastRowLastColumn="0"/>
            </w:pPr>
            <w:r w:rsidRPr="00B359A4">
              <w:t>Fails Baseline Requirement #</w:t>
            </w:r>
            <w:r w:rsidR="007E1EDB">
              <w:t>2</w:t>
            </w:r>
          </w:p>
          <w:p w:rsidR="00B43F9B" w:rsidRDefault="00B43F9B" w:rsidP="00DF0BAC">
            <w:pPr>
              <w:pStyle w:val="NormalBullet"/>
              <w:cnfStyle w:val="000000000000" w:firstRow="0" w:lastRow="0" w:firstColumn="0" w:lastColumn="0" w:oddVBand="0" w:evenVBand="0" w:oddHBand="0" w:evenHBand="0" w:firstRowFirstColumn="0" w:firstRowLastColumn="0" w:lastRowFirstColumn="0" w:lastRowLastColumn="0"/>
            </w:pPr>
            <w:r w:rsidRPr="00B8063D">
              <w:t>Text in columns uses</w:t>
            </w:r>
            <w:r w:rsidR="009158B5">
              <w:t xml:space="preserve"> table or</w:t>
            </w:r>
            <w:r w:rsidRPr="00B8063D">
              <w:t xml:space="preserve"> column formatting</w:t>
            </w:r>
            <w:r w:rsidR="001B413F">
              <w:t xml:space="preserve"> and </w:t>
            </w:r>
            <w:r w:rsidR="00913B50">
              <w:t>the order of text in layout tables matches the visual/logical order</w:t>
            </w:r>
            <w:r w:rsidR="001B413F">
              <w:t>.</w:t>
            </w:r>
          </w:p>
          <w:p w:rsidR="00B43F9B" w:rsidRDefault="00B43F9B" w:rsidP="00765D06">
            <w:pPr>
              <w:pStyle w:val="NormalBulletPassorFail"/>
              <w:cnfStyle w:val="000000000000" w:firstRow="0" w:lastRow="0" w:firstColumn="0" w:lastColumn="0" w:oddVBand="0" w:evenVBand="0" w:oddHBand="0" w:evenHBand="0" w:firstRowFirstColumn="0" w:firstRowLastColumn="0" w:lastRowFirstColumn="0" w:lastRowLastColumn="0"/>
            </w:pPr>
            <w:r w:rsidRPr="00B359A4">
              <w:t>Passes Baseline Requirement #</w:t>
            </w:r>
            <w:r w:rsidR="007E1EDB">
              <w:t>2</w:t>
            </w:r>
          </w:p>
          <w:p w:rsidR="00183737" w:rsidRDefault="00B43F9B" w:rsidP="00EF507C">
            <w:pPr>
              <w:pStyle w:val="NormalBullet"/>
              <w:cnfStyle w:val="000000000000" w:firstRow="0" w:lastRow="0" w:firstColumn="0" w:lastColumn="0" w:oddVBand="0" w:evenVBand="0" w:oddHBand="0" w:evenHBand="0" w:firstRowFirstColumn="0" w:firstRowLastColumn="0" w:lastRowFirstColumn="0" w:lastRowLastColumn="0"/>
            </w:pPr>
            <w:r>
              <w:t xml:space="preserve">There </w:t>
            </w:r>
            <w:r w:rsidR="00913B50">
              <w:t>is no text in columns</w:t>
            </w:r>
            <w:r w:rsidR="00991EBB">
              <w:t xml:space="preserve"> and</w:t>
            </w:r>
            <w:r w:rsidR="00183737">
              <w:t xml:space="preserve"> </w:t>
            </w:r>
            <w:r w:rsidR="00913B50">
              <w:t>no layout tables,</w:t>
            </w:r>
          </w:p>
          <w:p w:rsidR="00B43F9B" w:rsidRDefault="00B43F9B" w:rsidP="00820959">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7E1EDB">
              <w:t>2</w:t>
            </w:r>
            <w:r>
              <w:t>.</w:t>
            </w:r>
          </w:p>
        </w:tc>
      </w:tr>
      <w:tr w:rsidR="00B43F9B" w:rsidRPr="00380F18"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B43F9B" w:rsidRPr="001361BD" w:rsidRDefault="00B43F9B" w:rsidP="00C16A16">
            <w:pPr>
              <w:pStyle w:val="Heading5"/>
              <w:outlineLvl w:val="4"/>
            </w:pPr>
            <w:r>
              <w:t xml:space="preserve">Advisory: Tips </w:t>
            </w:r>
            <w:r w:rsidR="007B0DF1">
              <w:t xml:space="preserve">to enhance </w:t>
            </w:r>
            <w:r w:rsidR="00C16A16">
              <w:t>or</w:t>
            </w:r>
            <w:r w:rsidR="00183737">
              <w:t xml:space="preserve"> </w:t>
            </w:r>
            <w:r>
              <w:t>streamline</w:t>
            </w:r>
            <w:r w:rsidR="00A138B0">
              <w:t xml:space="preserve"> </w:t>
            </w:r>
            <w:r>
              <w:t>test processes</w:t>
            </w:r>
            <w:r>
              <w:br/>
            </w:r>
            <w:r w:rsidRPr="00034F82">
              <w:rPr>
                <w:color w:val="0070C0"/>
              </w:rPr>
              <w:t>[Word 2010]</w:t>
            </w:r>
          </w:p>
        </w:tc>
        <w:tc>
          <w:tcPr>
            <w:tcW w:w="7470" w:type="dxa"/>
          </w:tcPr>
          <w:p w:rsidR="009E3856" w:rsidRDefault="009E3856" w:rsidP="003E2754">
            <w:pPr>
              <w:pStyle w:val="NormalBullet"/>
              <w:cnfStyle w:val="000000000000" w:firstRow="0" w:lastRow="0" w:firstColumn="0" w:lastColumn="0" w:oddVBand="0" w:evenVBand="0" w:oddHBand="0" w:evenHBand="0" w:firstRowFirstColumn="0" w:firstRowLastColumn="0" w:lastRowFirstColumn="0" w:lastRowLastColumn="0"/>
            </w:pPr>
            <w:r>
              <w:t>It may be useful to provide additional advice to testers for checking Header Associations on tables that span multiple pages.</w:t>
            </w:r>
          </w:p>
          <w:p w:rsidR="008D6FD6" w:rsidRDefault="0047055B" w:rsidP="00363B26">
            <w:pPr>
              <w:pStyle w:val="NormalBullet"/>
              <w:cnfStyle w:val="000000000000" w:firstRow="0" w:lastRow="0" w:firstColumn="0" w:lastColumn="0" w:oddVBand="0" w:evenVBand="0" w:oddHBand="0" w:evenHBand="0" w:firstRowFirstColumn="0" w:firstRowLastColumn="0" w:lastRowFirstColumn="0" w:lastRowLastColumn="0"/>
            </w:pPr>
            <w:r>
              <w:t>The Show/Hide button can be used to visually determine where space and tab characters have been used to create columns</w:t>
            </w:r>
            <w:r w:rsidR="00363B26">
              <w:t xml:space="preserve"> instead of the built in Columns format feature</w:t>
            </w:r>
            <w:r>
              <w:t>.</w:t>
            </w:r>
            <w:r w:rsidR="00363B26">
              <w:t xml:space="preserve"> </w:t>
            </w:r>
            <w:r w:rsidR="002362EB">
              <w:t>The automated checker error ‘Repeated blank characters’ may highlight columns formatted with repeated spaces and tab characters, but only if multiple characters are used. The automated checker is unreliable at determining incorrect column formatting through</w:t>
            </w:r>
            <w:r w:rsidR="006B21E5">
              <w:t>out</w:t>
            </w:r>
            <w:r w:rsidR="002362EB">
              <w:t xml:space="preserve"> the “repeated blank character” </w:t>
            </w:r>
            <w:r w:rsidR="00363B26">
              <w:t>error</w:t>
            </w:r>
            <w:r w:rsidR="002362EB">
              <w:t>.</w:t>
            </w:r>
          </w:p>
          <w:p w:rsidR="006E107D" w:rsidRPr="00380F18" w:rsidRDefault="006E107D" w:rsidP="00E63914">
            <w:pPr>
              <w:pStyle w:val="NormalBullet"/>
              <w:cnfStyle w:val="000000000000" w:firstRow="0" w:lastRow="0" w:firstColumn="0" w:lastColumn="0" w:oddVBand="0" w:evenVBand="0" w:oddHBand="0" w:evenHBand="0" w:firstRowFirstColumn="0" w:firstRowLastColumn="0" w:lastRowFirstColumn="0" w:lastRowLastColumn="0"/>
            </w:pPr>
            <w:r w:rsidRPr="001B413F">
              <w:t xml:space="preserve">An inability to test for Reading Order may be a result of the document being </w:t>
            </w:r>
            <w:r w:rsidR="005709BD" w:rsidRPr="001B413F">
              <w:t>restricted. See “</w:t>
            </w:r>
            <w:r w:rsidR="005709BD" w:rsidRPr="001B413F">
              <w:rPr>
                <w:i/>
              </w:rPr>
              <w:fldChar w:fldCharType="begin"/>
            </w:r>
            <w:r w:rsidR="005709BD" w:rsidRPr="001B413F">
              <w:rPr>
                <w:i/>
              </w:rPr>
              <w:instrText xml:space="preserve"> REF _Ref388346216 \h  \* MERGEFORMAT </w:instrText>
            </w:r>
            <w:r w:rsidR="005709BD" w:rsidRPr="001B413F">
              <w:rPr>
                <w:i/>
              </w:rPr>
            </w:r>
            <w:r w:rsidR="005709BD" w:rsidRPr="001B413F">
              <w:rPr>
                <w:i/>
              </w:rPr>
              <w:fldChar w:fldCharType="separate"/>
            </w:r>
            <w:r w:rsidR="001A0D9D" w:rsidRPr="001A0D9D">
              <w:rPr>
                <w:i/>
              </w:rPr>
              <w:t>Testing preconditions</w:t>
            </w:r>
            <w:r w:rsidR="005709BD" w:rsidRPr="001B413F">
              <w:rPr>
                <w:i/>
              </w:rPr>
              <w:fldChar w:fldCharType="end"/>
            </w:r>
            <w:r w:rsidR="00D70868" w:rsidRPr="00D70868">
              <w:t>”</w:t>
            </w:r>
            <w:r w:rsidR="005709BD" w:rsidRPr="001B413F">
              <w:t xml:space="preserve"> page </w:t>
            </w:r>
            <w:r w:rsidR="005709BD" w:rsidRPr="001B413F">
              <w:fldChar w:fldCharType="begin"/>
            </w:r>
            <w:r w:rsidR="005709BD" w:rsidRPr="001B413F">
              <w:instrText xml:space="preserve"> PAGEREF _Ref388346216 \h </w:instrText>
            </w:r>
            <w:r w:rsidR="005709BD" w:rsidRPr="001B413F">
              <w:fldChar w:fldCharType="separate"/>
            </w:r>
            <w:r w:rsidR="001A0D9D">
              <w:rPr>
                <w:noProof/>
              </w:rPr>
              <w:t>12</w:t>
            </w:r>
            <w:r w:rsidR="005709BD" w:rsidRPr="001B413F">
              <w:fldChar w:fldCharType="end"/>
            </w:r>
            <w:r w:rsidR="005709BD" w:rsidRPr="001B413F">
              <w:t>.</w:t>
            </w:r>
          </w:p>
        </w:tc>
      </w:tr>
    </w:tbl>
    <w:p w:rsidR="00E82606" w:rsidRPr="00D61FEE" w:rsidRDefault="00E82606" w:rsidP="00E82606">
      <w:pPr>
        <w:pStyle w:val="Heading4"/>
        <w:rPr>
          <w:lang w:val="en-US"/>
        </w:rPr>
      </w:pPr>
      <w:bookmarkStart w:id="57" w:name="_Toc367453048"/>
      <w:bookmarkStart w:id="58" w:name="_Toc399427617"/>
      <w:r w:rsidRPr="00D61FEE">
        <w:rPr>
          <w:lang w:val="en-US"/>
        </w:rPr>
        <w:lastRenderedPageBreak/>
        <w:t xml:space="preserve">Document </w:t>
      </w:r>
      <w:bookmarkEnd w:id="57"/>
      <w:r w:rsidR="00BE3477">
        <w:rPr>
          <w:lang w:val="en-US"/>
        </w:rPr>
        <w:t>Title (</w:t>
      </w:r>
      <w:r w:rsidR="008F096A">
        <w:rPr>
          <w:lang w:val="en-US"/>
        </w:rPr>
        <w:t>Filename</w:t>
      </w:r>
      <w:r w:rsidR="00BE3477">
        <w:rPr>
          <w:lang w:val="en-US"/>
        </w:rPr>
        <w:t>)</w:t>
      </w:r>
      <w:bookmarkEnd w:id="58"/>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D61FEE" w:rsidRDefault="00025C26" w:rsidP="004B2A16">
            <w:pPr>
              <w:pStyle w:val="Heading5"/>
              <w:outlineLvl w:val="4"/>
            </w:pPr>
            <w:r>
              <w:t>Requirement</w:t>
            </w:r>
            <w:r>
              <w:br/>
              <w:t>[All Documents]</w:t>
            </w:r>
          </w:p>
        </w:tc>
        <w:tc>
          <w:tcPr>
            <w:tcW w:w="7470" w:type="dxa"/>
          </w:tcPr>
          <w:p w:rsidR="00E82606" w:rsidRPr="00D61FEE" w:rsidRDefault="001F4A49" w:rsidP="00E63914">
            <w:pPr>
              <w:cnfStyle w:val="000000000000" w:firstRow="0" w:lastRow="0" w:firstColumn="0" w:lastColumn="0" w:oddVBand="0" w:evenVBand="0" w:oddHBand="0" w:evenHBand="0" w:firstRowFirstColumn="0" w:firstRowLastColumn="0" w:lastRowFirstColumn="0" w:lastRowLastColumn="0"/>
            </w:pPr>
            <w:r>
              <w:t>3</w:t>
            </w:r>
            <w:r w:rsidR="00E82606" w:rsidRPr="00D61FEE">
              <w:t xml:space="preserve">. </w:t>
            </w:r>
            <w:r w:rsidR="00E63914">
              <w:t>The filename must identify the document or its purpose.</w:t>
            </w:r>
            <w:r w:rsidR="00854DD8">
              <w:t xml:space="preserve"> </w:t>
            </w:r>
          </w:p>
        </w:tc>
      </w:tr>
      <w:tr w:rsidR="00E82606"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D61FEE" w:rsidRDefault="00025C26" w:rsidP="004B2A16">
            <w:pPr>
              <w:pStyle w:val="Heading5"/>
              <w:outlineLvl w:val="4"/>
            </w:pPr>
            <w:r>
              <w:t>Rationale</w:t>
            </w:r>
            <w:r>
              <w:br/>
              <w:t>[All Documents]</w:t>
            </w:r>
          </w:p>
        </w:tc>
        <w:tc>
          <w:tcPr>
            <w:tcW w:w="7470" w:type="dxa"/>
          </w:tcPr>
          <w:p w:rsidR="00E82606" w:rsidRPr="00D61FEE" w:rsidRDefault="00E82606" w:rsidP="00E63914">
            <w:pPr>
              <w:cnfStyle w:val="000000000000" w:firstRow="0" w:lastRow="0" w:firstColumn="0" w:lastColumn="0" w:oddVBand="0" w:evenVBand="0" w:oddHBand="0" w:evenHBand="0" w:firstRowFirstColumn="0" w:firstRowLastColumn="0" w:lastRowFirstColumn="0" w:lastRowLastColumn="0"/>
            </w:pPr>
          </w:p>
        </w:tc>
      </w:tr>
      <w:tr w:rsidR="00BF0BE5"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…technical aspects</w:t>
            </w:r>
          </w:p>
        </w:tc>
        <w:tc>
          <w:tcPr>
            <w:tcW w:w="7470" w:type="dxa"/>
          </w:tcPr>
          <w:p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In addition to being used to locate and open documents, filenames are also used when switching between documents and between applications during work tasks. </w:t>
            </w:r>
          </w:p>
        </w:tc>
      </w:tr>
      <w:tr w:rsidR="00BF0BE5"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Windows-based operating systems show </w:t>
            </w:r>
            <w:proofErr w:type="gramStart"/>
            <w:r w:rsidRPr="001B02DE">
              <w:t>thumbnail</w:t>
            </w:r>
            <w:proofErr w:type="gramEnd"/>
            <w:r w:rsidRPr="001B02DE">
              <w:t xml:space="preserve"> / preview images which speed up the task of locating and switching between files. For screen reader users, the preview is unavailable but the filename is. </w:t>
            </w:r>
          </w:p>
        </w:tc>
      </w:tr>
      <w:tr w:rsidR="00BF0BE5"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…consequences</w:t>
            </w:r>
          </w:p>
        </w:tc>
        <w:tc>
          <w:tcPr>
            <w:tcW w:w="7470" w:type="dxa"/>
          </w:tcPr>
          <w:p w:rsidR="00BF0BE5" w:rsidRPr="00D61FEE" w:rsidRDefault="00BF0BE5" w:rsidP="007E6898">
            <w:pPr>
              <w:cnfStyle w:val="000000000000" w:firstRow="0" w:lastRow="0" w:firstColumn="0" w:lastColumn="0" w:oddVBand="0" w:evenVBand="0" w:oddHBand="0" w:evenHBand="0" w:firstRowFirstColumn="0" w:firstRowLastColumn="0" w:lastRowFirstColumn="0" w:lastRowLastColumn="0"/>
            </w:pPr>
            <w:r w:rsidRPr="001B02DE">
              <w:t xml:space="preserve">If the filename does not properly identify the document or its purpose (such as “Document 7”or“Directions”), </w:t>
            </w:r>
            <w:r w:rsidR="007E6898">
              <w:t>people with disabilities</w:t>
            </w:r>
            <w:r w:rsidR="00183737">
              <w:t xml:space="preserve"> </w:t>
            </w:r>
            <w:r w:rsidRPr="001B02DE">
              <w:t xml:space="preserve">have to expend extra time to open and read the file’s content to identify it. </w:t>
            </w:r>
          </w:p>
        </w:tc>
      </w:tr>
      <w:tr w:rsidR="00BF0BE5"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…benefits</w:t>
            </w:r>
          </w:p>
        </w:tc>
        <w:tc>
          <w:tcPr>
            <w:tcW w:w="7470" w:type="dxa"/>
          </w:tcPr>
          <w:p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Having a filename that adequately identifies the document and its purpose (such as “Hiring Policy [Document 7])”; “Directions to AED-COP HQ”) helps provides comparable access during typical work tasks.</w:t>
            </w:r>
          </w:p>
        </w:tc>
      </w:tr>
      <w:tr w:rsidR="00BF0BE5"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Summary:</w:t>
            </w:r>
          </w:p>
          <w:p w:rsidR="00BF0BE5" w:rsidRPr="00D61FEE" w:rsidRDefault="007E6898" w:rsidP="00BF0BE5">
            <w:pPr>
              <w:cnfStyle w:val="000000000000" w:firstRow="0" w:lastRow="0" w:firstColumn="0" w:lastColumn="0" w:oddVBand="0" w:evenVBand="0" w:oddHBand="0" w:evenHBand="0" w:firstRowFirstColumn="0" w:firstRowLastColumn="0" w:lastRowFirstColumn="0" w:lastRowLastColumn="0"/>
            </w:pPr>
            <w:r>
              <w:t>People with disabilities</w:t>
            </w:r>
            <w:r w:rsidR="00BF0BE5" w:rsidRPr="001B02DE">
              <w:t xml:space="preserve"> rely on a descriptive filename to locate, open and switch between documents and applications during work tasks. </w:t>
            </w:r>
          </w:p>
        </w:tc>
      </w:tr>
      <w:tr w:rsidR="00E82606" w:rsidRPr="00D61FEE"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D61FEE" w:rsidRDefault="00025C26" w:rsidP="004B2A16">
            <w:pPr>
              <w:pStyle w:val="Heading5"/>
              <w:outlineLvl w:val="4"/>
            </w:pPr>
            <w:r>
              <w:t>Related Standards</w:t>
            </w:r>
            <w:r>
              <w:br/>
              <w:t>[All Documents]</w:t>
            </w:r>
          </w:p>
        </w:tc>
        <w:tc>
          <w:tcPr>
            <w:tcW w:w="7470" w:type="dxa"/>
          </w:tcPr>
          <w:p w:rsidR="0069638F"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FA4D73">
              <w:t>:</w:t>
            </w:r>
            <w:r w:rsidRPr="00F62EE3">
              <w:rPr>
                <w:rFonts w:cstheme="minorHAnsi"/>
              </w:rPr>
              <w:t xml:space="preserve"> Use Without Vision</w:t>
            </w:r>
          </w:p>
          <w:p w:rsidR="00C214C2" w:rsidRPr="00F62EE3"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1194.31(b)</w:t>
            </w:r>
            <w:r w:rsidR="00FA4D73">
              <w:t>:</w:t>
            </w:r>
            <w:r w:rsidRPr="00F62EE3">
              <w:rPr>
                <w:rFonts w:cstheme="minorHAnsi"/>
              </w:rPr>
              <w:t xml:space="preserve"> Use With Low Vision</w:t>
            </w:r>
          </w:p>
          <w:p w:rsidR="00E82606" w:rsidRPr="00D61FEE" w:rsidRDefault="00E82606" w:rsidP="00C214C2">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 xml:space="preserve">WCAG </w:t>
            </w:r>
            <w:r w:rsidRPr="00F62EE3">
              <w:rPr>
                <w:rFonts w:eastAsia="Times New Roman" w:cstheme="minorHAnsi"/>
                <w:bCs/>
              </w:rPr>
              <w:t>2.4.2</w:t>
            </w:r>
            <w:r w:rsidR="00FA4D73">
              <w:t>:</w:t>
            </w:r>
            <w:r w:rsidRPr="00F62EE3">
              <w:rPr>
                <w:rFonts w:eastAsia="Times New Roman" w:cstheme="minorHAnsi"/>
                <w:bCs/>
              </w:rPr>
              <w:t xml:space="preserve"> Page Titled</w:t>
            </w:r>
          </w:p>
        </w:tc>
      </w:tr>
      <w:tr w:rsidR="00E82606"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61FEE" w:rsidRDefault="00E82606" w:rsidP="00C256B6">
            <w:pPr>
              <w:pStyle w:val="Heading5"/>
              <w:outlineLvl w:val="4"/>
            </w:pPr>
            <w:r w:rsidRPr="00D61FEE">
              <w:t xml:space="preserve">Tools </w:t>
            </w:r>
            <w:r w:rsidR="00034F82">
              <w:t>Necessary</w:t>
            </w:r>
            <w:r w:rsidR="00034F82">
              <w:br/>
            </w:r>
            <w:r w:rsidR="00034F82" w:rsidRPr="00034F82">
              <w:rPr>
                <w:color w:val="0070C0"/>
              </w:rPr>
              <w:t>[Word 2010]</w:t>
            </w:r>
          </w:p>
        </w:tc>
        <w:tc>
          <w:tcPr>
            <w:tcW w:w="7470" w:type="dxa"/>
          </w:tcPr>
          <w:p w:rsidR="00E82606" w:rsidRPr="00D61FEE" w:rsidRDefault="0028723D" w:rsidP="004B2A16">
            <w:pPr>
              <w:cnfStyle w:val="000000000000" w:firstRow="0" w:lastRow="0" w:firstColumn="0" w:lastColumn="0" w:oddVBand="0" w:evenVBand="0" w:oddHBand="0" w:evenHBand="0" w:firstRowFirstColumn="0" w:firstRowLastColumn="0" w:lastRowFirstColumn="0" w:lastRowLastColumn="0"/>
            </w:pPr>
            <w:r>
              <w:t>None</w:t>
            </w:r>
          </w:p>
        </w:tc>
      </w:tr>
      <w:tr w:rsidR="00A14249"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D61FEE" w:rsidRDefault="00A14249" w:rsidP="00C256B6">
            <w:pPr>
              <w:pStyle w:val="Heading5"/>
              <w:outlineLvl w:val="4"/>
            </w:pPr>
            <w:r w:rsidRPr="00D61FEE">
              <w:t xml:space="preserve">Test Instruction 1a: Manual Find of Applicable </w:t>
            </w:r>
            <w:r w:rsidR="00034F82">
              <w:t>Components</w:t>
            </w:r>
            <w:r w:rsidR="00034F82">
              <w:br/>
            </w:r>
            <w:r w:rsidR="00034F82" w:rsidRPr="00034F82">
              <w:rPr>
                <w:color w:val="0070C0"/>
              </w:rPr>
              <w:t>[Word 2010]</w:t>
            </w:r>
          </w:p>
        </w:tc>
        <w:tc>
          <w:tcPr>
            <w:tcW w:w="7470" w:type="dxa"/>
          </w:tcPr>
          <w:p w:rsidR="00A14249" w:rsidRPr="00D61FEE" w:rsidRDefault="008E268E" w:rsidP="001D70AF">
            <w:pPr>
              <w:pStyle w:val="Normalabc"/>
              <w:numPr>
                <w:ilvl w:val="0"/>
                <w:numId w:val="46"/>
              </w:numPr>
              <w:cnfStyle w:val="000000000000" w:firstRow="0" w:lastRow="0" w:firstColumn="0" w:lastColumn="0" w:oddVBand="0" w:evenVBand="0" w:oddHBand="0" w:evenHBand="0" w:firstRowFirstColumn="0" w:firstRowLastColumn="0" w:lastRowFirstColumn="0" w:lastRowLastColumn="0"/>
              <w:rPr>
                <w:lang w:eastAsia="x-none"/>
              </w:rPr>
            </w:pPr>
            <w:r>
              <w:t>Look at the filename in Windows Explorer</w:t>
            </w:r>
            <w:r w:rsidR="00CC6F9D">
              <w:t xml:space="preserve"> or the title bar in Word.</w:t>
            </w:r>
          </w:p>
        </w:tc>
      </w:tr>
      <w:tr w:rsidR="00A14249"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D61FEE" w:rsidRDefault="00A14249" w:rsidP="00214371">
            <w:pPr>
              <w:pStyle w:val="Heading5"/>
              <w:outlineLvl w:val="4"/>
            </w:pPr>
            <w:r w:rsidRPr="00D61FEE">
              <w:t xml:space="preserve">Test Instruction 1b: </w:t>
            </w:r>
            <w:r w:rsidR="00214371" w:rsidRPr="00D61FEE">
              <w:t>A</w:t>
            </w:r>
            <w:r w:rsidR="00214371">
              <w:t>ccessibility</w:t>
            </w:r>
            <w:r w:rsidR="00214371" w:rsidRPr="00D61FEE">
              <w:t xml:space="preserve"> </w:t>
            </w:r>
            <w:r w:rsidRPr="00D61FEE">
              <w:t xml:space="preserve">Checker Find of Applicable </w:t>
            </w:r>
            <w:r w:rsidR="00034F82">
              <w:t>Components</w:t>
            </w:r>
            <w:r w:rsidR="00034F82">
              <w:br/>
            </w:r>
            <w:r w:rsidR="00034F82" w:rsidRPr="00034F82">
              <w:rPr>
                <w:color w:val="0070C0"/>
              </w:rPr>
              <w:t>[Word 2010]</w:t>
            </w:r>
          </w:p>
        </w:tc>
        <w:tc>
          <w:tcPr>
            <w:tcW w:w="7470" w:type="dxa"/>
          </w:tcPr>
          <w:p w:rsidR="00A14249" w:rsidRPr="00D61FEE" w:rsidRDefault="00B00863" w:rsidP="00B00863">
            <w:pPr>
              <w:cnfStyle w:val="000000000000" w:firstRow="0" w:lastRow="0" w:firstColumn="0" w:lastColumn="0" w:oddVBand="0" w:evenVBand="0" w:oddHBand="0" w:evenHBand="0" w:firstRowFirstColumn="0" w:firstRowLastColumn="0" w:lastRowFirstColumn="0" w:lastRowLastColumn="0"/>
            </w:pPr>
            <w:r w:rsidRPr="00D61FEE">
              <w:t>N/A</w:t>
            </w:r>
          </w:p>
        </w:tc>
      </w:tr>
      <w:tr w:rsidR="00A14249"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D61FEE" w:rsidRDefault="00A14249" w:rsidP="00C256B6">
            <w:pPr>
              <w:pStyle w:val="Heading5"/>
              <w:outlineLvl w:val="4"/>
            </w:pPr>
            <w:r w:rsidRPr="00D61FEE">
              <w:t xml:space="preserve">Test Instruction 2a: Manual check for Inspecting/Using </w:t>
            </w:r>
            <w:r w:rsidR="00034F82">
              <w:t>Components</w:t>
            </w:r>
            <w:r w:rsidR="00034F82">
              <w:br/>
            </w:r>
            <w:r w:rsidR="00034F82" w:rsidRPr="00034F82">
              <w:rPr>
                <w:color w:val="0070C0"/>
              </w:rPr>
              <w:t>[Word 2010]</w:t>
            </w:r>
          </w:p>
        </w:tc>
        <w:tc>
          <w:tcPr>
            <w:tcW w:w="7470" w:type="dxa"/>
          </w:tcPr>
          <w:p w:rsidR="00A14249" w:rsidRPr="00D61FEE" w:rsidRDefault="00B00863" w:rsidP="001D70AF">
            <w:pPr>
              <w:pStyle w:val="Normalabc"/>
              <w:numPr>
                <w:ilvl w:val="0"/>
                <w:numId w:val="57"/>
              </w:numPr>
              <w:cnfStyle w:val="000000000000" w:firstRow="0" w:lastRow="0" w:firstColumn="0" w:lastColumn="0" w:oddVBand="0" w:evenVBand="0" w:oddHBand="0" w:evenHBand="0" w:firstRowFirstColumn="0" w:firstRowLastColumn="0" w:lastRowFirstColumn="0" w:lastRowLastColumn="0"/>
            </w:pPr>
            <w:r w:rsidRPr="00D61FEE">
              <w:t xml:space="preserve">Check that the </w:t>
            </w:r>
            <w:r w:rsidR="008F096A">
              <w:t>filename identifies the document or</w:t>
            </w:r>
            <w:r w:rsidR="008D6FD6">
              <w:t xml:space="preserve"> </w:t>
            </w:r>
            <w:r w:rsidR="002E2903">
              <w:t>describes the purpose of the content.</w:t>
            </w:r>
            <w:r w:rsidR="008D6FD6">
              <w:t xml:space="preserve"> </w:t>
            </w:r>
          </w:p>
        </w:tc>
      </w:tr>
      <w:tr w:rsidR="00A14249"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D61FEE" w:rsidRDefault="00A14249" w:rsidP="00C256B6">
            <w:pPr>
              <w:pStyle w:val="Heading5"/>
              <w:outlineLvl w:val="4"/>
            </w:pPr>
            <w:r w:rsidRPr="00D61FEE">
              <w:t xml:space="preserve">Test Instruction 2b: Automated Checker for Inspecting/Using </w:t>
            </w:r>
            <w:r w:rsidR="00034F82">
              <w:t>Components</w:t>
            </w:r>
            <w:r w:rsidR="00034F82">
              <w:br/>
            </w:r>
            <w:r w:rsidR="00034F82" w:rsidRPr="00034F82">
              <w:rPr>
                <w:color w:val="0070C0"/>
              </w:rPr>
              <w:t>[Word 2010]</w:t>
            </w:r>
          </w:p>
        </w:tc>
        <w:tc>
          <w:tcPr>
            <w:tcW w:w="7470" w:type="dxa"/>
          </w:tcPr>
          <w:p w:rsidR="00A14249" w:rsidRPr="00D61FEE" w:rsidRDefault="00B00863" w:rsidP="00B00863">
            <w:pPr>
              <w:cnfStyle w:val="000000000000" w:firstRow="0" w:lastRow="0" w:firstColumn="0" w:lastColumn="0" w:oddVBand="0" w:evenVBand="0" w:oddHBand="0" w:evenHBand="0" w:firstRowFirstColumn="0" w:firstRowLastColumn="0" w:lastRowFirstColumn="0" w:lastRowLastColumn="0"/>
            </w:pPr>
            <w:r w:rsidRPr="00D61FEE">
              <w:t>N/A</w:t>
            </w:r>
          </w:p>
        </w:tc>
      </w:tr>
      <w:tr w:rsidR="00E82606"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61FEE" w:rsidRDefault="00E82606" w:rsidP="00C256B6">
            <w:pPr>
              <w:pStyle w:val="Heading5"/>
              <w:outlineLvl w:val="4"/>
            </w:pPr>
            <w:r w:rsidRPr="00D61FEE">
              <w:lastRenderedPageBreak/>
              <w:t xml:space="preserve">Test Instruction 3a: Section 508 Failure </w:t>
            </w:r>
            <w:r w:rsidR="00034F82">
              <w:t>Conditions</w:t>
            </w:r>
            <w:r w:rsidR="00034F82">
              <w:br/>
            </w:r>
            <w:r w:rsidR="00034F82" w:rsidRPr="00034F82">
              <w:rPr>
                <w:color w:val="0070C0"/>
              </w:rPr>
              <w:t>[Word 2010]</w:t>
            </w:r>
          </w:p>
        </w:tc>
        <w:tc>
          <w:tcPr>
            <w:tcW w:w="7470" w:type="dxa"/>
          </w:tcPr>
          <w:p w:rsidR="00E82606" w:rsidRPr="00D61FEE" w:rsidRDefault="00CE42FE" w:rsidP="00E91B0B">
            <w:pPr>
              <w:pStyle w:val="NormalBullet"/>
              <w:cnfStyle w:val="000000000000" w:firstRow="0" w:lastRow="0" w:firstColumn="0" w:lastColumn="0" w:oddVBand="0" w:evenVBand="0" w:oddHBand="0" w:evenHBand="0" w:firstRowFirstColumn="0" w:firstRowLastColumn="0" w:lastRowFirstColumn="0" w:lastRowLastColumn="0"/>
            </w:pPr>
            <w:r w:rsidRPr="00D61FEE">
              <w:t xml:space="preserve">No </w:t>
            </w:r>
            <w:r w:rsidR="00355910">
              <w:t xml:space="preserve">descriptive </w:t>
            </w:r>
            <w:r w:rsidR="005710E3">
              <w:t>filename</w:t>
            </w:r>
            <w:r w:rsidRPr="00D61FEE">
              <w:t>.</w:t>
            </w:r>
          </w:p>
          <w:p w:rsidR="008D6FD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D61FEE">
              <w:t>Fails 508 1194.31(a)</w:t>
            </w:r>
            <w:r w:rsidR="00F15DDE" w:rsidRPr="00D61FEE">
              <w:t>: Use Without Vision</w:t>
            </w:r>
          </w:p>
          <w:p w:rsidR="00E82606" w:rsidRPr="00D61FEE"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D61FEE">
              <w:t>Fails 508 1194.31(b)</w:t>
            </w:r>
            <w:r w:rsidR="00F15DDE" w:rsidRPr="00D61FEE">
              <w:t>: Use With Low Vision</w:t>
            </w:r>
          </w:p>
        </w:tc>
      </w:tr>
      <w:tr w:rsidR="00E82606" w:rsidRPr="00D61FEE"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61FEE" w:rsidRDefault="00E82606" w:rsidP="00C256B6">
            <w:pPr>
              <w:pStyle w:val="Heading5"/>
              <w:outlineLvl w:val="4"/>
            </w:pPr>
            <w:r w:rsidRPr="00D61FEE">
              <w:t xml:space="preserve">Test Instruction 3b: WCAG2 Failure </w:t>
            </w:r>
            <w:r w:rsidR="00034F82">
              <w:t>Conditions</w:t>
            </w:r>
            <w:r w:rsidR="00034F82">
              <w:br/>
            </w:r>
            <w:r w:rsidR="00034F82" w:rsidRPr="00034F82">
              <w:rPr>
                <w:color w:val="0070C0"/>
              </w:rPr>
              <w:t>[Word 2010]</w:t>
            </w:r>
          </w:p>
        </w:tc>
        <w:tc>
          <w:tcPr>
            <w:tcW w:w="7470" w:type="dxa"/>
          </w:tcPr>
          <w:p w:rsidR="00E82606" w:rsidRPr="00D61FEE" w:rsidRDefault="00CE42FE" w:rsidP="00E91B0B">
            <w:pPr>
              <w:pStyle w:val="NormalBullet"/>
              <w:cnfStyle w:val="000000000000" w:firstRow="0" w:lastRow="0" w:firstColumn="0" w:lastColumn="0" w:oddVBand="0" w:evenVBand="0" w:oddHBand="0" w:evenHBand="0" w:firstRowFirstColumn="0" w:firstRowLastColumn="0" w:lastRowFirstColumn="0" w:lastRowLastColumn="0"/>
            </w:pPr>
            <w:r w:rsidRPr="00D61FEE">
              <w:t xml:space="preserve">No </w:t>
            </w:r>
            <w:r w:rsidR="00355910">
              <w:t xml:space="preserve">descriptive </w:t>
            </w:r>
            <w:r w:rsidR="005710E3">
              <w:t>filename</w:t>
            </w:r>
            <w:r w:rsidR="00355910">
              <w:t>.</w:t>
            </w:r>
          </w:p>
          <w:p w:rsidR="00E82606" w:rsidRPr="00D61FEE"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D61FEE">
              <w:t>Fails WCAG 2.4.2</w:t>
            </w:r>
            <w:r w:rsidR="00F15DDE" w:rsidRPr="00D61FEE">
              <w:t xml:space="preserve">: Page </w:t>
            </w:r>
            <w:r w:rsidR="00183737" w:rsidRPr="00D61FEE">
              <w:t>Titled</w:t>
            </w:r>
          </w:p>
        </w:tc>
      </w:tr>
      <w:tr w:rsidR="00E82606" w:rsidRPr="00D61FEE"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Pr="00D61FEE" w:rsidRDefault="00E82606" w:rsidP="00C256B6">
            <w:pPr>
              <w:pStyle w:val="Heading5"/>
              <w:outlineLvl w:val="4"/>
            </w:pPr>
            <w:r w:rsidRPr="00D61FEE">
              <w:t xml:space="preserve">Test Instruction 3c: </w:t>
            </w:r>
            <w:r w:rsidR="00AC62F1">
              <w:t>Baseline Requirement</w:t>
            </w:r>
            <w:r w:rsidRPr="00D61FEE">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D275CB" w:rsidRDefault="00E82606" w:rsidP="00E91B0B">
            <w:pPr>
              <w:pStyle w:val="NormalBullet"/>
              <w:cnfStyle w:val="000000000000" w:firstRow="0" w:lastRow="0" w:firstColumn="0" w:lastColumn="0" w:oddVBand="0" w:evenVBand="0" w:oddHBand="0" w:evenHBand="0" w:firstRowFirstColumn="0" w:firstRowLastColumn="0" w:lastRowFirstColumn="0" w:lastRowLastColumn="0"/>
            </w:pPr>
            <w:r w:rsidRPr="00D61FEE">
              <w:t>Any failure in 3a</w:t>
            </w:r>
            <w:r w:rsidR="00F15DDE" w:rsidRPr="00D61FEE">
              <w:t>.</w:t>
            </w:r>
          </w:p>
          <w:p w:rsidR="00E82606" w:rsidRPr="00D61FEE"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D61FEE">
              <w:t xml:space="preserve">Fails Baseline Requirement </w:t>
            </w:r>
            <w:r w:rsidR="007E1EDB">
              <w:t>#3</w:t>
            </w:r>
          </w:p>
          <w:p w:rsidR="005710E3" w:rsidRDefault="005F1E74" w:rsidP="005710E3">
            <w:pPr>
              <w:pStyle w:val="NormalBullet"/>
              <w:cnfStyle w:val="000000000000" w:firstRow="0" w:lastRow="0" w:firstColumn="0" w:lastColumn="0" w:oddVBand="0" w:evenVBand="0" w:oddHBand="0" w:evenHBand="0" w:firstRowFirstColumn="0" w:firstRowLastColumn="0" w:lastRowFirstColumn="0" w:lastRowLastColumn="0"/>
            </w:pPr>
            <w:r>
              <w:t>The f</w:t>
            </w:r>
            <w:r w:rsidR="005710E3">
              <w:t>ilename identifies the document or its purpose.</w:t>
            </w:r>
          </w:p>
          <w:p w:rsidR="00E82606" w:rsidRPr="00D61FEE"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D61FEE">
              <w:t xml:space="preserve">Passes Baseline Requirement </w:t>
            </w:r>
            <w:r w:rsidR="007E1EDB">
              <w:t>#3</w:t>
            </w:r>
          </w:p>
        </w:tc>
      </w:tr>
      <w:tr w:rsidR="00E82606" w:rsidRPr="00D61FEE"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D61FEE" w:rsidRDefault="00E82606" w:rsidP="00C16A16">
            <w:pPr>
              <w:pStyle w:val="Heading5"/>
              <w:outlineLvl w:val="4"/>
            </w:pPr>
            <w:r w:rsidRPr="00D61FEE">
              <w:t xml:space="preserve">Advisory: Tips </w:t>
            </w:r>
            <w:r w:rsidR="00C16A16">
              <w:t xml:space="preserve">to </w:t>
            </w:r>
            <w:r w:rsidR="00183737">
              <w:t>enhance</w:t>
            </w:r>
            <w:r w:rsidR="00C16A16">
              <w:t xml:space="preserve"> or </w:t>
            </w:r>
            <w:r w:rsidRPr="00D61FEE">
              <w:t>streamline</w:t>
            </w:r>
            <w:r w:rsidR="005F1E74">
              <w:t xml:space="preserve"> </w:t>
            </w:r>
            <w:r w:rsidRPr="00D61FEE">
              <w:t xml:space="preserve">test </w:t>
            </w:r>
            <w:r w:rsidR="00034F82">
              <w:t>processes</w:t>
            </w:r>
            <w:r w:rsidR="00034F82">
              <w:br/>
            </w:r>
            <w:r w:rsidR="00034F82" w:rsidRPr="00034F82">
              <w:rPr>
                <w:color w:val="0070C0"/>
              </w:rPr>
              <w:t>[Word 2010]</w:t>
            </w:r>
          </w:p>
        </w:tc>
        <w:tc>
          <w:tcPr>
            <w:tcW w:w="7470" w:type="dxa"/>
          </w:tcPr>
          <w:p w:rsidR="008F6537" w:rsidRPr="00D61FEE" w:rsidRDefault="00CE42FE" w:rsidP="00D379BA">
            <w:pPr>
              <w:pStyle w:val="NormalBullet"/>
              <w:cnfStyle w:val="000000000000" w:firstRow="0" w:lastRow="0" w:firstColumn="0" w:lastColumn="0" w:oddVBand="0" w:evenVBand="0" w:oddHBand="0" w:evenHBand="0" w:firstRowFirstColumn="0" w:firstRowLastColumn="0" w:lastRowFirstColumn="0" w:lastRowLastColumn="0"/>
            </w:pPr>
            <w:r w:rsidRPr="00D61FEE">
              <w:t>It is good practice to s</w:t>
            </w:r>
            <w:r w:rsidR="00E82606" w:rsidRPr="00D61FEE">
              <w:t xml:space="preserve">et other relevant attributes and information fields </w:t>
            </w:r>
            <w:r w:rsidRPr="00D61FEE">
              <w:t>(</w:t>
            </w:r>
            <w:r w:rsidR="005F1E74">
              <w:t xml:space="preserve">such as </w:t>
            </w:r>
            <w:r w:rsidR="008647BF">
              <w:t xml:space="preserve">full document title, </w:t>
            </w:r>
            <w:r w:rsidRPr="00D61FEE">
              <w:t xml:space="preserve">author, </w:t>
            </w:r>
            <w:r w:rsidR="00737012">
              <w:t xml:space="preserve">subject matter, </w:t>
            </w:r>
            <w:r w:rsidRPr="00D61FEE">
              <w:t>keywords</w:t>
            </w:r>
            <w:r w:rsidR="00BC747C">
              <w:t xml:space="preserve"> / </w:t>
            </w:r>
            <w:r w:rsidR="006D6CA9">
              <w:t>tags</w:t>
            </w:r>
            <w:r w:rsidRPr="00D61FEE">
              <w:t>, etc.)</w:t>
            </w:r>
            <w:r w:rsidR="005273D6">
              <w:t xml:space="preserve"> in Document Properties.</w:t>
            </w:r>
            <w:r w:rsidR="00AA2F4C">
              <w:t xml:space="preserve"> </w:t>
            </w:r>
          </w:p>
        </w:tc>
      </w:tr>
    </w:tbl>
    <w:p w:rsidR="00E82606" w:rsidRDefault="00E82606" w:rsidP="00E82606">
      <w:pPr>
        <w:pStyle w:val="Heading4"/>
        <w:rPr>
          <w:lang w:val="en-US"/>
        </w:rPr>
      </w:pPr>
      <w:bookmarkStart w:id="59" w:name="_Ref365290957"/>
      <w:bookmarkStart w:id="60" w:name="_Ref365290960"/>
      <w:bookmarkStart w:id="61" w:name="_Toc367453049"/>
      <w:bookmarkStart w:id="62" w:name="_Toc399427618"/>
      <w:r w:rsidRPr="00B04BBF">
        <w:rPr>
          <w:lang w:val="en-US"/>
        </w:rPr>
        <w:lastRenderedPageBreak/>
        <w:t>Headings</w:t>
      </w:r>
      <w:bookmarkEnd w:id="59"/>
      <w:bookmarkEnd w:id="60"/>
      <w:bookmarkEnd w:id="61"/>
      <w:bookmarkEnd w:id="62"/>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1F4A49" w:rsidP="00534C47">
            <w:pPr>
              <w:cnfStyle w:val="000000000000" w:firstRow="0" w:lastRow="0" w:firstColumn="0" w:lastColumn="0" w:oddVBand="0" w:evenVBand="0" w:oddHBand="0" w:evenHBand="0" w:firstRowFirstColumn="0" w:firstRowLastColumn="0" w:lastRowFirstColumn="0" w:lastRowLastColumn="0"/>
            </w:pPr>
            <w:r>
              <w:t>4</w:t>
            </w:r>
            <w:r w:rsidR="00E82606">
              <w:t xml:space="preserve">. </w:t>
            </w:r>
            <w:r w:rsidR="000A38D9" w:rsidRPr="00911EF6">
              <w:t xml:space="preserve">Headings must be </w:t>
            </w:r>
            <w:r w:rsidR="000A38D9">
              <w:t xml:space="preserve">programmatically identified </w:t>
            </w:r>
            <w:r w:rsidR="000A38D9" w:rsidRPr="008E1162">
              <w:t xml:space="preserve">and </w:t>
            </w:r>
            <w:r w:rsidR="000A38D9">
              <w:t>match the visual outline level.</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5F1E74" w:rsidRPr="00F00A5D" w:rsidRDefault="005F1E74" w:rsidP="005F1E74">
            <w:pPr>
              <w:cnfStyle w:val="000000000000" w:firstRow="0" w:lastRow="0" w:firstColumn="0" w:lastColumn="0" w:oddVBand="0" w:evenVBand="0" w:oddHBand="0" w:evenHBand="0" w:firstRowFirstColumn="0" w:firstRowLastColumn="0" w:lastRowFirstColumn="0" w:lastRowLastColumn="0"/>
            </w:pP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…technical aspects</w:t>
            </w:r>
          </w:p>
        </w:tc>
        <w:tc>
          <w:tcPr>
            <w:tcW w:w="7470" w:type="dxa"/>
          </w:tcPr>
          <w:p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Headings are used to aid content navigation in terms of locating required content, and determining the importance or hierarchy of content (such as</w:t>
            </w:r>
            <w:r w:rsidR="00183737">
              <w:t xml:space="preserve"> </w:t>
            </w:r>
            <w:r w:rsidRPr="001B02DE">
              <w:t>major section, section, sub-section). In addition to visual text formatting (such as bold, italic, underline, or combinations), programmatic formatting can identify the presence of a heading and its outline level.</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Assistive technologies such as screen readers and voice dictation systems rely on programmatic formatting to navigate between headings ( for example, there is no way to automatically determine whether bold underlined text is a heading, or merely a point of emphasis).</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…consequences</w:t>
            </w:r>
          </w:p>
        </w:tc>
        <w:tc>
          <w:tcPr>
            <w:tcW w:w="7470" w:type="dxa"/>
          </w:tcPr>
          <w:p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Without programmatic formatting of headings, a document containing many visually apparent headings appears to AT as a document containing no headings. </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…benefits</w:t>
            </w:r>
          </w:p>
        </w:tc>
        <w:tc>
          <w:tcPr>
            <w:tcW w:w="7470" w:type="dxa"/>
          </w:tcPr>
          <w:p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Assigning programmatic formatting that includes both the presence of and </w:t>
            </w:r>
            <w:proofErr w:type="gramStart"/>
            <w:r w:rsidRPr="001B02DE">
              <w:t>the and</w:t>
            </w:r>
            <w:proofErr w:type="gramEnd"/>
            <w:r w:rsidRPr="001B02DE">
              <w:t xml:space="preserve"> outline level of headings provides comparable access in terms of the comprehensibility of the content.</w:t>
            </w:r>
          </w:p>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rsidR="00BF0BE5" w:rsidRPr="00EF507C" w:rsidRDefault="00BF0BE5" w:rsidP="00EF507C">
            <w:pPr>
              <w:pStyle w:val="NormalBullet"/>
              <w:cnfStyle w:val="000000000000" w:firstRow="0" w:lastRow="0" w:firstColumn="0" w:lastColumn="0" w:oddVBand="0" w:evenVBand="0" w:oddHBand="0" w:evenHBand="0" w:firstRowFirstColumn="0" w:firstRowLastColumn="0" w:lastRowFirstColumn="0" w:lastRowLastColumn="0"/>
            </w:pPr>
            <w:r w:rsidRPr="00EF507C">
              <w:t>The requirement should not be construed to require headings in place of headers in data tables.</w:t>
            </w:r>
          </w:p>
          <w:p w:rsidR="004123F6" w:rsidRPr="00EF507C" w:rsidRDefault="00BF0BE5" w:rsidP="00EF507C">
            <w:pPr>
              <w:pStyle w:val="NormalBullet"/>
              <w:cnfStyle w:val="000000000000" w:firstRow="0" w:lastRow="0" w:firstColumn="0" w:lastColumn="0" w:oddVBand="0" w:evenVBand="0" w:oddHBand="0" w:evenHBand="0" w:firstRowFirstColumn="0" w:firstRowLastColumn="0" w:lastRowFirstColumn="0" w:lastRowLastColumn="0"/>
            </w:pPr>
            <w:r w:rsidRPr="00EF507C">
              <w:t>This requirement does not mean that headings be added; it means that where headings are identifiable through visual formatting, they must be programmatically identified.</w:t>
            </w:r>
          </w:p>
          <w:p w:rsidR="00BF0BE5" w:rsidRPr="00EF507C" w:rsidRDefault="00BF0BE5"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Any visual representations of heading level (e.g. major section, section, subsection) must be matched by the programmatic heading level (e.g. major section = level 1, section = level 2, sub-section = level 3). </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Programmatic formatting provides AT a means to identify the presence of a heading and its outline level.</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E016BD" w:rsidRPr="00F62EE3" w:rsidRDefault="00E8260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FA4D73">
              <w:t>:</w:t>
            </w:r>
            <w:r w:rsidRPr="00F62EE3">
              <w:rPr>
                <w:rFonts w:cstheme="minorHAnsi"/>
              </w:rPr>
              <w:t xml:space="preserve"> Use Without Vision</w:t>
            </w:r>
          </w:p>
          <w:p w:rsidR="00E016BD" w:rsidRPr="00F62EE3" w:rsidRDefault="00E8260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1194.31(b)</w:t>
            </w:r>
            <w:r w:rsidR="00FA4D73">
              <w:t>:</w:t>
            </w:r>
            <w:r w:rsidRPr="00F62EE3">
              <w:rPr>
                <w:rFonts w:cstheme="minorHAnsi"/>
              </w:rPr>
              <w:t xml:space="preserve"> Use With Low Vision</w:t>
            </w:r>
          </w:p>
          <w:p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F62EE3">
              <w:rPr>
                <w:rFonts w:cstheme="minorHAnsi"/>
              </w:rPr>
              <w:t>508 1194.31(f)</w:t>
            </w:r>
            <w:r w:rsidR="00FA4D73">
              <w:t>:</w:t>
            </w:r>
            <w:r w:rsidRPr="00F62EE3">
              <w:rPr>
                <w:rFonts w:cstheme="minorHAnsi"/>
              </w:rPr>
              <w:t xml:space="preserve"> Use With</w:t>
            </w:r>
            <w:r w:rsidR="00A40E9E">
              <w:rPr>
                <w:rFonts w:cstheme="minorHAnsi"/>
              </w:rPr>
              <w:t xml:space="preserve"> Physical Limitations</w:t>
            </w:r>
          </w:p>
          <w:p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F62EE3">
              <w:t xml:space="preserve"> 1.3.1</w:t>
            </w:r>
            <w:r>
              <w:t>:</w:t>
            </w:r>
            <w:r w:rsidR="00E82606" w:rsidRPr="00F62EE3">
              <w:t xml:space="preserve"> Info and Relationships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DF549B">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DF549B" w:rsidP="00DF549B">
            <w:pPr>
              <w:cnfStyle w:val="000000000000" w:firstRow="0" w:lastRow="0" w:firstColumn="0" w:lastColumn="0" w:oddVBand="0" w:evenVBand="0" w:oddHBand="0" w:evenHBand="0" w:firstRowFirstColumn="0" w:firstRowLastColumn="0" w:lastRowFirstColumn="0" w:lastRowLastColumn="0"/>
            </w:pPr>
            <w:r>
              <w:t xml:space="preserve">Accessibility </w:t>
            </w:r>
            <w:r w:rsidR="00E82606">
              <w:t xml:space="preserve">Checker, </w:t>
            </w:r>
            <w:r w:rsidR="000A38D9">
              <w:t>Navigation Pane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DF549B">
            <w:pPr>
              <w:pStyle w:val="Heading5"/>
              <w:outlineLvl w:val="4"/>
            </w:pPr>
            <w:r w:rsidRPr="00A863A1">
              <w:t>Test Instruction 1</w:t>
            </w:r>
            <w:r>
              <w:t>a</w:t>
            </w:r>
            <w:r w:rsidRPr="00A863A1">
              <w:t xml:space="preserve">: </w:t>
            </w:r>
            <w:r>
              <w:t>Manual Find of</w:t>
            </w:r>
            <w:r w:rsidRPr="00A863A1">
              <w:t xml:space="preserve"> Applicable </w:t>
            </w:r>
            <w:r w:rsidR="00034F82">
              <w:t>Components</w:t>
            </w:r>
            <w:r w:rsidR="00034F82">
              <w:br/>
            </w:r>
            <w:r w:rsidR="00034F82" w:rsidRPr="00034F82">
              <w:rPr>
                <w:color w:val="0070C0"/>
              </w:rPr>
              <w:t>[Word 2010]</w:t>
            </w:r>
          </w:p>
        </w:tc>
        <w:tc>
          <w:tcPr>
            <w:tcW w:w="7470" w:type="dxa"/>
          </w:tcPr>
          <w:p w:rsidR="00A14249" w:rsidRPr="002E6A44" w:rsidRDefault="00A14249" w:rsidP="001D70AF">
            <w:pPr>
              <w:pStyle w:val="Normalabc"/>
              <w:numPr>
                <w:ilvl w:val="0"/>
                <w:numId w:val="10"/>
              </w:numPr>
              <w:cnfStyle w:val="000000000000" w:firstRow="0" w:lastRow="0" w:firstColumn="0" w:lastColumn="0" w:oddVBand="0" w:evenVBand="0" w:oddHBand="0" w:evenHBand="0" w:firstRowFirstColumn="0" w:firstRowLastColumn="0" w:lastRowFirstColumn="0" w:lastRowLastColumn="0"/>
            </w:pPr>
            <w:r w:rsidRPr="003B7FC8">
              <w:t>Find where formatting has been used to logically divide and structure the document</w:t>
            </w:r>
            <w:r w:rsidR="00A93992">
              <w:t xml:space="preserve">. </w:t>
            </w:r>
            <w:r>
              <w:rPr>
                <w:lang w:eastAsia="x-none"/>
              </w:rPr>
              <w:t xml:space="preserve">Visually </w:t>
            </w:r>
            <w:r w:rsidR="004A70B9">
              <w:rPr>
                <w:lang w:eastAsia="x-none"/>
              </w:rPr>
              <w:t>identify</w:t>
            </w:r>
            <w:r>
              <w:rPr>
                <w:lang w:eastAsia="x-none"/>
              </w:rPr>
              <w:t xml:space="preserve"> where headings are used in a document </w:t>
            </w:r>
            <w:r w:rsidR="00DF549B">
              <w:rPr>
                <w:lang w:eastAsia="x-none"/>
              </w:rPr>
              <w:t xml:space="preserve">through text </w:t>
            </w:r>
            <w:r>
              <w:rPr>
                <w:lang w:eastAsia="x-none"/>
              </w:rPr>
              <w:t>formatting, use of white space, boxes or other visual separators</w:t>
            </w:r>
            <w:r w:rsidR="00A93992">
              <w:rPr>
                <w:lang w:eastAsia="x-none"/>
              </w:rPr>
              <w:t>.</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350480">
            <w:pPr>
              <w:pStyle w:val="Heading5"/>
              <w:outlineLvl w:val="4"/>
            </w:pPr>
            <w:r w:rsidRPr="00A863A1">
              <w:lastRenderedPageBreak/>
              <w:t>Test Instruction 1</w:t>
            </w:r>
            <w:r>
              <w:t>b</w:t>
            </w:r>
            <w:r w:rsidRPr="00A863A1">
              <w:t xml:space="preserve">: </w:t>
            </w:r>
            <w:r w:rsidR="00350480">
              <w:t xml:space="preserve">Accessibility </w:t>
            </w:r>
            <w:r>
              <w:t>Checker Find of</w:t>
            </w:r>
            <w:r w:rsidRPr="00A863A1">
              <w:t xml:space="preserve"> Applicable </w:t>
            </w:r>
            <w:r w:rsidR="00034F82">
              <w:t>Components</w:t>
            </w:r>
            <w:r w:rsidR="00034F82">
              <w:br/>
            </w:r>
            <w:r w:rsidR="00034F82" w:rsidRPr="00034F82">
              <w:rPr>
                <w:color w:val="0070C0"/>
              </w:rPr>
              <w:t>[Word 2010]</w:t>
            </w:r>
          </w:p>
        </w:tc>
        <w:tc>
          <w:tcPr>
            <w:tcW w:w="7470" w:type="dxa"/>
          </w:tcPr>
          <w:p w:rsidR="008D6FD6" w:rsidRDefault="00A93992" w:rsidP="001D70AF">
            <w:pPr>
              <w:pStyle w:val="Normalabc"/>
              <w:numPr>
                <w:ilvl w:val="0"/>
                <w:numId w:val="26"/>
              </w:numPr>
              <w:cnfStyle w:val="000000000000" w:firstRow="0" w:lastRow="0" w:firstColumn="0" w:lastColumn="0" w:oddVBand="0" w:evenVBand="0" w:oddHBand="0" w:evenHBand="0" w:firstRowFirstColumn="0" w:firstRowLastColumn="0" w:lastRowFirstColumn="0" w:lastRowLastColumn="0"/>
            </w:pPr>
            <w:r w:rsidRPr="00F069E9">
              <w:t xml:space="preserve">Run the </w:t>
            </w:r>
            <w:r w:rsidR="00DF549B">
              <w:t>A</w:t>
            </w:r>
            <w:r w:rsidR="00DF549B" w:rsidRPr="00F069E9">
              <w:t xml:space="preserve">ccessibility </w:t>
            </w:r>
            <w:r w:rsidR="00DF549B">
              <w:t>C</w:t>
            </w:r>
            <w:r w:rsidR="00DF549B" w:rsidRPr="00F069E9">
              <w:t>hecker</w:t>
            </w:r>
            <w:r w:rsidRPr="00F069E9">
              <w:t xml:space="preserve">: “Unstructured Document” will show if </w:t>
            </w:r>
            <w:r w:rsidR="006D7BB8">
              <w:t>no headings are used.</w:t>
            </w:r>
          </w:p>
          <w:p w:rsidR="00D275CB" w:rsidRDefault="00A93992" w:rsidP="00A93992">
            <w:pPr>
              <w:pStyle w:val="Heading6"/>
              <w:outlineLvl w:val="5"/>
              <w:cnfStyle w:val="000000000000" w:firstRow="0" w:lastRow="0" w:firstColumn="0" w:lastColumn="0" w:oddVBand="0" w:evenVBand="0" w:oddHBand="0" w:evenHBand="0" w:firstRowFirstColumn="0" w:firstRowLastColumn="0" w:lastRowFirstColumn="0" w:lastRowLastColumn="0"/>
            </w:pPr>
            <w:r w:rsidRPr="005D556C">
              <w:t>Note:</w:t>
            </w:r>
          </w:p>
          <w:p w:rsidR="00A93992" w:rsidRPr="003B7FC8" w:rsidRDefault="00A93992" w:rsidP="00603497">
            <w:pPr>
              <w:pStyle w:val="NormalBullet"/>
              <w:cnfStyle w:val="000000000000" w:firstRow="0" w:lastRow="0" w:firstColumn="0" w:lastColumn="0" w:oddVBand="0" w:evenVBand="0" w:oddHBand="0" w:evenHBand="0" w:firstRowFirstColumn="0" w:firstRowLastColumn="0" w:lastRowFirstColumn="0" w:lastRowLastColumn="0"/>
            </w:pPr>
            <w:r w:rsidRPr="005D556C">
              <w:t>The above check only works on documents</w:t>
            </w:r>
            <w:r>
              <w:t xml:space="preserve"> of about 1200 words or more</w:t>
            </w:r>
            <w:r w:rsidRPr="005D556C">
              <w:t xml:space="preserve">. </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DF549B">
            <w:pPr>
              <w:pStyle w:val="Heading5"/>
              <w:outlineLvl w:val="4"/>
            </w:pPr>
            <w:r w:rsidRPr="00A863A1">
              <w:t>Test Instruction 2</w:t>
            </w:r>
            <w:r>
              <w:t>a</w:t>
            </w:r>
            <w:r w:rsidRPr="00A863A1">
              <w:t xml:space="preserve">: </w:t>
            </w:r>
            <w:r>
              <w:t xml:space="preserve">Manual check for </w:t>
            </w:r>
            <w:r w:rsidRPr="00A863A1">
              <w:t xml:space="preserve">Inspecting/Using </w:t>
            </w:r>
            <w:r w:rsidR="00034F82">
              <w:t>Components</w:t>
            </w:r>
            <w:r w:rsidR="00034F82">
              <w:br/>
            </w:r>
            <w:r w:rsidR="00034F82" w:rsidRPr="00034F82">
              <w:rPr>
                <w:color w:val="0070C0"/>
              </w:rPr>
              <w:t>[Word 2010]</w:t>
            </w:r>
          </w:p>
        </w:tc>
        <w:tc>
          <w:tcPr>
            <w:tcW w:w="7470" w:type="dxa"/>
          </w:tcPr>
          <w:p w:rsidR="007E1D69" w:rsidRDefault="00A93992" w:rsidP="001D70AF">
            <w:pPr>
              <w:pStyle w:val="Normalabc"/>
              <w:numPr>
                <w:ilvl w:val="0"/>
                <w:numId w:val="48"/>
              </w:numPr>
              <w:cnfStyle w:val="000000000000" w:firstRow="0" w:lastRow="0" w:firstColumn="0" w:lastColumn="0" w:oddVBand="0" w:evenVBand="0" w:oddHBand="0" w:evenHBand="0" w:firstRowFirstColumn="0" w:firstRowLastColumn="0" w:lastRowFirstColumn="0" w:lastRowLastColumn="0"/>
            </w:pPr>
            <w:r w:rsidRPr="00F069E9">
              <w:t xml:space="preserve">Open the </w:t>
            </w:r>
            <w:r w:rsidR="000A38D9">
              <w:t>Navigation</w:t>
            </w:r>
            <w:r w:rsidRPr="00F069E9">
              <w:t xml:space="preserve"> pane</w:t>
            </w:r>
            <w:r w:rsidR="007E1D69">
              <w:t xml:space="preserve"> (Ctrl + F).</w:t>
            </w:r>
          </w:p>
          <w:p w:rsidR="00A93992" w:rsidRPr="00F069E9" w:rsidRDefault="00A93992" w:rsidP="001D70AF">
            <w:pPr>
              <w:pStyle w:val="Normalabc"/>
              <w:numPr>
                <w:ilvl w:val="0"/>
                <w:numId w:val="48"/>
              </w:numPr>
              <w:cnfStyle w:val="000000000000" w:firstRow="0" w:lastRow="0" w:firstColumn="0" w:lastColumn="0" w:oddVBand="0" w:evenVBand="0" w:oddHBand="0" w:evenHBand="0" w:firstRowFirstColumn="0" w:firstRowLastColumn="0" w:lastRowFirstColumn="0" w:lastRowLastColumn="0"/>
            </w:pPr>
            <w:r w:rsidRPr="00F069E9">
              <w:t xml:space="preserve">The headings in the </w:t>
            </w:r>
            <w:r w:rsidR="000A38D9">
              <w:t>Navigation Pane</w:t>
            </w:r>
            <w:r w:rsidRPr="00F069E9">
              <w:t xml:space="preserve"> should be selectable to go to any heading in the document.</w:t>
            </w:r>
            <w:r w:rsidR="000A38D9">
              <w:t xml:space="preserve"> Verify that all headings found in Step 1a.a are reachable via the </w:t>
            </w:r>
            <w:r w:rsidR="000A38D9" w:rsidRPr="000A38D9">
              <w:t>Navigation Pane.</w:t>
            </w:r>
          </w:p>
          <w:p w:rsidR="00A93992" w:rsidRDefault="00A93992" w:rsidP="00647B75">
            <w:pPr>
              <w:pStyle w:val="Normalabc"/>
              <w:cnfStyle w:val="000000000000" w:firstRow="0" w:lastRow="0" w:firstColumn="0" w:lastColumn="0" w:oddVBand="0" w:evenVBand="0" w:oddHBand="0" w:evenHBand="0" w:firstRowFirstColumn="0" w:firstRowLastColumn="0" w:lastRowFirstColumn="0" w:lastRowLastColumn="0"/>
            </w:pPr>
            <w:r w:rsidRPr="00F069E9">
              <w:t>The hierarchy of the headings in the document should be indicated in the</w:t>
            </w:r>
            <w:r w:rsidRPr="00987FBE">
              <w:t xml:space="preserve"> </w:t>
            </w:r>
            <w:r w:rsidR="005C4F6F" w:rsidRPr="00987FBE">
              <w:t>Navigation Pane</w:t>
            </w:r>
            <w:r w:rsidRPr="00987FBE">
              <w:t>.</w:t>
            </w:r>
            <w:r w:rsidR="007E0460">
              <w:t xml:space="preserve"> The hierarchy should match the visual outline level of the headings.</w:t>
            </w:r>
          </w:p>
          <w:p w:rsidR="007E0460" w:rsidRDefault="007E0460" w:rsidP="008647BF">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590A98">
              <w:t>Note</w:t>
            </w:r>
            <w:r w:rsidRPr="00590A98">
              <w:rPr>
                <w:lang w:val="en-US"/>
              </w:rPr>
              <w:t>:</w:t>
            </w:r>
          </w:p>
          <w:p w:rsidR="00A14249" w:rsidRPr="00A93992" w:rsidRDefault="007E0460" w:rsidP="007E0460">
            <w:pPr>
              <w:pStyle w:val="NormalBullet"/>
              <w:cnfStyle w:val="000000000000" w:firstRow="0" w:lastRow="0" w:firstColumn="0" w:lastColumn="0" w:oddVBand="0" w:evenVBand="0" w:oddHBand="0" w:evenHBand="0" w:firstRowFirstColumn="0" w:firstRowLastColumn="0" w:lastRowFirstColumn="0" w:lastRowLastColumn="0"/>
            </w:pPr>
            <w:r w:rsidRPr="007E0460">
              <w:t xml:space="preserve">For step c, </w:t>
            </w:r>
            <w:r w:rsidR="00EF4D47" w:rsidRPr="007E0460">
              <w:t>the</w:t>
            </w:r>
            <w:r w:rsidRPr="007E0460">
              <w:t xml:space="preserve"> heading “Outline Level” of a paragraph can also be verified using the Reveal Formatting Pane (</w:t>
            </w:r>
            <w:r w:rsidR="00A93992" w:rsidRPr="007E0460">
              <w:t>Shift</w:t>
            </w:r>
            <w:r w:rsidRPr="007E0460">
              <w:t xml:space="preserve"> </w:t>
            </w:r>
            <w:r w:rsidR="00A93992" w:rsidRPr="007E0460">
              <w:t>+</w:t>
            </w:r>
            <w:r w:rsidRPr="007E0460">
              <w:t xml:space="preserve"> </w:t>
            </w:r>
            <w:r w:rsidR="00A93992" w:rsidRPr="007E0460">
              <w:t>F1</w:t>
            </w:r>
            <w:r w:rsidRPr="007E0460">
              <w:t>).</w:t>
            </w:r>
            <w:r>
              <w:t xml:space="preserve"> </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D92751">
            <w:pPr>
              <w:pStyle w:val="Heading5"/>
              <w:outlineLvl w:val="4"/>
            </w:pPr>
            <w:r w:rsidRPr="00A863A1">
              <w:t>Test Instruction 2</w:t>
            </w:r>
            <w:r>
              <w:t>b</w:t>
            </w:r>
            <w:r w:rsidRPr="00A863A1">
              <w:t xml:space="preserve">: </w:t>
            </w:r>
            <w:r w:rsidR="00D92751">
              <w:t xml:space="preserve">Accessibility </w:t>
            </w:r>
            <w:r>
              <w:t xml:space="preserve">Checker for </w:t>
            </w:r>
            <w:r w:rsidRPr="00A863A1">
              <w:t xml:space="preserve">Inspecting/Using </w:t>
            </w:r>
            <w:r w:rsidR="00034F82">
              <w:t>Components</w:t>
            </w:r>
            <w:r w:rsidR="00034F82">
              <w:br/>
            </w:r>
            <w:r w:rsidR="00034F82" w:rsidRPr="00034F82">
              <w:rPr>
                <w:color w:val="0070C0"/>
              </w:rPr>
              <w:t>[Word 2010]</w:t>
            </w:r>
          </w:p>
        </w:tc>
        <w:tc>
          <w:tcPr>
            <w:tcW w:w="7470" w:type="dxa"/>
          </w:tcPr>
          <w:p w:rsidR="00E71366" w:rsidRDefault="00A14249" w:rsidP="00E71366">
            <w:pPr>
              <w:pStyle w:val="Normalabc"/>
              <w:numPr>
                <w:ilvl w:val="0"/>
                <w:numId w:val="49"/>
              </w:numPr>
              <w:cnfStyle w:val="000000000000" w:firstRow="0" w:lastRow="0" w:firstColumn="0" w:lastColumn="0" w:oddVBand="0" w:evenVBand="0" w:oddHBand="0" w:evenHBand="0" w:firstRowFirstColumn="0" w:firstRowLastColumn="0" w:lastRowFirstColumn="0" w:lastRowLastColumn="0"/>
            </w:pPr>
            <w:r w:rsidRPr="00F069E9">
              <w:t xml:space="preserve">Run the </w:t>
            </w:r>
            <w:r w:rsidR="003829C1">
              <w:t>Accessibility Checker</w:t>
            </w:r>
            <w:r w:rsidRPr="00F069E9">
              <w:t>: “Unstructured Document” will show if headings are not set correctly on a long document.</w:t>
            </w:r>
          </w:p>
          <w:p w:rsidR="001F4B03" w:rsidRPr="00F069E9" w:rsidRDefault="001F4B03" w:rsidP="00E71366">
            <w:pPr>
              <w:pStyle w:val="Normalabc"/>
              <w:numPr>
                <w:ilvl w:val="0"/>
                <w:numId w:val="49"/>
              </w:numPr>
              <w:cnfStyle w:val="000000000000" w:firstRow="0" w:lastRow="0" w:firstColumn="0" w:lastColumn="0" w:oddVBand="0" w:evenVBand="0" w:oddHBand="0" w:evenHBand="0" w:firstRowFirstColumn="0" w:firstRowLastColumn="0" w:lastRowFirstColumn="0" w:lastRowLastColumn="0"/>
            </w:pPr>
            <w:r>
              <w:t>Conduct manual test 2a.c to check that the hierarchy of the headings matches the visual outline level.</w:t>
            </w:r>
          </w:p>
          <w:p w:rsidR="00D275CB" w:rsidRDefault="00A14249" w:rsidP="004B2A16">
            <w:pPr>
              <w:pStyle w:val="Heading6"/>
              <w:outlineLvl w:val="5"/>
              <w:cnfStyle w:val="000000000000" w:firstRow="0" w:lastRow="0" w:firstColumn="0" w:lastColumn="0" w:oddVBand="0" w:evenVBand="0" w:oddHBand="0" w:evenHBand="0" w:firstRowFirstColumn="0" w:firstRowLastColumn="0" w:lastRowFirstColumn="0" w:lastRowLastColumn="0"/>
            </w:pPr>
            <w:r w:rsidRPr="005D556C">
              <w:t>Note:</w:t>
            </w:r>
          </w:p>
          <w:p w:rsidR="00A14249" w:rsidRPr="002D1999" w:rsidRDefault="00A14249" w:rsidP="008E7C35">
            <w:pPr>
              <w:pStyle w:val="NormalBullet"/>
              <w:cnfStyle w:val="000000000000" w:firstRow="0" w:lastRow="0" w:firstColumn="0" w:lastColumn="0" w:oddVBand="0" w:evenVBand="0" w:oddHBand="0" w:evenHBand="0" w:firstRowFirstColumn="0" w:firstRowLastColumn="0" w:lastRowFirstColumn="0" w:lastRowLastColumn="0"/>
              <w:rPr>
                <w:u w:val="single"/>
              </w:rPr>
            </w:pPr>
            <w:r w:rsidRPr="005D556C">
              <w:t>The above check only works on documents</w:t>
            </w:r>
            <w:r>
              <w:t xml:space="preserve"> of about 1200 words or more</w:t>
            </w:r>
            <w:r w:rsidRPr="005D556C">
              <w:t xml:space="preserve">. If headings are used on </w:t>
            </w:r>
            <w:r>
              <w:t>shorter documents</w:t>
            </w:r>
            <w:r w:rsidRPr="005D556C">
              <w:t xml:space="preserve">, use the manual check described </w:t>
            </w:r>
            <w:r>
              <w:t>above</w:t>
            </w:r>
            <w:r w:rsidRPr="005D556C">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8E7C35">
            <w:pPr>
              <w:pStyle w:val="NormalBullet"/>
              <w:cnfStyle w:val="000000000000" w:firstRow="0" w:lastRow="0" w:firstColumn="0" w:lastColumn="0" w:oddVBand="0" w:evenVBand="0" w:oddHBand="0" w:evenHBand="0" w:firstRowFirstColumn="0" w:firstRowLastColumn="0" w:lastRowFirstColumn="0" w:lastRowLastColumn="0"/>
            </w:pPr>
            <w:r>
              <w:t>Visually apparent headings are not programmatically 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8513F1">
              <w:t>W</w:t>
            </w:r>
            <w:r w:rsidRPr="00D65945">
              <w:t xml:space="preserve">ithout </w:t>
            </w:r>
            <w:r w:rsidR="008513F1">
              <w:t>V</w:t>
            </w:r>
            <w:r w:rsidRPr="00D65945">
              <w:t>ision</w:t>
            </w:r>
            <w:r>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8513F1">
              <w:t>W</w:t>
            </w:r>
            <w:r w:rsidRPr="00D65945">
              <w:t xml:space="preserve">ith </w:t>
            </w:r>
            <w:r w:rsidR="008513F1">
              <w:t>L</w:t>
            </w:r>
            <w:r w:rsidRPr="00D65945">
              <w:t xml:space="preserve">ow </w:t>
            </w:r>
            <w:r w:rsidR="008513F1">
              <w:t>V</w:t>
            </w:r>
            <w:r w:rsidRPr="00D65945">
              <w:t>ision</w:t>
            </w:r>
            <w:r>
              <w:t>.</w:t>
            </w:r>
          </w:p>
          <w:p w:rsidR="00E82606" w:rsidRPr="008513F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8513F1">
              <w:t xml:space="preserve">Fails 1194.31(f): </w:t>
            </w:r>
            <w:r w:rsidR="008513F1" w:rsidRPr="008513F1">
              <w:t>Use With Physical Limitations</w:t>
            </w:r>
          </w:p>
          <w:p w:rsidR="00E82606" w:rsidRDefault="00E82606" w:rsidP="008E7C35">
            <w:pPr>
              <w:pStyle w:val="NormalBullet"/>
              <w:cnfStyle w:val="000000000000" w:firstRow="0" w:lastRow="0" w:firstColumn="0" w:lastColumn="0" w:oddVBand="0" w:evenVBand="0" w:oddHBand="0" w:evenHBand="0" w:firstRowFirstColumn="0" w:firstRowLastColumn="0" w:lastRowFirstColumn="0" w:lastRowLastColumn="0"/>
            </w:pPr>
            <w:r>
              <w:t>Programmatically identified heading levels do not match the visual outline level.</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a): Use without vision</w:t>
            </w:r>
            <w:r>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b): Use with low vision</w:t>
            </w:r>
            <w:r>
              <w:t>.</w:t>
            </w:r>
          </w:p>
          <w:p w:rsidR="001C769B" w:rsidRPr="000A6D90" w:rsidRDefault="00E82606" w:rsidP="004123F6">
            <w:pPr>
              <w:pStyle w:val="NormalBulletPassorFail"/>
              <w:cnfStyle w:val="000000000000" w:firstRow="0" w:lastRow="0" w:firstColumn="0" w:lastColumn="0" w:oddVBand="0" w:evenVBand="0" w:oddHBand="0" w:evenHBand="0" w:firstRowFirstColumn="0" w:firstRowLastColumn="0" w:lastRowFirstColumn="0" w:lastRowLastColumn="0"/>
            </w:pPr>
            <w:r w:rsidRPr="008513F1">
              <w:t xml:space="preserve">Fails 1194.31(f): </w:t>
            </w:r>
            <w:r w:rsidR="008513F1" w:rsidRPr="008513F1">
              <w:t>Use With Physical Limitations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Visually apparent headings are not programmatically 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00F15DDE">
              <w:t>:</w:t>
            </w:r>
            <w:r w:rsidRPr="007E740E">
              <w:t xml:space="preserve"> </w:t>
            </w:r>
            <w:r>
              <w:t>Info and Relationships</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Programmatically identified heading levels do not match the visual outline level.</w:t>
            </w:r>
          </w:p>
          <w:p w:rsidR="001C769B" w:rsidRDefault="00E82606" w:rsidP="001C769B">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00F15DDE">
              <w:t>:</w:t>
            </w:r>
            <w:r w:rsidRPr="007E740E">
              <w:t xml:space="preserve"> </w:t>
            </w:r>
            <w:r>
              <w:t>Info and Relationships</w:t>
            </w:r>
          </w:p>
        </w:tc>
      </w:tr>
      <w:tr w:rsidR="00E82606" w:rsidRPr="008D1E25"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rsidRPr="00D92751">
              <w:t>Baseline Requirement</w:t>
            </w:r>
            <w:r w:rsidRPr="00D92751">
              <w:t xml:space="preserve"> Test </w:t>
            </w:r>
            <w:r w:rsidR="00034F82" w:rsidRPr="00D92751">
              <w:t>Results</w:t>
            </w:r>
            <w:r w:rsidR="00034F82">
              <w:br/>
            </w:r>
            <w:r w:rsidR="00034F82" w:rsidRPr="00034F82">
              <w:rPr>
                <w:color w:val="0070C0"/>
              </w:rPr>
              <w:t>[Word 2010]</w:t>
            </w:r>
          </w:p>
        </w:tc>
        <w:tc>
          <w:tcPr>
            <w:tcW w:w="7470" w:type="dxa"/>
            <w:tcBorders>
              <w:bottom w:val="single" w:sz="4" w:space="0" w:color="auto"/>
            </w:tcBorders>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F15DDE">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7E1EDB">
              <w:t>4</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Visually apparent headings are programmatically identified AND heading levels match the visual outline level.</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7E1EDB">
              <w:t>4</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There are no visually apparent headings.</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7E1EDB">
              <w:t>4</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C16A16">
            <w:pPr>
              <w:pStyle w:val="Heading5"/>
              <w:outlineLvl w:val="4"/>
            </w:pPr>
            <w:r>
              <w:lastRenderedPageBreak/>
              <w:t xml:space="preserve">Advisory: Tips </w:t>
            </w:r>
            <w:r w:rsidR="00D92751">
              <w:t xml:space="preserve">to enhance </w:t>
            </w:r>
            <w:r w:rsidR="00C16A16">
              <w:t xml:space="preserve">or </w:t>
            </w:r>
            <w:r>
              <w:t xml:space="preserve">streamline test </w:t>
            </w:r>
            <w:r w:rsidR="00034F82">
              <w:t>processes</w:t>
            </w:r>
            <w:r w:rsidR="00034F82">
              <w:br/>
            </w:r>
            <w:r w:rsidR="00034F82" w:rsidRPr="00034F82">
              <w:rPr>
                <w:color w:val="0070C0"/>
              </w:rPr>
              <w:t>[Word 2010]</w:t>
            </w:r>
          </w:p>
        </w:tc>
        <w:tc>
          <w:tcPr>
            <w:tcW w:w="7470" w:type="dxa"/>
          </w:tcPr>
          <w:p w:rsidR="00E82606" w:rsidRPr="000B4639" w:rsidRDefault="00E82606" w:rsidP="00D379BA">
            <w:pPr>
              <w:pStyle w:val="NormalBullet"/>
              <w:cnfStyle w:val="000000000000" w:firstRow="0" w:lastRow="0" w:firstColumn="0" w:lastColumn="0" w:oddVBand="0" w:evenVBand="0" w:oddHBand="0" w:evenHBand="0" w:firstRowFirstColumn="0" w:firstRowLastColumn="0" w:lastRowFirstColumn="0" w:lastRowLastColumn="0"/>
            </w:pPr>
            <w:r w:rsidRPr="000B4639">
              <w:t xml:space="preserve">If a page appears to have logical separable sections, but there are no headings, it might be worth </w:t>
            </w:r>
            <w:r w:rsidR="00B85A50">
              <w:t>informing</w:t>
            </w:r>
            <w:r w:rsidRPr="000B4639">
              <w:t xml:space="preserve"> authors that identifying such sections through headings </w:t>
            </w:r>
            <w:r w:rsidR="00B551CC">
              <w:t>and adding heading text</w:t>
            </w:r>
            <w:r w:rsidR="00303B3C">
              <w:t xml:space="preserve"> </w:t>
            </w:r>
            <w:r w:rsidRPr="000B4639">
              <w:t>might be useful for all users.</w:t>
            </w:r>
          </w:p>
          <w:p w:rsidR="00E82606" w:rsidRPr="000B4639" w:rsidRDefault="00E82606" w:rsidP="00D379BA">
            <w:pPr>
              <w:pStyle w:val="NormalBullet"/>
              <w:cnfStyle w:val="000000000000" w:firstRow="0" w:lastRow="0" w:firstColumn="0" w:lastColumn="0" w:oddVBand="0" w:evenVBand="0" w:oddHBand="0" w:evenHBand="0" w:firstRowFirstColumn="0" w:firstRowLastColumn="0" w:lastRowFirstColumn="0" w:lastRowLastColumn="0"/>
            </w:pPr>
            <w:r w:rsidRPr="000B4639">
              <w:t xml:space="preserve">Section headings are used to provide structure on a page, facilitating faster comprehension. However, some designers may use programmatic headings for non-heading purposes, such as text styling to call visual attention to content. Such uses deviate from the primary purpose of headings, which is to provide information on how the content on the page is structured. It might be worth </w:t>
            </w:r>
            <w:r w:rsidR="00B85A50">
              <w:t>informing</w:t>
            </w:r>
            <w:r w:rsidRPr="000B4639">
              <w:t xml:space="preserve"> designers that using programmatic heading for non-headings can cause confusion for non-visual users.</w:t>
            </w:r>
          </w:p>
          <w:p w:rsidR="00E82606" w:rsidRPr="000B4639" w:rsidRDefault="00E82606" w:rsidP="00D379BA">
            <w:pPr>
              <w:pStyle w:val="NormalBullet"/>
              <w:cnfStyle w:val="000000000000" w:firstRow="0" w:lastRow="0" w:firstColumn="0" w:lastColumn="0" w:oddVBand="0" w:evenVBand="0" w:oddHBand="0" w:evenHBand="0" w:firstRowFirstColumn="0" w:firstRowLastColumn="0" w:lastRowFirstColumn="0" w:lastRowLastColumn="0"/>
            </w:pPr>
            <w:r w:rsidRPr="000B4639">
              <w:t xml:space="preserve">Examples </w:t>
            </w:r>
            <w:r w:rsidR="00B85A50">
              <w:t>may</w:t>
            </w:r>
            <w:r w:rsidR="00B85A50" w:rsidRPr="000B4639">
              <w:t xml:space="preserve"> </w:t>
            </w:r>
            <w:r w:rsidRPr="000B4639">
              <w:t>be helpful to illustrate headings that do and do not match their visual structure.</w:t>
            </w:r>
          </w:p>
          <w:p w:rsidR="004E34E8" w:rsidRDefault="004E34E8" w:rsidP="00D379BA">
            <w:pPr>
              <w:pStyle w:val="NormalBullet"/>
              <w:cnfStyle w:val="000000000000" w:firstRow="0" w:lastRow="0" w:firstColumn="0" w:lastColumn="0" w:oddVBand="0" w:evenVBand="0" w:oddHBand="0" w:evenHBand="0" w:firstRowFirstColumn="0" w:firstRowLastColumn="0" w:lastRowFirstColumn="0" w:lastRowLastColumn="0"/>
            </w:pPr>
            <w:r>
              <w:t xml:space="preserve">Mapping to the visual outline does not necessarily imply using a hierarchical structure (in the case where the author </w:t>
            </w:r>
            <w:r w:rsidR="003D16AD">
              <w:t>intentionally is not using a logical hierarchy).</w:t>
            </w:r>
            <w:r w:rsidR="00D275CB">
              <w:t xml:space="preserve"> </w:t>
            </w:r>
            <w:r w:rsidR="003D16AD">
              <w:t xml:space="preserve">However, it might be worth </w:t>
            </w:r>
            <w:r w:rsidR="00B85A50">
              <w:t>informing</w:t>
            </w:r>
            <w:r w:rsidR="003D16AD">
              <w:t xml:space="preserve"> a</w:t>
            </w:r>
            <w:r w:rsidR="00B75226">
              <w:t>uthors that a logical hierarchy is a best practice.</w:t>
            </w:r>
          </w:p>
          <w:p w:rsidR="00220758" w:rsidRPr="00D857E8" w:rsidRDefault="00113D25" w:rsidP="00113D25">
            <w:pPr>
              <w:pStyle w:val="NormalBullet"/>
              <w:cnfStyle w:val="000000000000" w:firstRow="0" w:lastRow="0" w:firstColumn="0" w:lastColumn="0" w:oddVBand="0" w:evenVBand="0" w:oddHBand="0" w:evenHBand="0" w:firstRowFirstColumn="0" w:firstRowLastColumn="0" w:lastRowFirstColumn="0" w:lastRowLastColumn="0"/>
            </w:pPr>
            <w:r>
              <w:t>U</w:t>
            </w:r>
            <w:r w:rsidR="00BE48D2" w:rsidRPr="00BE48D2">
              <w:t xml:space="preserve">sing </w:t>
            </w:r>
            <w:r w:rsidR="00E82606" w:rsidRPr="00BE48D2">
              <w:t xml:space="preserve">built-in </w:t>
            </w:r>
            <w:r>
              <w:t xml:space="preserve">or custom </w:t>
            </w:r>
            <w:r w:rsidR="00E82606" w:rsidRPr="00BE48D2">
              <w:t xml:space="preserve">headings </w:t>
            </w:r>
            <w:r>
              <w:t xml:space="preserve">based on </w:t>
            </w:r>
            <w:r w:rsidR="00BE48D2" w:rsidRPr="00BE48D2">
              <w:t xml:space="preserve">“Heading 1”, “Heading 2” etc. is </w:t>
            </w:r>
            <w:r w:rsidR="00BE48D2">
              <w:t>a best practice</w:t>
            </w:r>
            <w:r>
              <w:t>.</w:t>
            </w:r>
          </w:p>
        </w:tc>
      </w:tr>
    </w:tbl>
    <w:p w:rsidR="00E82606" w:rsidRDefault="00E82606" w:rsidP="00E82606">
      <w:pPr>
        <w:pStyle w:val="Heading4"/>
        <w:rPr>
          <w:lang w:val="en-US"/>
        </w:rPr>
      </w:pPr>
      <w:bookmarkStart w:id="63" w:name="_Toc367453050"/>
      <w:bookmarkStart w:id="64" w:name="_Toc399427619"/>
      <w:r>
        <w:rPr>
          <w:lang w:val="en-US"/>
        </w:rPr>
        <w:lastRenderedPageBreak/>
        <w:t xml:space="preserve">Section </w:t>
      </w:r>
      <w:r w:rsidRPr="00B04BBF">
        <w:rPr>
          <w:lang w:val="en-US"/>
        </w:rPr>
        <w:t>Language</w:t>
      </w:r>
      <w:bookmarkEnd w:id="63"/>
      <w:bookmarkEnd w:id="64"/>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B85A50">
            <w:pPr>
              <w:cnfStyle w:val="000000000000" w:firstRow="0" w:lastRow="0" w:firstColumn="0" w:lastColumn="0" w:oddVBand="0" w:evenVBand="0" w:oddHBand="0" w:evenHBand="0" w:firstRowFirstColumn="0" w:firstRowLastColumn="0" w:lastRowFirstColumn="0" w:lastRowLastColumn="0"/>
            </w:pPr>
            <w:r>
              <w:t>5</w:t>
            </w:r>
            <w:r w:rsidR="00E82606">
              <w:t xml:space="preserve">. </w:t>
            </w:r>
            <w:r w:rsidR="00B85A50">
              <w:t>S</w:t>
            </w:r>
            <w:r w:rsidR="00F414C0">
              <w:t xml:space="preserve">ections that use language other than the default </w:t>
            </w:r>
            <w:r w:rsidR="00B85A50">
              <w:t>must be programmatically identified (</w:t>
            </w:r>
            <w:r w:rsidR="00BF7949">
              <w:t>except for</w:t>
            </w:r>
            <w:r w:rsidR="00183737">
              <w:t xml:space="preserve"> </w:t>
            </w:r>
            <w:r w:rsidR="00E82606" w:rsidRPr="00AB4681">
              <w:t>proper names, technical terms, or foreign words that have</w:t>
            </w:r>
            <w:r w:rsidR="00E82606">
              <w:t xml:space="preserve"> become part of the vernacular</w:t>
            </w:r>
            <w:r w:rsidR="00B85A50">
              <w:t>)</w:t>
            </w:r>
            <w:r w:rsidR="00E82606">
              <w: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B85A50" w:rsidRPr="00F00A5D" w:rsidRDefault="00B85A50" w:rsidP="00B85A50">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…technical aspects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Passages or phrases can be programmatically marked as a specific language. Programmatic marking of language can be useful in editing documents (for example, to enable spell check tools to access the appropriate dictionary).</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Screen reading AT also accesses the programmatic language setting to provide the appropriate pronunciation while speaking that section of the document.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…consequences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the language is not programmatically set (for example,</w:t>
            </w:r>
            <w:r w:rsidR="00183737">
              <w:t xml:space="preserve"> </w:t>
            </w:r>
            <w:r w:rsidRPr="001B02DE">
              <w:t xml:space="preserve">in an English language document a section is written in Spanish but </w:t>
            </w:r>
            <w:r w:rsidR="00EF4D47" w:rsidRPr="001B02DE">
              <w:t>the entire</w:t>
            </w:r>
            <w:r w:rsidRPr="001B02DE">
              <w:t xml:space="preserve"> document is programmatically set as English), then the speech of the screen reader could be incomprehensible to a Spanish speaker.</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…benefits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For multilingual documents, properly setting the appropriate language changes enables the content to be delivered as the author intended for screen reader users.</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Sections can be marked as a specific language. Screen reader AT accesses the language setting to provide the appropriate pronunciation.</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290EC9" w:rsidRPr="00F62EE3"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3453F5">
              <w:rPr>
                <w:rFonts w:cstheme="minorHAnsi"/>
              </w:rPr>
              <w:t>:</w:t>
            </w:r>
            <w:r w:rsidRPr="00F62EE3">
              <w:rPr>
                <w:rFonts w:cstheme="minorHAnsi"/>
              </w:rPr>
              <w:t xml:space="preserve"> Use Without Vision</w:t>
            </w:r>
          </w:p>
          <w:p w:rsidR="00D275CB" w:rsidRDefault="00290EC9" w:rsidP="004B2A16">
            <w:pPr>
              <w:cnfStyle w:val="000000000000" w:firstRow="0" w:lastRow="0" w:firstColumn="0" w:lastColumn="0" w:oddVBand="0" w:evenVBand="0" w:oddHBand="0" w:evenHBand="0" w:firstRowFirstColumn="0" w:firstRowLastColumn="0" w:lastRowFirstColumn="0" w:lastRowLastColumn="0"/>
              <w:rPr>
                <w:rFonts w:cstheme="minorHAnsi"/>
                <w:lang w:val="en"/>
              </w:rPr>
            </w:pPr>
            <w:r w:rsidRPr="00F62EE3">
              <w:rPr>
                <w:rFonts w:cstheme="minorHAnsi"/>
              </w:rPr>
              <w:t xml:space="preserve">508 </w:t>
            </w:r>
            <w:r w:rsidR="00E82606" w:rsidRPr="00F62EE3">
              <w:rPr>
                <w:rFonts w:cstheme="minorHAnsi"/>
              </w:rPr>
              <w:t>1194.31(b)</w:t>
            </w:r>
            <w:r w:rsidR="003453F5">
              <w:rPr>
                <w:rFonts w:cstheme="minorHAnsi"/>
              </w:rPr>
              <w:t>:</w:t>
            </w:r>
            <w:r w:rsidR="00E82606" w:rsidRPr="00F62EE3">
              <w:rPr>
                <w:rFonts w:cstheme="minorHAnsi"/>
              </w:rPr>
              <w:t xml:space="preserve"> Use With Low Vision</w:t>
            </w:r>
          </w:p>
          <w:p w:rsidR="00E82606" w:rsidRPr="00A5111F" w:rsidRDefault="00FA4D73" w:rsidP="00290EC9">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F62EE3">
              <w:rPr>
                <w:rFonts w:cstheme="minorHAnsi"/>
              </w:rPr>
              <w:t xml:space="preserve"> </w:t>
            </w:r>
            <w:r w:rsidR="00E82606" w:rsidRPr="00EF507C">
              <w:rPr>
                <w:rFonts w:eastAsia="Times New Roman" w:cstheme="minorHAnsi"/>
                <w:bCs/>
              </w:rPr>
              <w:t>3.1.2</w:t>
            </w:r>
            <w:r w:rsidR="003453F5">
              <w:rPr>
                <w:rFonts w:cstheme="minorHAnsi"/>
                <w:bCs/>
              </w:rPr>
              <w:t>:</w:t>
            </w:r>
            <w:r w:rsidR="00E82606" w:rsidRPr="00EF507C">
              <w:rPr>
                <w:rFonts w:eastAsia="Times New Roman" w:cstheme="minorHAnsi"/>
                <w:bCs/>
              </w:rPr>
              <w:t xml:space="preserve"> Language of Parts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E82606" w:rsidP="004B2A16">
            <w:pPr>
              <w:cnfStyle w:val="000000000000" w:firstRow="0" w:lastRow="0" w:firstColumn="0" w:lastColumn="0" w:oddVBand="0" w:evenVBand="0" w:oddHBand="0" w:evenHBand="0" w:firstRowFirstColumn="0" w:firstRowLastColumn="0" w:lastRowFirstColumn="0" w:lastRowLastColumn="0"/>
            </w:pPr>
            <w:r>
              <w:t>Reveal Formatting Pane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8D6FD6" w:rsidRDefault="000B2328" w:rsidP="001D70AF">
            <w:pPr>
              <w:pStyle w:val="Normalabc"/>
              <w:numPr>
                <w:ilvl w:val="0"/>
                <w:numId w:val="45"/>
              </w:numPr>
              <w:cnfStyle w:val="000000000000" w:firstRow="0" w:lastRow="0" w:firstColumn="0" w:lastColumn="0" w:oddVBand="0" w:evenVBand="0" w:oddHBand="0" w:evenHBand="0" w:firstRowFirstColumn="0" w:firstRowLastColumn="0" w:lastRowFirstColumn="0" w:lastRowLastColumn="0"/>
            </w:pPr>
            <w:r w:rsidRPr="00EF2F26">
              <w:t>Identify the intended and predominant language of the document</w:t>
            </w:r>
            <w:r w:rsidR="00AA2F4C">
              <w:t>.</w:t>
            </w:r>
          </w:p>
          <w:p w:rsidR="00A14249" w:rsidRPr="002E6A44" w:rsidRDefault="00A14249" w:rsidP="001D70AF">
            <w:pPr>
              <w:pStyle w:val="Normalabc"/>
              <w:numPr>
                <w:ilvl w:val="0"/>
                <w:numId w:val="45"/>
              </w:numPr>
              <w:cnfStyle w:val="000000000000" w:firstRow="0" w:lastRow="0" w:firstColumn="0" w:lastColumn="0" w:oddVBand="0" w:evenVBand="0" w:oddHBand="0" w:evenHBand="0" w:firstRowFirstColumn="0" w:firstRowLastColumn="0" w:lastRowFirstColumn="0" w:lastRowLastColumn="0"/>
              <w:rPr>
                <w:lang w:eastAsia="x-none"/>
              </w:rPr>
            </w:pPr>
            <w:r>
              <w:t>Identify</w:t>
            </w:r>
            <w:r w:rsidRPr="006203AE">
              <w:t xml:space="preserve"> any</w:t>
            </w:r>
            <w:r>
              <w:t xml:space="preserve"> sections that differ </w:t>
            </w:r>
            <w:r w:rsidR="00E9139A">
              <w:t>from the intended and predominant language</w:t>
            </w:r>
            <w:r>
              <w:t>.</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D92751">
            <w:pPr>
              <w:pStyle w:val="Heading5"/>
              <w:outlineLvl w:val="4"/>
            </w:pPr>
            <w:r w:rsidRPr="00A863A1">
              <w:t>Test Instruction 1</w:t>
            </w:r>
            <w:r>
              <w:t>b</w:t>
            </w:r>
            <w:r w:rsidRPr="00A863A1">
              <w:t xml:space="preserve">: </w:t>
            </w:r>
            <w:r w:rsidR="00D92751">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Default="00882C37" w:rsidP="00882C37">
            <w:pPr>
              <w:cnfStyle w:val="000000000000" w:firstRow="0" w:lastRow="0" w:firstColumn="0" w:lastColumn="0" w:oddVBand="0" w:evenVBand="0" w:oddHBand="0" w:evenHBand="0" w:firstRowFirstColumn="0" w:firstRowLastColumn="0" w:lastRowFirstColumn="0" w:lastRowLastColumn="0"/>
            </w:pPr>
            <w:r>
              <w:t>N/A</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1F1EFA" w:rsidRDefault="001F1EFA" w:rsidP="001D70AF">
            <w:pPr>
              <w:pStyle w:val="Normalabc"/>
              <w:numPr>
                <w:ilvl w:val="0"/>
                <w:numId w:val="27"/>
              </w:numPr>
              <w:cnfStyle w:val="000000000000" w:firstRow="0" w:lastRow="0" w:firstColumn="0" w:lastColumn="0" w:oddVBand="0" w:evenVBand="0" w:oddHBand="0" w:evenHBand="0" w:firstRowFirstColumn="0" w:firstRowLastColumn="0" w:lastRowFirstColumn="0" w:lastRowLastColumn="0"/>
            </w:pPr>
            <w:r w:rsidRPr="005E3D7C">
              <w:t xml:space="preserve">Check that the intended </w:t>
            </w:r>
            <w:r w:rsidR="00C103F8">
              <w:t xml:space="preserve">and predominant </w:t>
            </w:r>
            <w:r w:rsidRPr="005E3D7C">
              <w:t xml:space="preserve">language </w:t>
            </w:r>
            <w:r>
              <w:t xml:space="preserve">for sections </w:t>
            </w:r>
            <w:r w:rsidR="0005086F">
              <w:t xml:space="preserve">is </w:t>
            </w:r>
            <w:r w:rsidR="00BC6C0A">
              <w:t>programmatically identified</w:t>
            </w:r>
            <w:r>
              <w:t>:</w:t>
            </w:r>
          </w:p>
          <w:p w:rsidR="001F1EFA" w:rsidRDefault="001F1EFA" w:rsidP="001F1EFA">
            <w:pPr>
              <w:pStyle w:val="NormalBullet"/>
              <w:cnfStyle w:val="000000000000" w:firstRow="0" w:lastRow="0" w:firstColumn="0" w:lastColumn="0" w:oddVBand="0" w:evenVBand="0" w:oddHBand="0" w:evenHBand="0" w:firstRowFirstColumn="0" w:firstRowLastColumn="0" w:lastRowFirstColumn="0" w:lastRowLastColumn="0"/>
            </w:pPr>
            <w:r>
              <w:t>Select a section of text.</w:t>
            </w:r>
          </w:p>
          <w:p w:rsidR="007468FC" w:rsidRDefault="001F1EFA" w:rsidP="001F1EFA">
            <w:pPr>
              <w:pStyle w:val="NormalBullet"/>
              <w:cnfStyle w:val="000000000000" w:firstRow="0" w:lastRow="0" w:firstColumn="0" w:lastColumn="0" w:oddVBand="0" w:evenVBand="0" w:oddHBand="0" w:evenHBand="0" w:firstRowFirstColumn="0" w:firstRowLastColumn="0" w:lastRowFirstColumn="0" w:lastRowLastColumn="0"/>
            </w:pPr>
            <w:r>
              <w:t xml:space="preserve">Open </w:t>
            </w:r>
            <w:r w:rsidR="007468FC">
              <w:t xml:space="preserve">Review Tab &gt; Language Group &gt; Language Button &gt; Set Proofing </w:t>
            </w:r>
            <w:r w:rsidR="0024737F">
              <w:t>Language</w:t>
            </w:r>
          </w:p>
          <w:p w:rsidR="007468FC" w:rsidRDefault="007468FC" w:rsidP="001F1EFA">
            <w:pPr>
              <w:pStyle w:val="NormalBullet"/>
              <w:cnfStyle w:val="000000000000" w:firstRow="0" w:lastRow="0" w:firstColumn="0" w:lastColumn="0" w:oddVBand="0" w:evenVBand="0" w:oddHBand="0" w:evenHBand="0" w:firstRowFirstColumn="0" w:firstRowLastColumn="0" w:lastRowFirstColumn="0" w:lastRowLastColumn="0"/>
            </w:pPr>
            <w:r>
              <w:t>Check that the highlighted language matches the actual language of the section.</w:t>
            </w:r>
          </w:p>
          <w:p w:rsidR="007468FC" w:rsidRDefault="007468FC" w:rsidP="007468FC">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A14249" w:rsidRDefault="007468FC" w:rsidP="00647B75">
            <w:pPr>
              <w:pStyle w:val="NormalBullet"/>
              <w:cnfStyle w:val="000000000000" w:firstRow="0" w:lastRow="0" w:firstColumn="0" w:lastColumn="0" w:oddVBand="0" w:evenVBand="0" w:oddHBand="0" w:evenHBand="0" w:firstRowFirstColumn="0" w:firstRowLastColumn="0" w:lastRowFirstColumn="0" w:lastRowLastColumn="0"/>
            </w:pPr>
            <w:r>
              <w:t xml:space="preserve">The </w:t>
            </w:r>
            <w:r w:rsidR="0024737F">
              <w:t>language</w:t>
            </w:r>
            <w:r w:rsidR="00E9139A">
              <w:t xml:space="preserve"> </w:t>
            </w:r>
            <w:r>
              <w:t>setting for the passage can be shown in the Reveal Formatting Pane (Shift + F1). However, if there are multiple language settings in the document, the information in the Reveal Formatting Pane is unreliable.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6B622A">
            <w:pPr>
              <w:pStyle w:val="Heading5"/>
              <w:outlineLvl w:val="4"/>
            </w:pPr>
            <w:r w:rsidRPr="00A863A1">
              <w:t>Test Instruction 2</w:t>
            </w:r>
            <w:r>
              <w:t>b</w:t>
            </w:r>
            <w:r w:rsidRPr="00A863A1">
              <w:t xml:space="preserve">: </w:t>
            </w:r>
            <w:r w:rsidR="006B622A">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A14249" w:rsidRPr="00A866D2" w:rsidRDefault="00882C37" w:rsidP="00882C37">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BC6C0A" w:rsidRDefault="00BC6C0A" w:rsidP="00BC6C0A">
            <w:pPr>
              <w:pStyle w:val="NormalBullet"/>
              <w:cnfStyle w:val="000000000000" w:firstRow="0" w:lastRow="0" w:firstColumn="0" w:lastColumn="0" w:oddVBand="0" w:evenVBand="0" w:oddHBand="0" w:evenHBand="0" w:firstRowFirstColumn="0" w:firstRowLastColumn="0" w:lastRowFirstColumn="0" w:lastRowLastColumn="0"/>
            </w:pPr>
            <w:r>
              <w:t>The i</w:t>
            </w:r>
            <w:r w:rsidRPr="005E3D7C">
              <w:t xml:space="preserve">ntended </w:t>
            </w:r>
            <w:r>
              <w:t xml:space="preserve">and predominant </w:t>
            </w:r>
            <w:r w:rsidRPr="005E3D7C">
              <w:t xml:space="preserve">language </w:t>
            </w:r>
            <w:r>
              <w:t>for sections is not programmatically identified.</w:t>
            </w:r>
          </w:p>
          <w:p w:rsidR="00E82606" w:rsidRPr="000A6D90"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1194.31(a)</w:t>
            </w:r>
            <w:r w:rsidR="00BD01C0">
              <w:t>: Use Without Vision</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BC6C0A" w:rsidRDefault="00BC6C0A" w:rsidP="00BC6C0A">
            <w:pPr>
              <w:pStyle w:val="NormalBullet"/>
              <w:cnfStyle w:val="000000000000" w:firstRow="0" w:lastRow="0" w:firstColumn="0" w:lastColumn="0" w:oddVBand="0" w:evenVBand="0" w:oddHBand="0" w:evenHBand="0" w:firstRowFirstColumn="0" w:firstRowLastColumn="0" w:lastRowFirstColumn="0" w:lastRowLastColumn="0"/>
            </w:pPr>
            <w:r>
              <w:t>The i</w:t>
            </w:r>
            <w:r w:rsidRPr="005E3D7C">
              <w:t xml:space="preserve">ntended </w:t>
            </w:r>
            <w:r>
              <w:t xml:space="preserve">and predominant </w:t>
            </w:r>
            <w:r w:rsidRPr="005E3D7C">
              <w:t xml:space="preserve">language </w:t>
            </w:r>
            <w:r>
              <w:t>for sections is not programmatically 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3.1.2: Language of Parts.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BD01C0">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7E1EDB">
              <w:t>5</w:t>
            </w:r>
            <w:r>
              <w:t>.</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 xml:space="preserve">All </w:t>
            </w:r>
            <w:r w:rsidR="00145038">
              <w:t>sections</w:t>
            </w:r>
            <w:r>
              <w:t xml:space="preserve"> that do not match the </w:t>
            </w:r>
            <w:r w:rsidR="007A0A68">
              <w:t xml:space="preserve">intended and dominate </w:t>
            </w:r>
            <w:r w:rsidR="00FA5654">
              <w:t>language</w:t>
            </w:r>
            <w:r>
              <w:t xml:space="preserve"> are </w:t>
            </w:r>
            <w:r w:rsidR="004A70B9">
              <w:t>programmatically</w:t>
            </w:r>
            <w:r>
              <w:t xml:space="preserve"> </w:t>
            </w:r>
            <w:r w:rsidR="00145038">
              <w:t>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7E1EDB">
              <w:t>5</w:t>
            </w:r>
            <w:r>
              <w:t>.</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There are no changes in language.</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7E1EDB">
              <w:t>5</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C16A16">
            <w:pPr>
              <w:pStyle w:val="Heading5"/>
              <w:outlineLvl w:val="4"/>
            </w:pPr>
            <w:r>
              <w:t>Advisory: Tips</w:t>
            </w:r>
            <w:r w:rsidR="001D69B1">
              <w:t xml:space="preserve"> to enhance </w:t>
            </w:r>
            <w:r w:rsidR="00C16A16">
              <w:t>or</w:t>
            </w:r>
            <w:r w:rsidR="00183737">
              <w:t xml:space="preserve"> </w:t>
            </w:r>
            <w:r>
              <w:t xml:space="preserve">streamline test </w:t>
            </w:r>
            <w:r w:rsidR="00034F82">
              <w:t>processes</w:t>
            </w:r>
            <w:r w:rsidR="00034F82">
              <w:br/>
            </w:r>
            <w:r w:rsidR="00034F82" w:rsidRPr="00034F82">
              <w:rPr>
                <w:color w:val="0070C0"/>
              </w:rPr>
              <w:t>[Word 2010]</w:t>
            </w:r>
          </w:p>
        </w:tc>
        <w:tc>
          <w:tcPr>
            <w:tcW w:w="7470" w:type="dxa"/>
          </w:tcPr>
          <w:p w:rsidR="00E82606" w:rsidRPr="00D857E8" w:rsidRDefault="00E82606" w:rsidP="00586F3B">
            <w:pPr>
              <w:pStyle w:val="NormalBullet"/>
              <w:cnfStyle w:val="000000000000" w:firstRow="0" w:lastRow="0" w:firstColumn="0" w:lastColumn="0" w:oddVBand="0" w:evenVBand="0" w:oddHBand="0" w:evenHBand="0" w:firstRowFirstColumn="0" w:firstRowLastColumn="0" w:lastRowFirstColumn="0" w:lastRowLastColumn="0"/>
            </w:pPr>
            <w:r>
              <w:t>Spanish text should generally be set to “Spanish (International Sort)</w:t>
            </w:r>
            <w:r w:rsidR="0005086F">
              <w:t>”</w:t>
            </w:r>
            <w:r>
              <w:t>.</w:t>
            </w:r>
          </w:p>
        </w:tc>
      </w:tr>
    </w:tbl>
    <w:p w:rsidR="00E82606" w:rsidRDefault="00E82606" w:rsidP="00647B75">
      <w:pPr>
        <w:pStyle w:val="Heading4"/>
        <w:rPr>
          <w:lang w:val="en-US"/>
        </w:rPr>
      </w:pPr>
      <w:bookmarkStart w:id="65" w:name="_Toc367453051"/>
      <w:bookmarkStart w:id="66" w:name="_Toc399427620"/>
      <w:r>
        <w:rPr>
          <w:lang w:val="en-US"/>
        </w:rPr>
        <w:lastRenderedPageBreak/>
        <w:t>Document Language</w:t>
      </w:r>
      <w:bookmarkEnd w:id="65"/>
      <w:bookmarkEnd w:id="66"/>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8567C4">
            <w:pPr>
              <w:cnfStyle w:val="000000000000" w:firstRow="0" w:lastRow="0" w:firstColumn="0" w:lastColumn="0" w:oddVBand="0" w:evenVBand="0" w:oddHBand="0" w:evenHBand="0" w:firstRowFirstColumn="0" w:firstRowLastColumn="0" w:lastRowFirstColumn="0" w:lastRowLastColumn="0"/>
            </w:pPr>
            <w:r>
              <w:t>6</w:t>
            </w:r>
            <w:r w:rsidR="00E82606">
              <w:t xml:space="preserve">. The document language must be </w:t>
            </w:r>
            <w:r w:rsidR="004A70B9">
              <w:t>programmatically</w:t>
            </w:r>
            <w:r w:rsidR="00E82606">
              <w:t xml:space="preserve"> identified.</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C977B4" w:rsidRPr="00F00A5D" w:rsidRDefault="00C977B4" w:rsidP="00C977B4">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5B63EF" w:rsidP="00BF0BE5">
            <w:pPr>
              <w:pStyle w:val="Heading5"/>
              <w:outlineLvl w:val="4"/>
            </w:pPr>
            <w:r>
              <w:t>…t</w:t>
            </w:r>
            <w:r w:rsidR="00BF0BE5" w:rsidRPr="001B02DE">
              <w:t>echnical aspects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 xml:space="preserve">A document can be programmatically marked as a specific language. Programmatic marking of language can be useful in editing documents </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Screen reading AT also accesses the programmatic language setting to provide the appropriate pronunciation while speaking the document.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5B63EF" w:rsidP="005B63EF">
            <w:pPr>
              <w:pStyle w:val="Heading5"/>
              <w:outlineLvl w:val="4"/>
            </w:pPr>
            <w:r>
              <w:t>…c</w:t>
            </w:r>
            <w:r w:rsidR="00BF0BE5" w:rsidRPr="001B02DE">
              <w:t>onsequences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the language is not programmatically set (such as a document is written in Spanish but the document is programmatically set as English), then the speech of the screen reader could be incomprehensible to a Spanish speaker.</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5B63EF" w:rsidP="005B63EF">
            <w:pPr>
              <w:pStyle w:val="Heading5"/>
              <w:outlineLvl w:val="4"/>
            </w:pPr>
            <w:r>
              <w:t>…b</w:t>
            </w:r>
            <w:r w:rsidR="00BF0BE5" w:rsidRPr="001B02DE">
              <w:t>enefits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Setting the appropriate language enables the content to be delivered as the author intended for screen reader users.</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5B63EF" w:rsidP="005B63EF">
            <w:pPr>
              <w:pStyle w:val="Heading5"/>
              <w:outlineLvl w:val="4"/>
            </w:pPr>
            <w:r>
              <w:t>…r</w:t>
            </w:r>
            <w:r w:rsidR="00BF0BE5" w:rsidRPr="001B02DE">
              <w:t>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Documents can be marked as a specific language. Screen reader AT accesses the language setting to provide the appropriate pronunciation.</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1194.21(d)</w:t>
            </w:r>
            <w:r w:rsidR="003453F5">
              <w:rPr>
                <w:rFonts w:cstheme="minorHAnsi"/>
                <w:bCs/>
              </w:rPr>
              <w:t>:</w:t>
            </w:r>
            <w:r w:rsidRPr="002709DA">
              <w:rPr>
                <w:rFonts w:cstheme="minorHAnsi"/>
              </w:rPr>
              <w:t xml:space="preserve"> Role, Name, State</w:t>
            </w:r>
          </w:p>
          <w:p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1194.31(a)</w:t>
            </w:r>
            <w:r w:rsidR="003453F5">
              <w:rPr>
                <w:rFonts w:cstheme="minorHAnsi"/>
                <w:bCs/>
              </w:rPr>
              <w:t>:</w:t>
            </w:r>
            <w:r w:rsidRPr="002709DA">
              <w:rPr>
                <w:rFonts w:cstheme="minorHAnsi"/>
              </w:rPr>
              <w:t xml:space="preserve"> Use Without Vision</w:t>
            </w:r>
          </w:p>
          <w:p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1194.31(b)</w:t>
            </w:r>
            <w:r w:rsidR="003453F5">
              <w:rPr>
                <w:rFonts w:cstheme="minorHAnsi"/>
                <w:bCs/>
              </w:rPr>
              <w:t>:</w:t>
            </w:r>
            <w:r w:rsidRPr="002709DA">
              <w:rPr>
                <w:rFonts w:cstheme="minorHAnsi"/>
              </w:rPr>
              <w:t xml:space="preserve"> Use With Low Vision</w:t>
            </w:r>
          </w:p>
          <w:p w:rsidR="007026CC" w:rsidRPr="002709DA" w:rsidRDefault="00FA4D73" w:rsidP="004B2A16">
            <w:pP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rPr>
              <w:t>WCAG2</w:t>
            </w:r>
            <w:r w:rsidR="00E82606" w:rsidRPr="002709DA">
              <w:rPr>
                <w:rFonts w:cstheme="minorHAnsi"/>
              </w:rPr>
              <w:t xml:space="preserve"> </w:t>
            </w:r>
            <w:r w:rsidR="00E82606" w:rsidRPr="002709DA">
              <w:rPr>
                <w:rFonts w:cstheme="minorHAnsi"/>
                <w:bCs/>
              </w:rPr>
              <w:t>3.1.1</w:t>
            </w:r>
            <w:r w:rsidR="003453F5">
              <w:rPr>
                <w:rFonts w:cstheme="minorHAnsi"/>
                <w:bCs/>
              </w:rPr>
              <w:t>:</w:t>
            </w:r>
            <w:r w:rsidR="00E82606" w:rsidRPr="002709DA">
              <w:rPr>
                <w:rFonts w:cstheme="minorHAnsi"/>
                <w:bCs/>
              </w:rPr>
              <w:t xml:space="preserve"> Language of Page</w:t>
            </w:r>
          </w:p>
          <w:p w:rsidR="00E82606" w:rsidRPr="004C1AAD" w:rsidRDefault="00FA4D73" w:rsidP="007026CC">
            <w:pPr>
              <w:cnfStyle w:val="000000000000" w:firstRow="0" w:lastRow="0" w:firstColumn="0" w:lastColumn="0" w:oddVBand="0" w:evenVBand="0" w:oddHBand="0" w:evenHBand="0" w:firstRowFirstColumn="0" w:firstRowLastColumn="0" w:lastRowFirstColumn="0" w:lastRowLastColumn="0"/>
              <w:rPr>
                <w:strike/>
              </w:rPr>
            </w:pPr>
            <w:r>
              <w:rPr>
                <w:rFonts w:cstheme="minorHAnsi"/>
              </w:rPr>
              <w:t>WCAG2</w:t>
            </w:r>
            <w:r w:rsidR="00E82606" w:rsidRPr="002709DA">
              <w:rPr>
                <w:rFonts w:cstheme="minorHAnsi"/>
              </w:rPr>
              <w:t xml:space="preserve"> </w:t>
            </w:r>
            <w:r w:rsidR="00E82606" w:rsidRPr="00EF507C">
              <w:rPr>
                <w:rFonts w:eastAsia="Times New Roman" w:cstheme="minorHAnsi"/>
                <w:bCs/>
              </w:rPr>
              <w:t>3.1.2</w:t>
            </w:r>
            <w:r w:rsidR="003453F5">
              <w:rPr>
                <w:rFonts w:cstheme="minorHAnsi"/>
                <w:bCs/>
              </w:rPr>
              <w:t>:</w:t>
            </w:r>
            <w:r w:rsidR="00E82606" w:rsidRPr="00EF507C">
              <w:rPr>
                <w:rFonts w:eastAsia="Times New Roman" w:cstheme="minorHAnsi"/>
                <w:bCs/>
              </w:rPr>
              <w:t xml:space="preserve"> Language of Parts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E82606" w:rsidP="004B2A16">
            <w:pPr>
              <w:cnfStyle w:val="000000000000" w:firstRow="0" w:lastRow="0" w:firstColumn="0" w:lastColumn="0" w:oddVBand="0" w:evenVBand="0" w:oddHBand="0" w:evenHBand="0" w:firstRowFirstColumn="0" w:firstRowLastColumn="0" w:lastRowFirstColumn="0" w:lastRowLastColumn="0"/>
            </w:pPr>
            <w:r>
              <w:t>None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A14249" w:rsidRPr="002E6A44" w:rsidRDefault="00B80D83" w:rsidP="00B80D83">
            <w:pPr>
              <w:cnfStyle w:val="000000000000" w:firstRow="0" w:lastRow="0" w:firstColumn="0" w:lastColumn="0" w:oddVBand="0" w:evenVBand="0" w:oddHBand="0" w:evenHBand="0" w:firstRowFirstColumn="0" w:firstRowLastColumn="0" w:lastRowFirstColumn="0" w:lastRowLastColumn="0"/>
            </w:pPr>
            <w:r>
              <w:t>N/A (See Advisory tips).</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7A521A">
            <w:pPr>
              <w:pStyle w:val="Heading5"/>
              <w:outlineLvl w:val="4"/>
            </w:pPr>
            <w:r w:rsidRPr="00A863A1">
              <w:t>Test Instruction 1</w:t>
            </w:r>
            <w:r>
              <w:t>b</w:t>
            </w:r>
            <w:r w:rsidRPr="00A863A1">
              <w:t xml:space="preserve">: </w:t>
            </w:r>
            <w:r w:rsidR="007A521A">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Default="00B80D83" w:rsidP="00882C37">
            <w:pPr>
              <w:cnfStyle w:val="000000000000" w:firstRow="0" w:lastRow="0" w:firstColumn="0" w:lastColumn="0" w:oddVBand="0" w:evenVBand="0" w:oddHBand="0" w:evenHBand="0" w:firstRowFirstColumn="0" w:firstRowLastColumn="0" w:lastRowFirstColumn="0" w:lastRowLastColumn="0"/>
              <w:rPr>
                <w:lang w:eastAsia="x-none"/>
              </w:rPr>
            </w:pPr>
            <w:r>
              <w:t>N/A</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A14249" w:rsidRDefault="00B80D83" w:rsidP="00882C37">
            <w:pPr>
              <w:cnfStyle w:val="000000000000" w:firstRow="0" w:lastRow="0" w:firstColumn="0" w:lastColumn="0" w:oddVBand="0" w:evenVBand="0" w:oddHBand="0" w:evenHBand="0" w:firstRowFirstColumn="0" w:firstRowLastColumn="0" w:lastRowFirstColumn="0" w:lastRowLastColumn="0"/>
              <w:rPr>
                <w:lang w:eastAsia="x-none"/>
              </w:rPr>
            </w:pPr>
            <w:r>
              <w:t>N/A (See Advisory tips).</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AD69B1">
            <w:pPr>
              <w:pStyle w:val="Heading5"/>
              <w:outlineLvl w:val="4"/>
            </w:pPr>
            <w:r w:rsidRPr="00A863A1">
              <w:t>Test Instruction 2</w:t>
            </w:r>
            <w:r>
              <w:t>b</w:t>
            </w:r>
            <w:r w:rsidRPr="00A863A1">
              <w:t xml:space="preserve">: </w:t>
            </w:r>
            <w:r w:rsidR="00DE3BE4">
              <w:t>A</w:t>
            </w:r>
            <w:r w:rsidR="00AD69B1">
              <w:t>ccessibility</w:t>
            </w:r>
            <w:r w:rsidR="00DE3BE4">
              <w:t xml:space="preserve"> 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A14249" w:rsidRPr="00A866D2" w:rsidRDefault="00B80D83" w:rsidP="00882C37">
            <w:pPr>
              <w:cnfStyle w:val="000000000000" w:firstRow="0" w:lastRow="0" w:firstColumn="0" w:lastColumn="0" w:oddVBand="0" w:evenVBand="0" w:oddHBand="0" w:evenHBand="0" w:firstRowFirstColumn="0" w:firstRowLastColumn="0" w:lastRowFirstColumn="0" w:lastRowLastColumn="0"/>
            </w:pPr>
            <w:r>
              <w:rPr>
                <w:lang w:eastAsia="x-none"/>
              </w:rP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lastRenderedPageBreak/>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Pr="000A6D90" w:rsidRDefault="00B80D83" w:rsidP="008953A7">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B80D83" w:rsidP="008953A7">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Pr="000813F8" w:rsidRDefault="001D2000" w:rsidP="004B2A16">
            <w:pPr>
              <w:pStyle w:val="NormalBullet"/>
              <w:cnfStyle w:val="000000000000" w:firstRow="0" w:lastRow="0" w:firstColumn="0" w:lastColumn="0" w:oddVBand="0" w:evenVBand="0" w:oddHBand="0" w:evenHBand="0" w:firstRowFirstColumn="0" w:firstRowLastColumn="0" w:lastRowFirstColumn="0" w:lastRowLastColumn="0"/>
            </w:pPr>
            <w:r w:rsidRPr="000813F8">
              <w:t>Document language cannot be set in MS Word.</w:t>
            </w:r>
          </w:p>
          <w:p w:rsidR="00E82606" w:rsidRPr="000813F8" w:rsidRDefault="00B80D83" w:rsidP="00765D06">
            <w:pPr>
              <w:pStyle w:val="NormalBulletPassorFail"/>
              <w:cnfStyle w:val="000000000000" w:firstRow="0" w:lastRow="0" w:firstColumn="0" w:lastColumn="0" w:oddVBand="0" w:evenVBand="0" w:oddHBand="0" w:evenHBand="0" w:firstRowFirstColumn="0" w:firstRowLastColumn="0" w:lastRowFirstColumn="0" w:lastRowLastColumn="0"/>
            </w:pPr>
            <w:r w:rsidRPr="000813F8">
              <w:t xml:space="preserve">Not Applicable </w:t>
            </w:r>
            <w:r w:rsidR="00E82606" w:rsidRPr="000813F8">
              <w:t>Baseline Requirement #</w:t>
            </w:r>
            <w:r w:rsidR="00974097" w:rsidRPr="000813F8">
              <w:t>6</w:t>
            </w:r>
            <w:r w:rsidR="00E82606" w:rsidRPr="000813F8">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C16A16">
            <w:pPr>
              <w:pStyle w:val="Heading5"/>
              <w:outlineLvl w:val="4"/>
            </w:pPr>
            <w:r>
              <w:t xml:space="preserve">Advisory: Tips </w:t>
            </w:r>
            <w:r w:rsidR="001D69B1">
              <w:t xml:space="preserve">to enhance </w:t>
            </w:r>
            <w:r w:rsidR="00C16A16">
              <w:t>or</w:t>
            </w:r>
            <w:r w:rsidR="001D69B1">
              <w:t xml:space="preserve"> </w:t>
            </w:r>
            <w:r>
              <w:t xml:space="preserve">streamline test </w:t>
            </w:r>
            <w:r w:rsidR="00034F82">
              <w:t>processes</w:t>
            </w:r>
            <w:r w:rsidR="00034F82">
              <w:br/>
            </w:r>
            <w:r w:rsidR="00034F82" w:rsidRPr="00034F82">
              <w:rPr>
                <w:color w:val="0070C0"/>
              </w:rPr>
              <w:t>[Word 2010]</w:t>
            </w:r>
          </w:p>
        </w:tc>
        <w:tc>
          <w:tcPr>
            <w:tcW w:w="7470" w:type="dxa"/>
          </w:tcPr>
          <w:p w:rsidR="008D6FD6" w:rsidRPr="000813F8" w:rsidRDefault="00B80D83" w:rsidP="00BE23B2">
            <w:pPr>
              <w:pStyle w:val="NormalBullet"/>
              <w:cnfStyle w:val="000000000000" w:firstRow="0" w:lastRow="0" w:firstColumn="0" w:lastColumn="0" w:oddVBand="0" w:evenVBand="0" w:oddHBand="0" w:evenHBand="0" w:firstRowFirstColumn="0" w:firstRowLastColumn="0" w:lastRowFirstColumn="0" w:lastRowLastColumn="0"/>
            </w:pPr>
            <w:r w:rsidRPr="000813F8">
              <w:t xml:space="preserve">There is no </w:t>
            </w:r>
            <w:r w:rsidR="00B11E61" w:rsidRPr="000813F8">
              <w:t xml:space="preserve">setting </w:t>
            </w:r>
            <w:r w:rsidRPr="000813F8">
              <w:t xml:space="preserve">that defines “the” </w:t>
            </w:r>
            <w:r w:rsidR="0024737F" w:rsidRPr="000813F8">
              <w:t>language</w:t>
            </w:r>
            <w:r w:rsidRPr="000813F8">
              <w:t xml:space="preserve"> for a document in Microsoft Word. While t</w:t>
            </w:r>
            <w:r w:rsidR="005E2586" w:rsidRPr="000813F8">
              <w:t xml:space="preserve">here is an option in Word to “Set the proofing language” (Review Tab &gt; Language Group &gt; Language), this setting </w:t>
            </w:r>
            <w:r w:rsidR="00BE23B2" w:rsidRPr="000813F8">
              <w:t>can apply multiple languages to a Word document</w:t>
            </w:r>
            <w:r w:rsidR="005E2586" w:rsidRPr="000813F8">
              <w:t>.</w:t>
            </w:r>
          </w:p>
          <w:p w:rsidR="005E2586" w:rsidRPr="000813F8" w:rsidRDefault="00BE23B2" w:rsidP="000813F8">
            <w:pPr>
              <w:pStyle w:val="NormalBullet"/>
              <w:cnfStyle w:val="000000000000" w:firstRow="0" w:lastRow="0" w:firstColumn="0" w:lastColumn="0" w:oddVBand="0" w:evenVBand="0" w:oddHBand="0" w:evenHBand="0" w:firstRowFirstColumn="0" w:firstRowLastColumn="0" w:lastRowFirstColumn="0" w:lastRowLastColumn="0"/>
            </w:pPr>
            <w:r w:rsidRPr="000813F8">
              <w:t>Although this option is Not Applicable in Word, there is an accessibility issue</w:t>
            </w:r>
            <w:r w:rsidR="005E2586" w:rsidRPr="000813F8">
              <w:t xml:space="preserve"> </w:t>
            </w:r>
            <w:r w:rsidR="000813F8" w:rsidRPr="000813F8">
              <w:t>only if</w:t>
            </w:r>
            <w:r w:rsidRPr="000813F8">
              <w:t xml:space="preserve"> (a) end-users change the default settings in Word to </w:t>
            </w:r>
            <w:r w:rsidR="00CD058B">
              <w:t xml:space="preserve">anything other than </w:t>
            </w:r>
            <w:r w:rsidRPr="000813F8">
              <w:t>“detect language automatically” (</w:t>
            </w:r>
            <w:r w:rsidR="00586F3B" w:rsidRPr="000813F8">
              <w:t xml:space="preserve">in the dialog box Open Review Tab &gt; Language Group &gt; Language Button &gt; Set Proofing </w:t>
            </w:r>
            <w:r w:rsidR="0024737F" w:rsidRPr="000813F8">
              <w:t>Language</w:t>
            </w:r>
            <w:r w:rsidR="00586F3B" w:rsidRPr="000813F8">
              <w:t xml:space="preserve">) and (b) they </w:t>
            </w:r>
            <w:r w:rsidR="00CD058B">
              <w:t xml:space="preserve">change the default option to </w:t>
            </w:r>
            <w:r w:rsidR="00586F3B" w:rsidRPr="000813F8">
              <w:t xml:space="preserve">set their screen reader AT to detect </w:t>
            </w:r>
            <w:r w:rsidR="0024737F" w:rsidRPr="000813F8">
              <w:t>language</w:t>
            </w:r>
            <w:r w:rsidR="00586F3B" w:rsidRPr="000813F8">
              <w:t xml:space="preserve"> changes automatically.</w:t>
            </w:r>
          </w:p>
        </w:tc>
      </w:tr>
    </w:tbl>
    <w:p w:rsidR="00E82606" w:rsidRDefault="00E82606" w:rsidP="00E82606">
      <w:pPr>
        <w:pStyle w:val="Heading4"/>
        <w:rPr>
          <w:lang w:val="en-US"/>
        </w:rPr>
      </w:pPr>
      <w:bookmarkStart w:id="67" w:name="_Ref365290930"/>
      <w:bookmarkStart w:id="68" w:name="_Ref365290933"/>
      <w:bookmarkStart w:id="69" w:name="_Toc367453052"/>
      <w:bookmarkStart w:id="70" w:name="_Toc399427621"/>
      <w:r w:rsidRPr="00B04BBF">
        <w:rPr>
          <w:lang w:val="en-US"/>
        </w:rPr>
        <w:lastRenderedPageBreak/>
        <w:t>Links</w:t>
      </w:r>
      <w:r>
        <w:rPr>
          <w:lang w:val="en-US"/>
        </w:rPr>
        <w:t xml:space="preserve"> and </w:t>
      </w:r>
      <w:r w:rsidR="00817547">
        <w:rPr>
          <w:lang w:val="en-US"/>
        </w:rPr>
        <w:t>User Controls</w:t>
      </w:r>
      <w:bookmarkEnd w:id="67"/>
      <w:bookmarkEnd w:id="68"/>
      <w:bookmarkEnd w:id="69"/>
      <w:bookmarkEnd w:id="70"/>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6705F5" w:rsidRPr="000A6D90" w:rsidRDefault="00004FAE" w:rsidP="000813F8">
            <w:pPr>
              <w:cnfStyle w:val="000000000000" w:firstRow="0" w:lastRow="0" w:firstColumn="0" w:lastColumn="0" w:oddVBand="0" w:evenVBand="0" w:oddHBand="0" w:evenHBand="0" w:firstRowFirstColumn="0" w:firstRowLastColumn="0" w:lastRowFirstColumn="0" w:lastRowLastColumn="0"/>
            </w:pPr>
            <w:r>
              <w:t>7</w:t>
            </w:r>
            <w:r w:rsidR="00E82606">
              <w:t xml:space="preserve">. </w:t>
            </w:r>
            <w:r w:rsidR="000813F8">
              <w:t>The distinct destination, function or purpose of links and user controls must be described in the link/control name or surrounding text.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0813F8" w:rsidRPr="00F00A5D" w:rsidRDefault="000813F8" w:rsidP="000813F8">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…technical aspects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Selectable links and controls can be visually represented as ambiguous text (such as</w:t>
            </w:r>
            <w:r w:rsidR="00183737">
              <w:t xml:space="preserve"> </w:t>
            </w:r>
            <w:r w:rsidRPr="001B02DE">
              <w:t>“</w:t>
            </w:r>
            <w:r w:rsidRPr="001B02DE">
              <w:rPr>
                <w:u w:val="single"/>
              </w:rPr>
              <w:t>click here</w:t>
            </w:r>
            <w:r w:rsidRPr="001B02DE">
              <w:t xml:space="preserve"> | </w:t>
            </w:r>
            <w:r w:rsidRPr="001B02DE">
              <w:rPr>
                <w:u w:val="single"/>
              </w:rPr>
              <w:t>click here</w:t>
            </w:r>
            <w:r w:rsidRPr="001B02DE">
              <w:t xml:space="preserve"> | </w:t>
            </w:r>
            <w:r w:rsidRPr="001B02DE">
              <w:rPr>
                <w:u w:val="single"/>
              </w:rPr>
              <w:t>click here</w:t>
            </w:r>
            <w:r w:rsidRPr="001B02DE">
              <w:t xml:space="preserve">”), or </w:t>
            </w:r>
            <w:r w:rsidRPr="001B02DE">
              <w:rPr>
                <w:rFonts w:cs="Arial"/>
              </w:rPr>
              <w:t>as plain language text (such as</w:t>
            </w:r>
            <w:r w:rsidR="00183737">
              <w:rPr>
                <w:rFonts w:cs="Arial"/>
              </w:rPr>
              <w:t xml:space="preserve"> </w:t>
            </w:r>
            <w:r w:rsidRPr="001B02DE">
              <w:rPr>
                <w:rFonts w:cs="Arial"/>
              </w:rPr>
              <w:t>“</w:t>
            </w:r>
            <w:r w:rsidRPr="001B02DE">
              <w:rPr>
                <w:u w:val="single"/>
              </w:rPr>
              <w:t>Holiday Dates</w:t>
            </w:r>
            <w:r w:rsidRPr="001B02DE">
              <w:t>”), or as ‘code’ (such as</w:t>
            </w:r>
            <w:r w:rsidR="00183737">
              <w:t xml:space="preserve"> </w:t>
            </w:r>
            <w:r w:rsidRPr="001B02DE">
              <w:t>“</w:t>
            </w:r>
            <w:r w:rsidRPr="001B02DE">
              <w:rPr>
                <w:u w:val="single"/>
              </w:rPr>
              <w:t>http://www.dxds.tv/h2013.html</w:t>
            </w:r>
            <w:r w:rsidRPr="001B02DE">
              <w:t>”.), or as images (such as “</w:t>
            </w:r>
            <w:r w:rsidRPr="001B02DE">
              <w:rPr>
                <w:rFonts w:cs="Arial"/>
              </w:rPr>
              <w:t>►”). Combinations are also possible</w:t>
            </w:r>
            <w:r w:rsidRPr="001B02DE">
              <w:t xml:space="preserve"> (such as</w:t>
            </w:r>
            <w:r w:rsidR="00183737">
              <w:t xml:space="preserve"> </w:t>
            </w:r>
            <w:r w:rsidRPr="001B02DE">
              <w:t>“</w:t>
            </w:r>
            <w:r w:rsidRPr="001B02DE">
              <w:rPr>
                <w:rFonts w:cs="Arial"/>
                <w:u w:val="single"/>
              </w:rPr>
              <w:t>Play audio file</w:t>
            </w:r>
            <w:r w:rsidRPr="001B02DE">
              <w:rPr>
                <w:rFonts w:cs="Arial"/>
              </w:rPr>
              <w:t xml:space="preserve"> ►”; </w:t>
            </w:r>
            <w:r w:rsidRPr="001B02DE">
              <w:t>“</w:t>
            </w:r>
            <w:r w:rsidRPr="001B02DE">
              <w:rPr>
                <w:u w:val="single"/>
              </w:rPr>
              <w:t>Holiday Dates (http://www.dxds.tv/h2013.html)</w:t>
            </w:r>
            <w:r w:rsidRPr="001B02DE">
              <w: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To be able to understand the purpose of a link / control, screen readers must be able to convey an unambiguous</w:t>
            </w:r>
            <w:r w:rsidR="00183737">
              <w:t xml:space="preserve"> </w:t>
            </w:r>
            <w:r w:rsidRPr="001B02DE">
              <w:t>name.</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…consequences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a link does not have an unambiguous</w:t>
            </w:r>
            <w:r w:rsidR="00183737">
              <w:t xml:space="preserve"> </w:t>
            </w:r>
            <w:r w:rsidRPr="001B02DE">
              <w:t>name or description in surrounding text, then Screen reader AT will only be able to provide ambiguous text,</w:t>
            </w:r>
            <w:r w:rsidR="00183737">
              <w:t xml:space="preserve"> </w:t>
            </w:r>
            <w:r w:rsidRPr="001B02DE">
              <w:t>code or images.</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…benefits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proofErr w:type="gramStart"/>
            <w:r w:rsidRPr="001B02DE">
              <w:t>Unambiguous names for links and user controls provides</w:t>
            </w:r>
            <w:proofErr w:type="gramEnd"/>
            <w:r w:rsidRPr="001B02DE">
              <w:t xml:space="preserve"> screen reader users with the ability to navigate and use content.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It is important to provide unambiguous names or context for link and user controls so that AT can correctly identify information.</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222728" w:rsidRPr="00222728" w:rsidRDefault="00E82606" w:rsidP="004B2A16">
            <w:pPr>
              <w:cnfStyle w:val="000000000000" w:firstRow="0" w:lastRow="0" w:firstColumn="0" w:lastColumn="0" w:oddVBand="0" w:evenVBand="0" w:oddHBand="0" w:evenHBand="0" w:firstRowFirstColumn="0" w:firstRowLastColumn="0" w:lastRowFirstColumn="0" w:lastRowLastColumn="0"/>
            </w:pPr>
            <w:r w:rsidRPr="00222728">
              <w:t>508 1194.31(a)</w:t>
            </w:r>
            <w:r w:rsidR="003453F5">
              <w:rPr>
                <w:rFonts w:cstheme="minorHAnsi"/>
                <w:bCs/>
              </w:rPr>
              <w:t>:</w:t>
            </w:r>
            <w:r w:rsidRPr="00222728">
              <w:t xml:space="preserve"> Use Without Vision</w:t>
            </w:r>
          </w:p>
          <w:p w:rsidR="00222728" w:rsidRPr="00222728"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22728">
              <w:t>508 1194.31(b</w:t>
            </w:r>
            <w:r w:rsidRPr="00222728">
              <w:rPr>
                <w:rFonts w:cstheme="minorHAnsi"/>
              </w:rPr>
              <w:t>)</w:t>
            </w:r>
            <w:r w:rsidR="003453F5">
              <w:rPr>
                <w:rFonts w:cstheme="minorHAnsi"/>
                <w:bCs/>
              </w:rPr>
              <w:t>:</w:t>
            </w:r>
            <w:r w:rsidRPr="00222728">
              <w:rPr>
                <w:rFonts w:cstheme="minorHAnsi"/>
              </w:rPr>
              <w:t xml:space="preserve"> Use With Low Vision</w:t>
            </w:r>
          </w:p>
          <w:p w:rsidR="00E82606" w:rsidRPr="00222728" w:rsidRDefault="00FA4D73" w:rsidP="00222728">
            <w:pPr>
              <w:cnfStyle w:val="000000000000" w:firstRow="0" w:lastRow="0" w:firstColumn="0" w:lastColumn="0" w:oddVBand="0" w:evenVBand="0" w:oddHBand="0" w:evenHBand="0" w:firstRowFirstColumn="0" w:firstRowLastColumn="0" w:lastRowFirstColumn="0" w:lastRowLastColumn="0"/>
            </w:pPr>
            <w:r>
              <w:t>WCA</w:t>
            </w:r>
            <w:r w:rsidRPr="003A3BAB">
              <w:t>G2</w:t>
            </w:r>
            <w:r w:rsidR="00E82606" w:rsidRPr="003A3BAB">
              <w:t xml:space="preserve"> 2.4.4</w:t>
            </w:r>
            <w:r w:rsidR="003453F5" w:rsidRPr="003A3BAB">
              <w:t>:</w:t>
            </w:r>
            <w:r w:rsidR="00E82606" w:rsidRPr="003A3BAB">
              <w:t xml:space="preserve"> Link Purpose (In Context</w:t>
            </w:r>
            <w:r w:rsidR="00222728" w:rsidRPr="003A3BAB">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3829C1" w:rsidP="004B2A16">
            <w:pPr>
              <w:cnfStyle w:val="000000000000" w:firstRow="0" w:lastRow="0" w:firstColumn="0" w:lastColumn="0" w:oddVBand="0" w:evenVBand="0" w:oddHBand="0" w:evenHBand="0" w:firstRowFirstColumn="0" w:firstRowLastColumn="0" w:lastRowFirstColumn="0" w:lastRowLastColumn="0"/>
            </w:pPr>
            <w:r>
              <w:t xml:space="preserve">Accessibility </w:t>
            </w:r>
            <w:r w:rsidR="008513F1">
              <w:t>Checker</w:t>
            </w:r>
            <w:r w:rsidR="00CE3899">
              <w:t>, Go To Button</w:t>
            </w:r>
          </w:p>
        </w:tc>
      </w:tr>
      <w:tr w:rsidR="00962CA1"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62CA1"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962CA1" w:rsidRDefault="00962CA1" w:rsidP="001D70AF">
            <w:pPr>
              <w:pStyle w:val="Normalabc"/>
              <w:numPr>
                <w:ilvl w:val="0"/>
                <w:numId w:val="12"/>
              </w:numPr>
              <w:cnfStyle w:val="000000000000" w:firstRow="0" w:lastRow="0" w:firstColumn="0" w:lastColumn="0" w:oddVBand="0" w:evenVBand="0" w:oddHBand="0" w:evenHBand="0" w:firstRowFirstColumn="0" w:firstRowLastColumn="0" w:lastRowFirstColumn="0" w:lastRowLastColumn="0"/>
            </w:pPr>
            <w:r>
              <w:t xml:space="preserve">Examine the </w:t>
            </w:r>
            <w:r w:rsidR="005D37A2" w:rsidRPr="005D37A2">
              <w:t>content for the presence</w:t>
            </w:r>
            <w:r>
              <w:t xml:space="preserve"> of links and user controls. Hover</w:t>
            </w:r>
            <w:r w:rsidR="000813F8">
              <w:t xml:space="preserve"> </w:t>
            </w:r>
            <w:r>
              <w:t xml:space="preserve">over a link with a mouse pointer </w:t>
            </w:r>
            <w:r w:rsidR="000813F8">
              <w:t>to</w:t>
            </w:r>
            <w:r>
              <w:t xml:space="preserve"> show a message</w:t>
            </w:r>
            <w:r w:rsidR="005D37A2">
              <w:t xml:space="preserve"> with the link address and </w:t>
            </w:r>
            <w:r>
              <w:t>“Ctrl+Click to follow link”.</w:t>
            </w:r>
          </w:p>
          <w:p w:rsidR="008D6FD6" w:rsidRDefault="0086195A" w:rsidP="001D70AF">
            <w:pPr>
              <w:pStyle w:val="Normalabc"/>
              <w:numPr>
                <w:ilvl w:val="0"/>
                <w:numId w:val="12"/>
              </w:numPr>
              <w:cnfStyle w:val="000000000000" w:firstRow="0" w:lastRow="0" w:firstColumn="0" w:lastColumn="0" w:oddVBand="0" w:evenVBand="0" w:oddHBand="0" w:evenHBand="0" w:firstRowFirstColumn="0" w:firstRowLastColumn="0" w:lastRowFirstColumn="0" w:lastRowLastColumn="0"/>
            </w:pPr>
            <w:r>
              <w:t>Examine H</w:t>
            </w:r>
            <w:r w:rsidR="00CE3899">
              <w:t>yperlink</w:t>
            </w:r>
            <w:r>
              <w:t xml:space="preserve">s </w:t>
            </w:r>
            <w:r w:rsidR="00CE3899">
              <w:t>(</w:t>
            </w:r>
            <w:r w:rsidR="0063318C">
              <w:t>C</w:t>
            </w:r>
            <w:r w:rsidR="007545AF">
              <w:t>trl</w:t>
            </w:r>
            <w:r w:rsidR="0063318C">
              <w:t xml:space="preserve"> G</w:t>
            </w:r>
            <w:r>
              <w:t>&gt; Field button &gt; Hyperlink (from drop down list).</w:t>
            </w:r>
          </w:p>
          <w:p w:rsidR="00CE3899" w:rsidRDefault="00635C9F" w:rsidP="00635C9F">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962CA1" w:rsidRPr="002E6A44" w:rsidRDefault="00635C9F" w:rsidP="00813A63">
            <w:pPr>
              <w:pStyle w:val="NormalBullet"/>
              <w:cnfStyle w:val="000000000000" w:firstRow="0" w:lastRow="0" w:firstColumn="0" w:lastColumn="0" w:oddVBand="0" w:evenVBand="0" w:oddHBand="0" w:evenHBand="0" w:firstRowFirstColumn="0" w:firstRowLastColumn="0" w:lastRowFirstColumn="0" w:lastRowLastColumn="0"/>
            </w:pPr>
            <w:r>
              <w:t>Include internal links such as Tables-Of-Contents, index and glossary links etc.</w:t>
            </w:r>
          </w:p>
        </w:tc>
      </w:tr>
      <w:tr w:rsidR="00962CA1"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62CA1" w:rsidRPr="00A863A1" w:rsidRDefault="00A03AB8" w:rsidP="00B63E2B">
            <w:pPr>
              <w:pStyle w:val="Heading5"/>
              <w:outlineLvl w:val="4"/>
            </w:pPr>
            <w:r w:rsidRPr="00A863A1">
              <w:t>Test Instruction 1</w:t>
            </w:r>
            <w:r>
              <w:t>b</w:t>
            </w:r>
            <w:r w:rsidRPr="00A863A1">
              <w:t xml:space="preserve">: </w:t>
            </w:r>
            <w:r w:rsidR="00B63E2B">
              <w:t xml:space="preserve">Accessibility </w:t>
            </w:r>
            <w:r>
              <w:t>Checker Find of</w:t>
            </w:r>
            <w:r w:rsidRPr="00A863A1">
              <w:t xml:space="preserve"> Applicable </w:t>
            </w:r>
            <w:r>
              <w:t>Components</w:t>
            </w:r>
            <w:r>
              <w:br/>
            </w:r>
            <w:r w:rsidRPr="00034F82">
              <w:rPr>
                <w:color w:val="0070C0"/>
              </w:rPr>
              <w:t>[Word 2010]</w:t>
            </w:r>
          </w:p>
        </w:tc>
        <w:tc>
          <w:tcPr>
            <w:tcW w:w="7470" w:type="dxa"/>
          </w:tcPr>
          <w:p w:rsidR="00962CA1" w:rsidRDefault="00962CA1" w:rsidP="001D70AF">
            <w:pPr>
              <w:pStyle w:val="Normalabc"/>
              <w:numPr>
                <w:ilvl w:val="0"/>
                <w:numId w:val="13"/>
              </w:numPr>
              <w:cnfStyle w:val="000000000000" w:firstRow="0" w:lastRow="0" w:firstColumn="0" w:lastColumn="0" w:oddVBand="0" w:evenVBand="0" w:oddHBand="0" w:evenHBand="0" w:firstRowFirstColumn="0" w:firstRowLastColumn="0" w:lastRowFirstColumn="0" w:lastRowLastColumn="0"/>
            </w:pPr>
            <w:r>
              <w:t xml:space="preserve">Run the </w:t>
            </w:r>
            <w:r w:rsidR="003829C1">
              <w:t>Accessibility Checker</w:t>
            </w:r>
            <w:r>
              <w:t xml:space="preserve">. Look for </w:t>
            </w:r>
            <w:r w:rsidR="005D37A2">
              <w:t>“</w:t>
            </w:r>
            <w:r>
              <w:t>Unclear Hyperlink Text</w:t>
            </w:r>
            <w:r w:rsidR="005D37A2">
              <w:t>”</w:t>
            </w:r>
            <w:r>
              <w:t xml:space="preserve"> </w:t>
            </w:r>
            <w:r w:rsidR="005D37A2">
              <w:t>e</w:t>
            </w:r>
            <w:r>
              <w:t>rror messages.</w:t>
            </w:r>
          </w:p>
          <w:p w:rsidR="006151F5" w:rsidRDefault="006151F5" w:rsidP="006151F5">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6151F5" w:rsidRDefault="006151F5" w:rsidP="00813A63">
            <w:pPr>
              <w:pStyle w:val="NormalBullet"/>
              <w:cnfStyle w:val="000000000000" w:firstRow="0" w:lastRow="0" w:firstColumn="0" w:lastColumn="0" w:oddVBand="0" w:evenVBand="0" w:oddHBand="0" w:evenHBand="0" w:firstRowFirstColumn="0" w:firstRowLastColumn="0" w:lastRowFirstColumn="0" w:lastRowLastColumn="0"/>
            </w:pPr>
            <w:r>
              <w:t>The checker will only highlight links that are coded as URLs. The checker will not reveal multiple instances of non-unique link names (</w:t>
            </w:r>
            <w:r w:rsidR="000813F8">
              <w:t xml:space="preserve">such as </w:t>
            </w:r>
            <w:r>
              <w:t xml:space="preserve">‘Click here’, ‘Click here’, ‘Click here’). </w:t>
            </w:r>
          </w:p>
        </w:tc>
      </w:tr>
      <w:tr w:rsidR="00962CA1"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62CA1"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183737" w:rsidRPr="00106202" w:rsidRDefault="006151F5" w:rsidP="001D70AF">
            <w:pPr>
              <w:pStyle w:val="Normalabc"/>
              <w:numPr>
                <w:ilvl w:val="0"/>
                <w:numId w:val="14"/>
              </w:numPr>
              <w:cnfStyle w:val="000000000000" w:firstRow="0" w:lastRow="0" w:firstColumn="0" w:lastColumn="0" w:oddVBand="0" w:evenVBand="0" w:oddHBand="0" w:evenHBand="0" w:firstRowFirstColumn="0" w:firstRowLastColumn="0" w:lastRowFirstColumn="0" w:lastRowLastColumn="0"/>
            </w:pPr>
            <w:r w:rsidRPr="00106202">
              <w:t>Check that each link/user control in the document has a unique text name</w:t>
            </w:r>
            <w:r w:rsidR="000705C8" w:rsidRPr="00106202">
              <w:t xml:space="preserve"> that describes the destination, function, and/or purpose of the contro</w:t>
            </w:r>
            <w:r w:rsidR="00BA6B38" w:rsidRPr="00106202">
              <w:t xml:space="preserve">l or </w:t>
            </w:r>
            <w:r w:rsidR="005D37A2" w:rsidRPr="00106202">
              <w:t xml:space="preserve">that </w:t>
            </w:r>
            <w:r w:rsidR="00BA6B38" w:rsidRPr="00106202">
              <w:t>such functions are determinable within context.</w:t>
            </w:r>
          </w:p>
          <w:p w:rsidR="00847267" w:rsidRDefault="00847267" w:rsidP="00847267">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847267" w:rsidRDefault="00847267" w:rsidP="00F92F5F">
            <w:pPr>
              <w:pStyle w:val="NormalBullet"/>
              <w:cnfStyle w:val="000000000000" w:firstRow="0" w:lastRow="0" w:firstColumn="0" w:lastColumn="0" w:oddVBand="0" w:evenVBand="0" w:oddHBand="0" w:evenHBand="0" w:firstRowFirstColumn="0" w:firstRowLastColumn="0" w:lastRowFirstColumn="0" w:lastRowLastColumn="0"/>
            </w:pPr>
            <w:r>
              <w:t xml:space="preserve">If an image is formatted as a link, the alt-text can contain the link </w:t>
            </w:r>
            <w:r w:rsidR="00F92F5F">
              <w:t>purpose, function or destination</w:t>
            </w:r>
            <w:r>
              <w:t>.</w:t>
            </w:r>
          </w:p>
        </w:tc>
      </w:tr>
      <w:tr w:rsidR="00962CA1"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962CA1" w:rsidRPr="00A863A1" w:rsidRDefault="00962CA1" w:rsidP="00B63E2B">
            <w:pPr>
              <w:pStyle w:val="Heading5"/>
              <w:outlineLvl w:val="4"/>
            </w:pPr>
            <w:r w:rsidRPr="00A863A1">
              <w:lastRenderedPageBreak/>
              <w:t>Test Instruction 2</w:t>
            </w:r>
            <w:r>
              <w:t>b</w:t>
            </w:r>
            <w:r w:rsidRPr="00A863A1">
              <w:t xml:space="preserve">: </w:t>
            </w:r>
            <w:r w:rsidR="00B63E2B">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962CA1" w:rsidRPr="002D1999" w:rsidRDefault="000705C8" w:rsidP="00813A63">
            <w:pPr>
              <w:pStyle w:val="NormalBullet"/>
              <w:cnfStyle w:val="000000000000" w:firstRow="0" w:lastRow="0" w:firstColumn="0" w:lastColumn="0" w:oddVBand="0" w:evenVBand="0" w:oddHBand="0" w:evenHBand="0" w:firstRowFirstColumn="0" w:firstRowLastColumn="0" w:lastRowFirstColumn="0" w:lastRowLastColumn="0"/>
              <w:rPr>
                <w:u w:val="single"/>
              </w:rPr>
            </w:pPr>
            <w:r>
              <w:t>Follow the manual test procedure in 2a.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363226" w:rsidRPr="00106202" w:rsidRDefault="00363226"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destination, function, and/or purpose of a link/control </w:t>
            </w:r>
            <w:proofErr w:type="gramStart"/>
            <w:r w:rsidRPr="00106202">
              <w:t>is</w:t>
            </w:r>
            <w:proofErr w:type="gramEnd"/>
            <w:r w:rsidRPr="00106202">
              <w:t xml:space="preserve"> not conveyed in the screen text or link name.</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BD01C0">
              <w:t>W</w:t>
            </w:r>
            <w:r w:rsidRPr="00D65945">
              <w:t xml:space="preserve">ith </w:t>
            </w:r>
            <w:r w:rsidR="00BD01C0">
              <w:t>L</w:t>
            </w:r>
            <w:r w:rsidRPr="00D65945">
              <w:t xml:space="preserve">ow </w:t>
            </w:r>
            <w:r w:rsidR="00BD01C0">
              <w:t>V</w:t>
            </w:r>
            <w:r w:rsidRPr="00D65945">
              <w:t>ision</w:t>
            </w:r>
            <w:r>
              <w:t>.</w:t>
            </w:r>
          </w:p>
          <w:p w:rsidR="000705C8" w:rsidRPr="00106202" w:rsidRDefault="000705C8" w:rsidP="00106202">
            <w:pPr>
              <w:pStyle w:val="NormalBullet"/>
              <w:cnfStyle w:val="000000000000" w:firstRow="0" w:lastRow="0" w:firstColumn="0" w:lastColumn="0" w:oddVBand="0" w:evenVBand="0" w:oddHBand="0" w:evenHBand="0" w:firstRowFirstColumn="0" w:firstRowLastColumn="0" w:lastRowFirstColumn="0" w:lastRowLastColumn="0"/>
            </w:pPr>
            <w:r w:rsidRPr="00106202">
              <w:t>Each link/control is not uniquely identified.</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p w:rsidR="00E82606" w:rsidRPr="000A6D90"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BD01C0">
              <w:t>W</w:t>
            </w:r>
            <w:r w:rsidRPr="00D65945">
              <w:t xml:space="preserve">ith </w:t>
            </w:r>
            <w:r w:rsidR="00BD01C0">
              <w:t>L</w:t>
            </w:r>
            <w:r w:rsidRPr="00D65945">
              <w:t xml:space="preserve">ow </w:t>
            </w:r>
            <w:r w:rsidR="00BD01C0">
              <w:t>V</w:t>
            </w:r>
            <w:r w:rsidRPr="00D65945">
              <w:t>ision</w:t>
            </w:r>
            <w:r>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635C9F" w:rsidRPr="00106202" w:rsidRDefault="00635C9F"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destination, function, and/or purpose of a link/control </w:t>
            </w:r>
            <w:proofErr w:type="gramStart"/>
            <w:r w:rsidRPr="00106202">
              <w:t>is</w:t>
            </w:r>
            <w:proofErr w:type="gramEnd"/>
            <w:r w:rsidRPr="00106202">
              <w:t xml:space="preserve"> not conveyed in the screen text or link name.</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5A3302">
              <w:t>2</w:t>
            </w:r>
            <w:r>
              <w:t>.4.4</w:t>
            </w:r>
            <w:r w:rsidR="00BD01C0">
              <w:t>:</w:t>
            </w:r>
            <w:r>
              <w:t xml:space="preserve"> Link Purpose (In Context)</w:t>
            </w:r>
          </w:p>
          <w:p w:rsidR="000705C8" w:rsidRPr="00106202" w:rsidRDefault="000705C8" w:rsidP="00106202">
            <w:pPr>
              <w:pStyle w:val="NormalBullet"/>
              <w:cnfStyle w:val="000000000000" w:firstRow="0" w:lastRow="0" w:firstColumn="0" w:lastColumn="0" w:oddVBand="0" w:evenVBand="0" w:oddHBand="0" w:evenHBand="0" w:firstRowFirstColumn="0" w:firstRowLastColumn="0" w:lastRowFirstColumn="0" w:lastRowLastColumn="0"/>
            </w:pPr>
            <w:r w:rsidRPr="00106202">
              <w:t>Each link/control is not uniquely identified.</w:t>
            </w:r>
          </w:p>
          <w:p w:rsidR="00E82606"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5A3302">
              <w:t>2</w:t>
            </w:r>
            <w:r>
              <w:t>.4.4</w:t>
            </w:r>
            <w:r w:rsidR="00BD01C0">
              <w:t>:</w:t>
            </w:r>
            <w:r>
              <w:t xml:space="preserve"> Link Purpose (In Context)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0705C8" w:rsidRPr="00106202" w:rsidRDefault="000705C8" w:rsidP="00106202">
            <w:pPr>
              <w:pStyle w:val="NormalBullet"/>
              <w:cnfStyle w:val="000000000000" w:firstRow="0" w:lastRow="0" w:firstColumn="0" w:lastColumn="0" w:oddVBand="0" w:evenVBand="0" w:oddHBand="0" w:evenHBand="0" w:firstRowFirstColumn="0" w:firstRowLastColumn="0" w:lastRowFirstColumn="0" w:lastRowLastColumn="0"/>
            </w:pPr>
            <w:r w:rsidRPr="00106202">
              <w:t>Any failure in 3a</w:t>
            </w:r>
            <w:r w:rsidR="00BD01C0" w:rsidRPr="00106202">
              <w:t>.</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7</w:t>
            </w:r>
          </w:p>
          <w:p w:rsidR="000705C8" w:rsidRPr="00106202" w:rsidRDefault="000705C8"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destination, function, and/or purpose of the link </w:t>
            </w:r>
            <w:proofErr w:type="gramStart"/>
            <w:r w:rsidRPr="00106202">
              <w:t>is</w:t>
            </w:r>
            <w:proofErr w:type="gramEnd"/>
            <w:r w:rsidRPr="00106202">
              <w:t xml:space="preserve"> contained in the screen text AND each link is uniquely identified.</w:t>
            </w:r>
          </w:p>
          <w:p w:rsidR="000705C8"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7</w:t>
            </w:r>
          </w:p>
          <w:p w:rsidR="000705C8" w:rsidRPr="00106202" w:rsidRDefault="000705C8" w:rsidP="00106202">
            <w:pPr>
              <w:pStyle w:val="NormalBullet"/>
              <w:cnfStyle w:val="000000000000" w:firstRow="0" w:lastRow="0" w:firstColumn="0" w:lastColumn="0" w:oddVBand="0" w:evenVBand="0" w:oddHBand="0" w:evenHBand="0" w:firstRowFirstColumn="0" w:firstRowLastColumn="0" w:lastRowFirstColumn="0" w:lastRowLastColumn="0"/>
            </w:pPr>
            <w:r w:rsidRPr="00106202">
              <w:t>There are no links or user controls.</w:t>
            </w:r>
          </w:p>
          <w:p w:rsidR="00E82606" w:rsidRDefault="000705C8"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7</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D6B99">
            <w:pPr>
              <w:pStyle w:val="Heading5"/>
              <w:outlineLvl w:val="4"/>
            </w:pPr>
            <w:r>
              <w:t xml:space="preserve">Advisory: Tips </w:t>
            </w:r>
            <w:r w:rsidR="001D69B1">
              <w:t xml:space="preserve">to enhance </w:t>
            </w:r>
            <w:r w:rsidR="004D6B99">
              <w:t>or</w:t>
            </w:r>
            <w:r w:rsidR="00183737">
              <w:t xml:space="preserve"> </w:t>
            </w:r>
            <w:r>
              <w:t xml:space="preserve">streamline test </w:t>
            </w:r>
            <w:r w:rsidR="00034F82">
              <w:t>processes</w:t>
            </w:r>
            <w:r w:rsidR="00034F82">
              <w:br/>
            </w:r>
            <w:r w:rsidR="00034F82" w:rsidRPr="00034F82">
              <w:rPr>
                <w:color w:val="0070C0"/>
              </w:rPr>
              <w:t>[Word 2010]</w:t>
            </w:r>
          </w:p>
        </w:tc>
        <w:tc>
          <w:tcPr>
            <w:tcW w:w="7470" w:type="dxa"/>
          </w:tcPr>
          <w:p w:rsidR="00E82606" w:rsidRPr="00D857E8" w:rsidRDefault="00CC22C6" w:rsidP="00813A63">
            <w:pPr>
              <w:pStyle w:val="NormalBullet"/>
              <w:cnfStyle w:val="000000000000" w:firstRow="0" w:lastRow="0" w:firstColumn="0" w:lastColumn="0" w:oddVBand="0" w:evenVBand="0" w:oddHBand="0" w:evenHBand="0" w:firstRowFirstColumn="0" w:firstRowLastColumn="0" w:lastRowFirstColumn="0" w:lastRowLastColumn="0"/>
            </w:pPr>
            <w:r>
              <w:t>Documents that are also meant to be published in print form must be allowed to use the full URL address</w:t>
            </w:r>
            <w:r w:rsidR="005D37A2">
              <w:t>.</w:t>
            </w:r>
          </w:p>
        </w:tc>
      </w:tr>
    </w:tbl>
    <w:p w:rsidR="00E82606" w:rsidRDefault="00E82606" w:rsidP="00E82606">
      <w:pPr>
        <w:pStyle w:val="Heading4"/>
        <w:rPr>
          <w:lang w:val="en-US"/>
        </w:rPr>
      </w:pPr>
      <w:bookmarkStart w:id="71" w:name="_Toc367453053"/>
      <w:bookmarkStart w:id="72" w:name="_Toc399427622"/>
      <w:r w:rsidRPr="00B04BBF">
        <w:rPr>
          <w:lang w:val="en-US"/>
        </w:rPr>
        <w:lastRenderedPageBreak/>
        <w:t>Lists</w:t>
      </w:r>
      <w:bookmarkEnd w:id="71"/>
      <w:bookmarkEnd w:id="72"/>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0813F8">
            <w:pPr>
              <w:cnfStyle w:val="000000000000" w:firstRow="0" w:lastRow="0" w:firstColumn="0" w:lastColumn="0" w:oddVBand="0" w:evenVBand="0" w:oddHBand="0" w:evenHBand="0" w:firstRowFirstColumn="0" w:firstRowLastColumn="0" w:lastRowFirstColumn="0" w:lastRowLastColumn="0"/>
            </w:pPr>
            <w:r>
              <w:t>8</w:t>
            </w:r>
            <w:r w:rsidR="00E82606">
              <w:t xml:space="preserve">. </w:t>
            </w:r>
            <w:r w:rsidR="000813F8">
              <w:t>B</w:t>
            </w:r>
            <w:r w:rsidR="00E82606">
              <w:t>ulleted, numbered,</w:t>
            </w:r>
            <w:r w:rsidR="00E82606" w:rsidRPr="00605389">
              <w:t xml:space="preserve"> and multi-level lists</w:t>
            </w:r>
            <w:r w:rsidR="00E82606">
              <w:t xml:space="preserve"> </w:t>
            </w:r>
            <w:r w:rsidR="000813F8">
              <w:t>must be</w:t>
            </w:r>
            <w:r w:rsidR="00E82606">
              <w:t xml:space="preserve"> programmatically</w:t>
            </w:r>
            <w:r w:rsidR="00CA6563">
              <w:t xml:space="preserve"> </w:t>
            </w:r>
            <w:r w:rsidR="00E82606">
              <w:t>identified</w:t>
            </w:r>
            <w:r w:rsidR="00E82606" w:rsidRPr="00605389">
              <w: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0813F8" w:rsidRPr="00F00A5D" w:rsidRDefault="000813F8" w:rsidP="000813F8">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…technical aspects</w:t>
            </w:r>
          </w:p>
        </w:tc>
        <w:tc>
          <w:tcPr>
            <w:tcW w:w="7470" w:type="dxa"/>
          </w:tcPr>
          <w:p w:rsidR="00BF0BE5" w:rsidRPr="00F00A5D" w:rsidRDefault="00BF0BE5" w:rsidP="00EF4D47">
            <w:pPr>
              <w:cnfStyle w:val="000000000000" w:firstRow="0" w:lastRow="0" w:firstColumn="0" w:lastColumn="0" w:oddVBand="0" w:evenVBand="0" w:oddHBand="0" w:evenHBand="0" w:firstRowFirstColumn="0" w:firstRowLastColumn="0" w:lastRowFirstColumn="0" w:lastRowLastColumn="0"/>
            </w:pPr>
            <w:r w:rsidRPr="001B02DE">
              <w:t xml:space="preserve">Bulleted, numbered, and multilevel lists are used to present content in parts. Although lists can be represented with plain text (such </w:t>
            </w:r>
            <w:r w:rsidR="00EF4D47" w:rsidRPr="001B02DE">
              <w:t>as</w:t>
            </w:r>
            <w:r w:rsidRPr="001B02DE">
              <w:t xml:space="preserve"> preceded by a bullet character “</w:t>
            </w:r>
            <w:r w:rsidRPr="001B02DE">
              <w:rPr>
                <w:rFonts w:cs="Arial"/>
              </w:rPr>
              <w:t>●”, “□”, “◊</w:t>
            </w:r>
            <w:r w:rsidRPr="001B02DE">
              <w:t>”), they are easier to edit and manage when they are identified programmatically.</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7375EA" w:rsidP="005B63EF">
            <w:pPr>
              <w:pStyle w:val="Heading5"/>
              <w:outlineLvl w:val="4"/>
            </w:pPr>
            <w:r>
              <w:t>…effects</w:t>
            </w:r>
            <w:r w:rsidR="00BF0BE5" w:rsidRPr="001B02DE">
              <w:t xml:space="preserve"> on accessibility</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lists are programmatically identified the list parts can be navigated using screen reader AT.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…consequences</w:t>
            </w:r>
          </w:p>
        </w:tc>
        <w:tc>
          <w:tcPr>
            <w:tcW w:w="7470" w:type="dxa"/>
          </w:tcPr>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lists are formatted using plain text only, they visually appear as a list but there is no equivalent functionality for screen reader AT.</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…benefits</w:t>
            </w:r>
          </w:p>
        </w:tc>
        <w:tc>
          <w:tcPr>
            <w:tcW w:w="7470" w:type="dxa"/>
          </w:tcPr>
          <w:p w:rsidR="00BF0BE5" w:rsidRPr="00F00A5D" w:rsidRDefault="00BF0BE5" w:rsidP="00061F31">
            <w:pPr>
              <w:cnfStyle w:val="000000000000" w:firstRow="0" w:lastRow="0" w:firstColumn="0" w:lastColumn="0" w:oddVBand="0" w:evenVBand="0" w:oddHBand="0" w:evenHBand="0" w:firstRowFirstColumn="0" w:firstRowLastColumn="0" w:lastRowFirstColumn="0" w:lastRowLastColumn="0"/>
            </w:pPr>
            <w:r w:rsidRPr="001B02DE">
              <w:t xml:space="preserve">By using programmatically identified lists, screen reader AT functions allow equivalent navigation of list parts. For example, knowing how long the list is (is it 20 items? 200 items? or 2000 items?); understanding the relationship between levels (e.g. major item versus sub-level item); and being able to jump out of the list to the next part of the document (i.e. the next regular non-list paragraph). </w:t>
            </w:r>
          </w:p>
        </w:tc>
      </w:tr>
      <w:tr w:rsidR="00BF0BE5"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BF0BE5" w:rsidRDefault="00BF0BE5" w:rsidP="00BF0BE5">
            <w:pPr>
              <w:pStyle w:val="Heading5"/>
              <w:outlineLvl w:val="4"/>
            </w:pPr>
            <w:r w:rsidRPr="001B02DE">
              <w:t>…rationale summary</w:t>
            </w:r>
          </w:p>
        </w:tc>
        <w:tc>
          <w:tcPr>
            <w:tcW w:w="7470" w:type="dxa"/>
          </w:tcPr>
          <w:p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Lists that are programmatically identified provide equivalent functionality (such as</w:t>
            </w:r>
            <w:r w:rsidR="00183737">
              <w:t xml:space="preserve"> </w:t>
            </w:r>
            <w:r w:rsidRPr="001B02DE">
              <w:t>knowing the list length and</w:t>
            </w:r>
            <w:r w:rsidR="00983B1B">
              <w:t xml:space="preserve"> </w:t>
            </w:r>
            <w:r w:rsidRPr="001B02DE">
              <w:t>understanding relationships between levels) for use with screen reader AT.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D275CB"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182442">
              <w:rPr>
                <w:rFonts w:cstheme="minorHAnsi"/>
              </w:rPr>
              <w:t>508 1194.31(a)</w:t>
            </w:r>
            <w:r w:rsidR="003453F5">
              <w:rPr>
                <w:rFonts w:cstheme="minorHAnsi"/>
                <w:bCs/>
              </w:rPr>
              <w:t>:</w:t>
            </w:r>
            <w:r w:rsidRPr="00182442">
              <w:rPr>
                <w:rFonts w:cstheme="minorHAnsi"/>
              </w:rPr>
              <w:t xml:space="preserve"> Use Without Vision</w:t>
            </w:r>
          </w:p>
          <w:p w:rsidR="00D275CB" w:rsidRDefault="00E82606" w:rsidP="00EF507C">
            <w:pPr>
              <w:cnfStyle w:val="000000000000" w:firstRow="0" w:lastRow="0" w:firstColumn="0" w:lastColumn="0" w:oddVBand="0" w:evenVBand="0" w:oddHBand="0" w:evenHBand="0" w:firstRowFirstColumn="0" w:firstRowLastColumn="0" w:lastRowFirstColumn="0" w:lastRowLastColumn="0"/>
            </w:pPr>
            <w:r w:rsidRPr="00182442">
              <w:t>508 1194.31(b)</w:t>
            </w:r>
            <w:r w:rsidR="003453F5">
              <w:rPr>
                <w:bCs/>
              </w:rPr>
              <w:t>:</w:t>
            </w:r>
            <w:r w:rsidRPr="00182442">
              <w:t xml:space="preserve"> Use With Low Vision</w:t>
            </w:r>
          </w:p>
          <w:p w:rsidR="00E82606" w:rsidRPr="00BD01C0" w:rsidRDefault="00FA4D73" w:rsidP="00182442">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182442">
              <w:rPr>
                <w:rFonts w:cstheme="minorHAnsi"/>
              </w:rPr>
              <w:t xml:space="preserve"> 1.3.1</w:t>
            </w:r>
            <w:r w:rsidR="003453F5">
              <w:rPr>
                <w:rFonts w:cstheme="minorHAnsi"/>
                <w:bCs/>
              </w:rPr>
              <w:t>:</w:t>
            </w:r>
            <w:r w:rsidR="00E82606" w:rsidRPr="00182442">
              <w:rPr>
                <w:rFonts w:cstheme="minorHAnsi"/>
              </w:rPr>
              <w:t xml:space="preserve"> Info and Relationships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E82606" w:rsidP="004B2A16">
            <w:pPr>
              <w:cnfStyle w:val="000000000000" w:firstRow="0" w:lastRow="0" w:firstColumn="0" w:lastColumn="0" w:oddVBand="0" w:evenVBand="0" w:oddHBand="0" w:evenHBand="0" w:firstRowFirstColumn="0" w:firstRowLastColumn="0" w:lastRowFirstColumn="0" w:lastRowLastColumn="0"/>
            </w:pPr>
            <w:r>
              <w:t>Reveal Formatting Pane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A14249" w:rsidRPr="002E6A44" w:rsidRDefault="00A14249" w:rsidP="001D70AF">
            <w:pPr>
              <w:pStyle w:val="Normalabc"/>
              <w:numPr>
                <w:ilvl w:val="0"/>
                <w:numId w:val="28"/>
              </w:numPr>
              <w:cnfStyle w:val="000000000000" w:firstRow="0" w:lastRow="0" w:firstColumn="0" w:lastColumn="0" w:oddVBand="0" w:evenVBand="0" w:oddHBand="0" w:evenHBand="0" w:firstRowFirstColumn="0" w:firstRowLastColumn="0" w:lastRowFirstColumn="0" w:lastRowLastColumn="0"/>
              <w:rPr>
                <w:lang w:eastAsia="x-none"/>
              </w:rPr>
            </w:pPr>
            <w:r>
              <w:t xml:space="preserve">Find instances of lists (bulleted, numbered, and multi-level </w:t>
            </w:r>
            <w:r w:rsidRPr="0041759C">
              <w:t>items with a hierarchy, such as 2.a.iv</w:t>
            </w:r>
            <w:r>
              <w:t>).</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DD2DB7">
            <w:pPr>
              <w:pStyle w:val="Heading5"/>
              <w:outlineLvl w:val="4"/>
            </w:pPr>
            <w:r w:rsidRPr="00A863A1">
              <w:t>Test Instruction 1</w:t>
            </w:r>
            <w:r>
              <w:t>b</w:t>
            </w:r>
            <w:r w:rsidRPr="00A863A1">
              <w:t xml:space="preserve">: </w:t>
            </w:r>
            <w:r w:rsidR="00DD2DB7">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Default="00BE479A" w:rsidP="00BE479A">
            <w:pPr>
              <w:cnfStyle w:val="000000000000" w:firstRow="0" w:lastRow="0" w:firstColumn="0" w:lastColumn="0" w:oddVBand="0" w:evenVBand="0" w:oddHBand="0" w:evenHBand="0" w:firstRowFirstColumn="0" w:firstRowLastColumn="0" w:lastRowFirstColumn="0" w:lastRowLastColumn="0"/>
            </w:pPr>
            <w:r>
              <w:t>N/A</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686FB5" w:rsidRDefault="00686FB5" w:rsidP="001D70AF">
            <w:pPr>
              <w:pStyle w:val="Normalabc"/>
              <w:numPr>
                <w:ilvl w:val="0"/>
                <w:numId w:val="29"/>
              </w:numPr>
              <w:cnfStyle w:val="000000000000" w:firstRow="0" w:lastRow="0" w:firstColumn="0" w:lastColumn="0" w:oddVBand="0" w:evenVBand="0" w:oddHBand="0" w:evenHBand="0" w:firstRowFirstColumn="0" w:firstRowLastColumn="0" w:lastRowFirstColumn="0" w:lastRowLastColumn="0"/>
              <w:rPr>
                <w:rFonts w:eastAsia="Times New Roman"/>
              </w:rPr>
            </w:pPr>
            <w:r w:rsidRPr="004306A5">
              <w:t>S</w:t>
            </w:r>
            <w:r w:rsidRPr="0041759C">
              <w:t>elect various list items in the document.</w:t>
            </w:r>
          </w:p>
          <w:p w:rsidR="00BE479A" w:rsidRPr="004306A5" w:rsidRDefault="00BE479A" w:rsidP="001D70AF">
            <w:pPr>
              <w:pStyle w:val="Normalabc"/>
              <w:numPr>
                <w:ilvl w:val="0"/>
                <w:numId w:val="29"/>
              </w:numPr>
              <w:cnfStyle w:val="000000000000" w:firstRow="0" w:lastRow="0" w:firstColumn="0" w:lastColumn="0" w:oddVBand="0" w:evenVBand="0" w:oddHBand="0" w:evenHBand="0" w:firstRowFirstColumn="0" w:firstRowLastColumn="0" w:lastRowFirstColumn="0" w:lastRowLastColumn="0"/>
            </w:pPr>
            <w:r w:rsidRPr="0041759C">
              <w:t>Op</w:t>
            </w:r>
            <w:r w:rsidRPr="004306A5">
              <w:t>en the Reveal Formatting pane</w:t>
            </w:r>
            <w:r w:rsidRPr="008647BF">
              <w:t>: SHIFT + F1</w:t>
            </w:r>
            <w:r w:rsidR="008647BF">
              <w:t>.</w:t>
            </w:r>
          </w:p>
          <w:p w:rsidR="00A14249" w:rsidRPr="00BE479A" w:rsidRDefault="00BE479A" w:rsidP="001D70AF">
            <w:pPr>
              <w:pStyle w:val="Normalabc"/>
              <w:numPr>
                <w:ilvl w:val="0"/>
                <w:numId w:val="29"/>
              </w:numPr>
              <w:cnfStyle w:val="000000000000" w:firstRow="0" w:lastRow="0" w:firstColumn="0" w:lastColumn="0" w:oddVBand="0" w:evenVBand="0" w:oddHBand="0" w:evenHBand="0" w:firstRowFirstColumn="0" w:firstRowLastColumn="0" w:lastRowFirstColumn="0" w:lastRowLastColumn="0"/>
              <w:rPr>
                <w:rFonts w:eastAsia="Times New Roman"/>
              </w:rPr>
            </w:pPr>
            <w:r w:rsidRPr="0041759C">
              <w:t xml:space="preserve">If the list is programmatically set, the Reveal Formatting </w:t>
            </w:r>
            <w:r>
              <w:t>P</w:t>
            </w:r>
            <w:r w:rsidRPr="0041759C">
              <w:t>ane will contain information under the Bullets and Numbering heading.</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3C0AC9">
            <w:pPr>
              <w:pStyle w:val="Heading5"/>
              <w:outlineLvl w:val="4"/>
            </w:pPr>
            <w:r w:rsidRPr="00A863A1">
              <w:lastRenderedPageBreak/>
              <w:t>Test Instruction 2</w:t>
            </w:r>
            <w:r>
              <w:t>b</w:t>
            </w:r>
            <w:r w:rsidRPr="00A863A1">
              <w:t xml:space="preserve">: </w:t>
            </w:r>
            <w:r w:rsidR="003C0AC9">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A14249" w:rsidRPr="002D1999" w:rsidRDefault="00BE479A" w:rsidP="00BE479A">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Lists are not programmatically identified.</w:t>
            </w:r>
          </w:p>
          <w:p w:rsidR="00E82606" w:rsidRPr="000A6D90"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Lists are not programmatically 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1.3.1: Info and Relationships.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BD01C0">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8</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Lists are programmatically identified.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8</w:t>
            </w:r>
          </w:p>
          <w:p w:rsidR="00E82606" w:rsidRDefault="00E82606" w:rsidP="004B2A16">
            <w:pPr>
              <w:pStyle w:val="NormalBullet"/>
              <w:cnfStyle w:val="000000000000" w:firstRow="0" w:lastRow="0" w:firstColumn="0" w:lastColumn="0" w:oddVBand="0" w:evenVBand="0" w:oddHBand="0" w:evenHBand="0" w:firstRowFirstColumn="0" w:firstRowLastColumn="0" w:lastRowFirstColumn="0" w:lastRowLastColumn="0"/>
            </w:pPr>
            <w:r>
              <w:t>There are no lists.</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8</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1D69B1">
            <w:pPr>
              <w:pStyle w:val="Heading5"/>
              <w:outlineLvl w:val="4"/>
            </w:pPr>
            <w:r>
              <w:t xml:space="preserve">Advisory: Tips </w:t>
            </w:r>
            <w:r w:rsidR="004D6B99">
              <w:t>to enhance or</w:t>
            </w:r>
            <w:r w:rsidR="001D69B1">
              <w:t xml:space="preserve">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2A7B49" w:rsidRPr="00D857E8" w:rsidRDefault="00686FB5" w:rsidP="00686FB5">
            <w:pPr>
              <w:pStyle w:val="NormalBullet"/>
              <w:cnfStyle w:val="000000000000" w:firstRow="0" w:lastRow="0" w:firstColumn="0" w:lastColumn="0" w:oddVBand="0" w:evenVBand="0" w:oddHBand="0" w:evenHBand="0" w:firstRowFirstColumn="0" w:firstRowLastColumn="0" w:lastRowFirstColumn="0" w:lastRowLastColumn="0"/>
            </w:pPr>
            <w:r>
              <w:t xml:space="preserve">Authors must create a bullet style to programmatically identify lists when </w:t>
            </w:r>
            <w:r w:rsidR="002A7B49">
              <w:t>built-in lists are not used.</w:t>
            </w:r>
            <w:r w:rsidR="00D275CB">
              <w:t xml:space="preserve"> </w:t>
            </w:r>
          </w:p>
        </w:tc>
      </w:tr>
    </w:tbl>
    <w:p w:rsidR="00E82606" w:rsidRDefault="00E82606" w:rsidP="00E82606">
      <w:pPr>
        <w:pStyle w:val="Heading4"/>
        <w:rPr>
          <w:lang w:val="en-US"/>
        </w:rPr>
      </w:pPr>
      <w:bookmarkStart w:id="73" w:name="_Toc367453054"/>
      <w:bookmarkStart w:id="74" w:name="_Toc399427623"/>
      <w:r>
        <w:rPr>
          <w:lang w:val="en-US"/>
        </w:rPr>
        <w:lastRenderedPageBreak/>
        <w:t>Flashing (</w:t>
      </w:r>
      <w:r w:rsidR="00066582">
        <w:rPr>
          <w:lang w:val="en-US"/>
        </w:rPr>
        <w:t>Reserved</w:t>
      </w:r>
      <w:r>
        <w:rPr>
          <w:lang w:val="en-US"/>
        </w:rPr>
        <w:t>)</w:t>
      </w:r>
      <w:bookmarkEnd w:id="73"/>
      <w:bookmarkEnd w:id="74"/>
    </w:p>
    <w:p w:rsidR="00066582" w:rsidRDefault="00025C26" w:rsidP="00066582">
      <w:pPr>
        <w:pStyle w:val="Heading5"/>
      </w:pPr>
      <w:r>
        <w:t>Requirement</w:t>
      </w:r>
      <w:r>
        <w:br/>
        <w:t>[All Documents]</w:t>
      </w:r>
    </w:p>
    <w:p w:rsidR="00066582" w:rsidRDefault="002030B3" w:rsidP="00106202">
      <w:pPr>
        <w:ind w:left="720"/>
      </w:pPr>
      <w:r>
        <w:t>9</w:t>
      </w:r>
      <w:r w:rsidR="00066582">
        <w:t>. Sections(s) of the screen should not flash at or above 3Hz.</w:t>
      </w:r>
    </w:p>
    <w:p w:rsidR="00066582" w:rsidRDefault="00066582" w:rsidP="00066582">
      <w:pPr>
        <w:pStyle w:val="Heading6"/>
      </w:pPr>
      <w:r>
        <w:t>Note:</w:t>
      </w:r>
    </w:p>
    <w:p w:rsidR="00066582" w:rsidRDefault="00066582" w:rsidP="00106202">
      <w:pPr>
        <w:ind w:left="720"/>
      </w:pPr>
      <w:r>
        <w:t xml:space="preserve">Agencies must include an evaluation of flashing/blinking content in their test processes. However, as of the publication of the current version of </w:t>
      </w:r>
      <w:r w:rsidR="003B6C88">
        <w:t xml:space="preserve">the </w:t>
      </w:r>
      <w:r>
        <w:t>tests, there is no agreed-upon testing method.</w:t>
      </w:r>
    </w:p>
    <w:p w:rsidR="00066582" w:rsidRDefault="00066582" w:rsidP="00106202">
      <w:pPr>
        <w:ind w:left="720"/>
      </w:pPr>
      <w:r>
        <w:t>For more information and advisory notes, see the attachment at the end of this document.</w:t>
      </w:r>
    </w:p>
    <w:p w:rsidR="00E82606" w:rsidRDefault="00E82606" w:rsidP="00E82606">
      <w:pPr>
        <w:pStyle w:val="Heading4"/>
        <w:rPr>
          <w:lang w:val="en-US"/>
        </w:rPr>
      </w:pPr>
      <w:bookmarkStart w:id="75" w:name="_Ref365290630"/>
      <w:bookmarkStart w:id="76" w:name="_Ref365290633"/>
      <w:bookmarkStart w:id="77" w:name="_Ref365290750"/>
      <w:bookmarkStart w:id="78" w:name="_Ref365290753"/>
      <w:bookmarkStart w:id="79" w:name="_Toc367453055"/>
      <w:bookmarkStart w:id="80" w:name="_Toc399427624"/>
      <w:r>
        <w:rPr>
          <w:lang w:val="en-US"/>
        </w:rPr>
        <w:lastRenderedPageBreak/>
        <w:t xml:space="preserve">Data </w:t>
      </w:r>
      <w:r w:rsidRPr="00B04BBF">
        <w:rPr>
          <w:lang w:val="en-US"/>
        </w:rPr>
        <w:t xml:space="preserve">Tables </w:t>
      </w:r>
      <w:r>
        <w:rPr>
          <w:lang w:val="en-US"/>
        </w:rPr>
        <w:t>(</w:t>
      </w:r>
      <w:r w:rsidR="00BE1DD1">
        <w:rPr>
          <w:lang w:val="en-US"/>
        </w:rPr>
        <w:t>H</w:t>
      </w:r>
      <w:r>
        <w:rPr>
          <w:lang w:val="en-US"/>
        </w:rPr>
        <w:t>eaders)</w:t>
      </w:r>
      <w:bookmarkEnd w:id="75"/>
      <w:bookmarkEnd w:id="76"/>
      <w:bookmarkEnd w:id="77"/>
      <w:bookmarkEnd w:id="78"/>
      <w:bookmarkEnd w:id="79"/>
      <w:bookmarkEnd w:id="80"/>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6D6AEB" w:rsidRDefault="00025C26" w:rsidP="004B2A16">
            <w:pPr>
              <w:pStyle w:val="Heading5"/>
              <w:outlineLvl w:val="4"/>
            </w:pPr>
            <w:r>
              <w:t>Requirement</w:t>
            </w:r>
            <w:r>
              <w:br/>
              <w:t>[All Documents]</w:t>
            </w:r>
          </w:p>
        </w:tc>
        <w:tc>
          <w:tcPr>
            <w:tcW w:w="7470" w:type="dxa"/>
          </w:tcPr>
          <w:p w:rsidR="00E82606" w:rsidRPr="000A6D90" w:rsidRDefault="00004FAE" w:rsidP="0044331B">
            <w:pPr>
              <w:cnfStyle w:val="000000000000" w:firstRow="0" w:lastRow="0" w:firstColumn="0" w:lastColumn="0" w:oddVBand="0" w:evenVBand="0" w:oddHBand="0" w:evenHBand="0" w:firstRowFirstColumn="0" w:firstRowLastColumn="0" w:lastRowFirstColumn="0" w:lastRowLastColumn="0"/>
            </w:pPr>
            <w:r>
              <w:t>10</w:t>
            </w:r>
            <w:r w:rsidR="00E82606">
              <w:t xml:space="preserve">. </w:t>
            </w:r>
            <w:r w:rsidR="0044331B">
              <w:t>Header cells must be programmatically identified in data tables.</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44331B" w:rsidRPr="00F00A5D" w:rsidRDefault="0044331B" w:rsidP="0044331B">
            <w:pPr>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or in groups of cells, it is necessary for the reader to be able to connect the data with the information in one or more headers. Typically, visual formatting is used, such as borders, bold fonts and shading to designate cells as being ‘headers’.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To screen reader AT, visual formatting of headers has no inherent meaning. However, programmatic formatting can also be applied to cells to designate them as ‘headers’.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When programmatic formatting is not applied to headers, AT is not able to identify the relationship between data cells and/or their associated headers.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programmatic formatting is properly applied, it becomes possible for screen reader AT users to access the same logical data-header content relationships that are typically provided via visual formatting.</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rsidR="001430A7"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This test applies to simple tables as well as complex data tables. Complex data tables are defined as those that have two or more levels of headers, and/or include split or merged cells.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or in groups of cells, it is necessary for the reader to be able to connect the data with the information in one or more headers. When programmatic formatting is properly applied, it becomes possible for screen reader AT users to access the same logical data-header content relationships that are typically provided via visual formatting.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B40C65" w:rsidRPr="00B40C65" w:rsidRDefault="00E82606" w:rsidP="004B2A16">
            <w:pPr>
              <w:cnfStyle w:val="000000000000" w:firstRow="0" w:lastRow="0" w:firstColumn="0" w:lastColumn="0" w:oddVBand="0" w:evenVBand="0" w:oddHBand="0" w:evenHBand="0" w:firstRowFirstColumn="0" w:firstRowLastColumn="0" w:lastRowFirstColumn="0" w:lastRowLastColumn="0"/>
            </w:pPr>
            <w:r w:rsidRPr="00B40C65">
              <w:t>508 1194.22(g)</w:t>
            </w:r>
            <w:r w:rsidR="003453F5">
              <w:rPr>
                <w:rFonts w:cstheme="minorHAnsi"/>
                <w:bCs/>
              </w:rPr>
              <w:t>:</w:t>
            </w:r>
            <w:r w:rsidRPr="00B40C65">
              <w:t xml:space="preserve"> Row and Column Headers</w:t>
            </w:r>
          </w:p>
          <w:p w:rsidR="00B40C65" w:rsidRPr="00B40C65" w:rsidRDefault="00E82606" w:rsidP="004B2A16">
            <w:pPr>
              <w:cnfStyle w:val="000000000000" w:firstRow="0" w:lastRow="0" w:firstColumn="0" w:lastColumn="0" w:oddVBand="0" w:evenVBand="0" w:oddHBand="0" w:evenHBand="0" w:firstRowFirstColumn="0" w:firstRowLastColumn="0" w:lastRowFirstColumn="0" w:lastRowLastColumn="0"/>
            </w:pPr>
            <w:r w:rsidRPr="00B40C65">
              <w:t>508 1194.22(h)</w:t>
            </w:r>
            <w:r w:rsidR="003453F5">
              <w:rPr>
                <w:rFonts w:cstheme="minorHAnsi"/>
                <w:bCs/>
              </w:rPr>
              <w:t>:</w:t>
            </w:r>
            <w:r w:rsidRPr="00B40C65">
              <w:t xml:space="preserve"> Associate Data </w:t>
            </w:r>
            <w:r w:rsidR="00B40C65" w:rsidRPr="00B40C65">
              <w:t>–</w:t>
            </w:r>
            <w:r w:rsidRPr="00B40C65">
              <w:t xml:space="preserve"> Headers</w:t>
            </w:r>
          </w:p>
          <w:p w:rsidR="00E82606" w:rsidRPr="00330798" w:rsidRDefault="00FA4D73" w:rsidP="00B40C65">
            <w:pPr>
              <w:cnfStyle w:val="000000000000" w:firstRow="0" w:lastRow="0" w:firstColumn="0" w:lastColumn="0" w:oddVBand="0" w:evenVBand="0" w:oddHBand="0" w:evenHBand="0" w:firstRowFirstColumn="0" w:firstRowLastColumn="0" w:lastRowFirstColumn="0" w:lastRowLastColumn="0"/>
            </w:pPr>
            <w:r>
              <w:t>WCAG2</w:t>
            </w:r>
            <w:r w:rsidR="00E82606" w:rsidRPr="00B40C65">
              <w:t xml:space="preserve"> 1.3.1</w:t>
            </w:r>
            <w:r w:rsidR="003453F5">
              <w:rPr>
                <w:rFonts w:cstheme="minorHAnsi"/>
                <w:bCs/>
              </w:rPr>
              <w:t>:</w:t>
            </w:r>
            <w:r w:rsidR="00E82606" w:rsidRPr="00B40C65">
              <w:t xml:space="preserve"> Info and Relationships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3829C1" w:rsidP="00080C2C">
            <w:pPr>
              <w:cnfStyle w:val="000000000000" w:firstRow="0" w:lastRow="0" w:firstColumn="0" w:lastColumn="0" w:oddVBand="0" w:evenVBand="0" w:oddHBand="0" w:evenHBand="0" w:firstRowFirstColumn="0" w:firstRowLastColumn="0" w:lastRowFirstColumn="0" w:lastRowLastColumn="0"/>
            </w:pPr>
            <w:r>
              <w:t xml:space="preserve">Accessibility </w:t>
            </w:r>
            <w:r w:rsidR="00080C2C">
              <w:t xml:space="preserve">Checker, </w:t>
            </w:r>
            <w:r w:rsidR="001B42AC">
              <w:t>Reveal Formatting Pane</w:t>
            </w:r>
          </w:p>
        </w:tc>
      </w:tr>
      <w:tr w:rsidR="00DF4A2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DF4A29"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B253CD" w:rsidRDefault="00DF4A29" w:rsidP="001D70AF">
            <w:pPr>
              <w:pStyle w:val="Normalabc"/>
              <w:numPr>
                <w:ilvl w:val="0"/>
                <w:numId w:val="15"/>
              </w:numPr>
              <w:cnfStyle w:val="000000000000" w:firstRow="0" w:lastRow="0" w:firstColumn="0" w:lastColumn="0" w:oddVBand="0" w:evenVBand="0" w:oddHBand="0" w:evenHBand="0" w:firstRowFirstColumn="0" w:firstRowLastColumn="0" w:lastRowFirstColumn="0" w:lastRowLastColumn="0"/>
            </w:pPr>
            <w:r>
              <w:rPr>
                <w:lang w:eastAsia="x-none"/>
              </w:rPr>
              <w:t xml:space="preserve">Find data tables. </w:t>
            </w:r>
            <w:r>
              <w:t xml:space="preserve">Data tables are those tables where the information in a cell requires a row </w:t>
            </w:r>
            <w:r w:rsidR="00035D84">
              <w:t>and/</w:t>
            </w:r>
            <w:r>
              <w:t>or column header to adequa</w:t>
            </w:r>
            <w:r w:rsidRPr="00F273AB">
              <w:t>tely describe the cell's contents.</w:t>
            </w:r>
          </w:p>
          <w:p w:rsidR="00E71366" w:rsidRPr="00E71366" w:rsidRDefault="00E71366" w:rsidP="00E71366">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DF4A29" w:rsidRPr="002E6A44" w:rsidRDefault="00DF4A29" w:rsidP="00E71366">
            <w:pPr>
              <w:pStyle w:val="NormalBullet"/>
              <w:cnfStyle w:val="000000000000" w:firstRow="0" w:lastRow="0" w:firstColumn="0" w:lastColumn="0" w:oddVBand="0" w:evenVBand="0" w:oddHBand="0" w:evenHBand="0" w:firstRowFirstColumn="0" w:firstRowLastColumn="0" w:lastRowFirstColumn="0" w:lastRowLastColumn="0"/>
              <w:rPr>
                <w:lang w:eastAsia="x-none"/>
              </w:rPr>
            </w:pPr>
            <w:r w:rsidRPr="00F273AB">
              <w:t xml:space="preserve">If a table is used for placement of </w:t>
            </w:r>
            <w:r>
              <w:t>component</w:t>
            </w:r>
            <w:r w:rsidRPr="00F273AB">
              <w:t>s on the page</w:t>
            </w:r>
            <w:r>
              <w:t>, then it is a layout table</w:t>
            </w:r>
            <w:r w:rsidR="00CC22C6">
              <w:t xml:space="preserve"> and not applicable to this test.</w:t>
            </w:r>
          </w:p>
        </w:tc>
      </w:tr>
      <w:tr w:rsidR="00DF4A2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DF4A29" w:rsidRPr="00A863A1" w:rsidRDefault="00A03AB8" w:rsidP="00796B5C">
            <w:pPr>
              <w:pStyle w:val="Heading5"/>
              <w:outlineLvl w:val="4"/>
            </w:pPr>
            <w:r w:rsidRPr="00A863A1">
              <w:lastRenderedPageBreak/>
              <w:t>Test Instruction 1</w:t>
            </w:r>
            <w:r>
              <w:t>b</w:t>
            </w:r>
            <w:r w:rsidRPr="00A863A1">
              <w:t xml:space="preserve">: </w:t>
            </w:r>
            <w:r>
              <w:t>A</w:t>
            </w:r>
            <w:r w:rsidR="00796B5C">
              <w:t>ccessibility</w:t>
            </w:r>
            <w:r w:rsidR="00183737">
              <w:t xml:space="preserve"> </w:t>
            </w:r>
            <w:r>
              <w:t>Checker Find of</w:t>
            </w:r>
            <w:r w:rsidRPr="00A863A1">
              <w:t xml:space="preserve"> Applicable </w:t>
            </w:r>
            <w:r>
              <w:t>Components</w:t>
            </w:r>
            <w:r>
              <w:br/>
            </w:r>
            <w:r w:rsidRPr="00034F82">
              <w:rPr>
                <w:color w:val="0070C0"/>
              </w:rPr>
              <w:t>[Word 2010]</w:t>
            </w:r>
          </w:p>
        </w:tc>
        <w:tc>
          <w:tcPr>
            <w:tcW w:w="7470" w:type="dxa"/>
          </w:tcPr>
          <w:p w:rsidR="00DF4A29" w:rsidRDefault="00DF4A29" w:rsidP="001D70AF">
            <w:pPr>
              <w:pStyle w:val="Normalabc"/>
              <w:numPr>
                <w:ilvl w:val="0"/>
                <w:numId w:val="16"/>
              </w:numPr>
              <w:cnfStyle w:val="000000000000" w:firstRow="0" w:lastRow="0" w:firstColumn="0" w:lastColumn="0" w:oddVBand="0" w:evenVBand="0" w:oddHBand="0" w:evenHBand="0" w:firstRowFirstColumn="0" w:firstRowLastColumn="0" w:lastRowFirstColumn="0" w:lastRowLastColumn="0"/>
            </w:pPr>
            <w:r>
              <w:t xml:space="preserve">Run the </w:t>
            </w:r>
            <w:r w:rsidR="003829C1">
              <w:t>Accessibility Checker</w:t>
            </w:r>
            <w:r>
              <w:t>, and look for “No Header Row Specified” errors.</w:t>
            </w:r>
          </w:p>
          <w:p w:rsidR="00D275CB" w:rsidRDefault="00DF4A29" w:rsidP="009808EA">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DF4A29" w:rsidRDefault="00DF4A29" w:rsidP="00C31E62">
            <w:pPr>
              <w:pStyle w:val="NormalBullet"/>
              <w:cnfStyle w:val="000000000000" w:firstRow="0" w:lastRow="0" w:firstColumn="0" w:lastColumn="0" w:oddVBand="0" w:evenVBand="0" w:oddHBand="0" w:evenHBand="0" w:firstRowFirstColumn="0" w:firstRowLastColumn="0" w:lastRowFirstColumn="0" w:lastRowLastColumn="0"/>
            </w:pPr>
            <w:r>
              <w:t xml:space="preserve">The </w:t>
            </w:r>
            <w:r w:rsidR="00035D84">
              <w:t xml:space="preserve">Accessibility Checker </w:t>
            </w:r>
            <w:r>
              <w:t>in MS Word 2010 check</w:t>
            </w:r>
            <w:r w:rsidR="00C31E62">
              <w:t>s</w:t>
            </w:r>
            <w:r>
              <w:t xml:space="preserve"> only </w:t>
            </w:r>
            <w:r w:rsidR="00035D84">
              <w:t xml:space="preserve">the rows </w:t>
            </w:r>
            <w:r>
              <w:t xml:space="preserve">that </w:t>
            </w:r>
            <w:r w:rsidR="00035D84">
              <w:t>are</w:t>
            </w:r>
            <w:r>
              <w:t xml:space="preserve"> set as </w:t>
            </w:r>
            <w:r w:rsidR="00C31E62">
              <w:t>“Repeat as Header Row” within the table properties Row window.”</w:t>
            </w:r>
            <w:r>
              <w:t xml:space="preserve">. The error ‘No Header Row Specified’ </w:t>
            </w:r>
            <w:r w:rsidR="00C31E62">
              <w:t>will display if this feature is not checked.</w:t>
            </w:r>
            <w:r w:rsidR="00132E61">
              <w:t xml:space="preserve"> </w:t>
            </w:r>
            <w:r>
              <w:t xml:space="preserve">However, this check only displays when the table is formatted with ‘Table Grid’ style, and not with ‘Table Normal style’. The application and setting of the different styles is hidden from most authors, so they do not know what this setting is and whether it is set ‘correctly’. Furthermore, the test applies only to the first row, and not to the subsequent rows. It also does not apply to the first or subsequent columns used as </w:t>
            </w:r>
            <w:r w:rsidR="004A70B9">
              <w:t>headings</w:t>
            </w:r>
            <w:r>
              <w:t>. Therefore the automated check is unreliable as a test, and the manual checks 1a and 2a should be used instead.</w:t>
            </w:r>
          </w:p>
        </w:tc>
      </w:tr>
      <w:tr w:rsidR="00DF4A2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DF4A29"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DF4A29" w:rsidRDefault="00DF4A29" w:rsidP="001D70AF">
            <w:pPr>
              <w:pStyle w:val="Normalabc"/>
              <w:numPr>
                <w:ilvl w:val="0"/>
                <w:numId w:val="17"/>
              </w:num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For any data table that has one row</w:t>
            </w:r>
            <w:r w:rsidR="004C2DCD">
              <w:rPr>
                <w:lang w:eastAsia="x-none"/>
              </w:rPr>
              <w:t xml:space="preserve"> </w:t>
            </w:r>
            <w:r>
              <w:rPr>
                <w:lang w:eastAsia="x-none"/>
              </w:rPr>
              <w:t xml:space="preserve">of </w:t>
            </w:r>
            <w:r w:rsidR="009B32F7">
              <w:rPr>
                <w:lang w:eastAsia="x-none"/>
              </w:rPr>
              <w:t>column headers</w:t>
            </w:r>
            <w:r>
              <w:rPr>
                <w:lang w:eastAsia="x-none"/>
              </w:rPr>
              <w:t>:</w:t>
            </w:r>
          </w:p>
          <w:p w:rsidR="00DF4A29" w:rsidRDefault="00DF4A29" w:rsidP="000B71E7">
            <w:pPr>
              <w:pStyle w:val="NormalBullet"/>
              <w:cnfStyle w:val="000000000000" w:firstRow="0" w:lastRow="0" w:firstColumn="0" w:lastColumn="0" w:oddVBand="0" w:evenVBand="0" w:oddHBand="0" w:evenHBand="0" w:firstRowFirstColumn="0" w:firstRowLastColumn="0" w:lastRowFirstColumn="0" w:lastRowLastColumn="0"/>
            </w:pPr>
            <w:r>
              <w:t>Open the Reveal Formatting Pane (Shift + F1)</w:t>
            </w:r>
          </w:p>
          <w:p w:rsidR="00DF4A29" w:rsidRDefault="004A70B9" w:rsidP="000B71E7">
            <w:pPr>
              <w:pStyle w:val="NormalBullet"/>
              <w:cnfStyle w:val="000000000000" w:firstRow="0" w:lastRow="0" w:firstColumn="0" w:lastColumn="0" w:oddVBand="0" w:evenVBand="0" w:oddHBand="0" w:evenHBand="0" w:firstRowFirstColumn="0" w:firstRowLastColumn="0" w:lastRowFirstColumn="0" w:lastRowLastColumn="0"/>
            </w:pPr>
            <w:r>
              <w:t>Place</w:t>
            </w:r>
            <w:r w:rsidR="00DF4A29">
              <w:t xml:space="preserve"> the cursor anywhere in the text of the row.</w:t>
            </w:r>
          </w:p>
          <w:p w:rsidR="00DF4A29" w:rsidRDefault="00DF4A29" w:rsidP="000B71E7">
            <w:pPr>
              <w:pStyle w:val="NormalBullet"/>
              <w:cnfStyle w:val="000000000000" w:firstRow="0" w:lastRow="0" w:firstColumn="0" w:lastColumn="0" w:oddVBand="0" w:evenVBand="0" w:oddHBand="0" w:evenHBand="0" w:firstRowFirstColumn="0" w:firstRowLastColumn="0" w:lastRowFirstColumn="0" w:lastRowLastColumn="0"/>
            </w:pPr>
            <w:r>
              <w:t xml:space="preserve">Check that the </w:t>
            </w:r>
            <w:r w:rsidR="00A23837">
              <w:t>Table Row property is set as “Repeat as Header Row”</w:t>
            </w:r>
          </w:p>
          <w:p w:rsidR="004108EC" w:rsidRDefault="008F6D38" w:rsidP="004108EC">
            <w:pPr>
              <w:pStyle w:val="Normalabc"/>
              <w:cnfStyle w:val="000000000000" w:firstRow="0" w:lastRow="0" w:firstColumn="0" w:lastColumn="0" w:oddVBand="0" w:evenVBand="0" w:oddHBand="0" w:evenHBand="0" w:firstRowFirstColumn="0" w:firstRowLastColumn="0" w:lastRowFirstColumn="0" w:lastRowLastColumn="0"/>
            </w:pPr>
            <w:r>
              <w:t>If the Reveal Formatting Pane does not show any text formatting information, inspect whether the table is an image. Select the table and check whether ‘Picture Tools’ appears in the Ribbon.</w:t>
            </w:r>
          </w:p>
          <w:p w:rsidR="00183737" w:rsidRDefault="009B32F7" w:rsidP="004108EC">
            <w:pPr>
              <w:pStyle w:val="Heading6"/>
              <w:outlineLvl w:val="5"/>
              <w:cnfStyle w:val="000000000000" w:firstRow="0" w:lastRow="0" w:firstColumn="0" w:lastColumn="0" w:oddVBand="0" w:evenVBand="0" w:oddHBand="0" w:evenHBand="0" w:firstRowFirstColumn="0" w:firstRowLastColumn="0" w:lastRowFirstColumn="0" w:lastRowLastColumn="0"/>
            </w:pPr>
            <w:r w:rsidRPr="00B31280">
              <w:t>Note:</w:t>
            </w:r>
          </w:p>
          <w:p w:rsidR="00A23837" w:rsidRDefault="008F6D38" w:rsidP="004108EC">
            <w:pPr>
              <w:pStyle w:val="NormalBullet"/>
              <w:cnfStyle w:val="000000000000" w:firstRow="0" w:lastRow="0" w:firstColumn="0" w:lastColumn="0" w:oddVBand="0" w:evenVBand="0" w:oddHBand="0" w:evenHBand="0" w:firstRowFirstColumn="0" w:firstRowLastColumn="0" w:lastRowFirstColumn="0" w:lastRowLastColumn="0"/>
            </w:pPr>
            <w:r>
              <w:t>MS </w:t>
            </w:r>
            <w:r w:rsidR="009B32F7">
              <w:t xml:space="preserve">Word only allows </w:t>
            </w:r>
            <w:r w:rsidR="00344A3A">
              <w:t xml:space="preserve">authors </w:t>
            </w:r>
            <w:r w:rsidR="009B32F7">
              <w:t xml:space="preserve">to set entire rows as column headers, it does not allow to set individual columns as row headers, nor does it </w:t>
            </w:r>
            <w:r w:rsidR="009B32F7" w:rsidRPr="00FB02EF">
              <w:t>allow to assign association between data cells and header cells.</w:t>
            </w:r>
          </w:p>
        </w:tc>
      </w:tr>
      <w:tr w:rsidR="00DF4A2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DF4A29" w:rsidRPr="00A863A1" w:rsidRDefault="00DF4A29" w:rsidP="00796B5C">
            <w:pPr>
              <w:pStyle w:val="Heading5"/>
              <w:outlineLvl w:val="4"/>
            </w:pPr>
            <w:r w:rsidRPr="00A863A1">
              <w:t>Test Instruction 2</w:t>
            </w:r>
            <w:r>
              <w:t>b</w:t>
            </w:r>
            <w:r w:rsidRPr="00A863A1">
              <w:t xml:space="preserve">: </w:t>
            </w:r>
            <w:r w:rsidR="00796B5C">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DF4A29" w:rsidRPr="004C7EF5" w:rsidRDefault="00A23837" w:rsidP="004B2A16">
            <w:pPr>
              <w:cnfStyle w:val="000000000000" w:firstRow="0" w:lastRow="0" w:firstColumn="0" w:lastColumn="0" w:oddVBand="0" w:evenVBand="0" w:oddHBand="0" w:evenHBand="0" w:firstRowFirstColumn="0" w:firstRowLastColumn="0" w:lastRowFirstColumn="0" w:lastRowLastColumn="0"/>
            </w:pPr>
            <w:r>
              <w:t>Follow the steps in 2a.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A23837" w:rsidRPr="00106202" w:rsidRDefault="00A23837"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A data table </w:t>
            </w:r>
            <w:r w:rsidR="00E71366">
              <w:t>has</w:t>
            </w:r>
            <w:r w:rsidRPr="00106202">
              <w:t xml:space="preserve"> </w:t>
            </w:r>
            <w:r w:rsidR="009B32F7" w:rsidRPr="00106202">
              <w:t xml:space="preserve">one row of column headers that are </w:t>
            </w:r>
            <w:r w:rsidRPr="00106202">
              <w:t>not marked as “Repeat as Header Row”</w:t>
            </w:r>
          </w:p>
          <w:p w:rsidR="00A23837" w:rsidRDefault="00A23837"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g</w:t>
            </w:r>
            <w:r>
              <w:t xml:space="preserve">): </w:t>
            </w:r>
            <w:r w:rsidRPr="00F22D59">
              <w:t xml:space="preserve">Identify </w:t>
            </w:r>
            <w:r w:rsidR="00BD01C0">
              <w:t>R</w:t>
            </w:r>
            <w:r w:rsidRPr="00F22D59">
              <w:t xml:space="preserve">ow and </w:t>
            </w:r>
            <w:r w:rsidR="00BD01C0">
              <w:t>C</w:t>
            </w:r>
            <w:r w:rsidRPr="00F22D59">
              <w:t xml:space="preserve">olumn </w:t>
            </w:r>
            <w:r w:rsidR="00BD01C0">
              <w:t>H</w:t>
            </w:r>
            <w:r w:rsidRPr="00F22D59">
              <w:t>eaders</w:t>
            </w:r>
            <w:r>
              <w:t>.</w:t>
            </w:r>
          </w:p>
          <w:p w:rsidR="00A23837" w:rsidRPr="00106202" w:rsidRDefault="00A23837"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A data table </w:t>
            </w:r>
            <w:r w:rsidR="00E71366">
              <w:t>has</w:t>
            </w:r>
            <w:r w:rsidRPr="00106202">
              <w:t xml:space="preserve"> </w:t>
            </w:r>
            <w:r w:rsidR="009B32F7" w:rsidRPr="00106202">
              <w:t>column(s) containing row headers</w:t>
            </w:r>
            <w:r w:rsidR="00183737" w:rsidRPr="00106202">
              <w:t xml:space="preserve"> </w:t>
            </w:r>
            <w:r w:rsidR="009B32F7" w:rsidRPr="00106202">
              <w:t>or both</w:t>
            </w:r>
            <w:r w:rsidRPr="00106202">
              <w:t xml:space="preserve"> row</w:t>
            </w:r>
            <w:r w:rsidR="00F671C5" w:rsidRPr="00106202">
              <w:t xml:space="preserve"> </w:t>
            </w:r>
            <w:r w:rsidR="009B32F7" w:rsidRPr="00106202">
              <w:t>and</w:t>
            </w:r>
            <w:r w:rsidR="00F671C5" w:rsidRPr="00106202">
              <w:t xml:space="preserve"> column headers</w:t>
            </w:r>
            <w:r w:rsidRPr="00106202">
              <w:t xml:space="preserve">, OR </w:t>
            </w:r>
            <w:r w:rsidR="009B32F7" w:rsidRPr="00106202">
              <w:t>has split/merged header cells</w:t>
            </w:r>
          </w:p>
          <w:p w:rsidR="00E82606" w:rsidRDefault="00A23837"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g</w:t>
            </w:r>
            <w:r>
              <w:t xml:space="preserve">): </w:t>
            </w:r>
            <w:r w:rsidRPr="00F22D59">
              <w:t xml:space="preserve">Identify </w:t>
            </w:r>
            <w:r w:rsidR="00B23F84">
              <w:t>R</w:t>
            </w:r>
            <w:r w:rsidRPr="00F22D59">
              <w:t xml:space="preserve">ow and </w:t>
            </w:r>
            <w:r w:rsidR="00B23F84">
              <w:t>C</w:t>
            </w:r>
            <w:r w:rsidRPr="00F22D59">
              <w:t xml:space="preserve">olumn </w:t>
            </w:r>
            <w:r w:rsidR="00B23F84">
              <w:t>H</w:t>
            </w:r>
            <w:r w:rsidRPr="00F22D59">
              <w:t>eaders</w:t>
            </w:r>
            <w:r>
              <w:t>.</w:t>
            </w:r>
          </w:p>
          <w:p w:rsidR="00B946FA" w:rsidRDefault="00B946FA"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1194.22(h): Associate Data-Headers</w:t>
            </w:r>
          </w:p>
          <w:p w:rsidR="008F6D38" w:rsidRDefault="008F6D38" w:rsidP="00EF507C">
            <w:pPr>
              <w:pStyle w:val="NormalBullet"/>
              <w:cnfStyle w:val="000000000000" w:firstRow="0" w:lastRow="0" w:firstColumn="0" w:lastColumn="0" w:oddVBand="0" w:evenVBand="0" w:oddHBand="0" w:evenHBand="0" w:firstRowFirstColumn="0" w:firstRowLastColumn="0" w:lastRowFirstColumn="0" w:lastRowLastColumn="0"/>
            </w:pPr>
            <w:r>
              <w:t>An image of a data table is found</w:t>
            </w:r>
          </w:p>
          <w:p w:rsidR="00103A4F" w:rsidRDefault="00103A4F" w:rsidP="00103A4F">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g</w:t>
            </w:r>
            <w:r>
              <w:t xml:space="preserve">): </w:t>
            </w:r>
            <w:r w:rsidRPr="00F22D59">
              <w:t xml:space="preserve">Identify </w:t>
            </w:r>
            <w:r>
              <w:t>R</w:t>
            </w:r>
            <w:r w:rsidRPr="00F22D59">
              <w:t xml:space="preserve">ow and </w:t>
            </w:r>
            <w:r>
              <w:t>C</w:t>
            </w:r>
            <w:r w:rsidRPr="00F22D59">
              <w:t xml:space="preserve">olumn </w:t>
            </w:r>
            <w:r>
              <w:t>H</w:t>
            </w:r>
            <w:r w:rsidRPr="00F22D59">
              <w:t>eaders</w:t>
            </w:r>
            <w:r>
              <w:t>.</w:t>
            </w:r>
          </w:p>
          <w:p w:rsidR="00103A4F" w:rsidRPr="000A6D90" w:rsidRDefault="00103A4F" w:rsidP="00103A4F">
            <w:pPr>
              <w:pStyle w:val="NormalBulletPassorFail"/>
              <w:cnfStyle w:val="000000000000" w:firstRow="0" w:lastRow="0" w:firstColumn="0" w:lastColumn="0" w:oddVBand="0" w:evenVBand="0" w:oddHBand="0" w:evenHBand="0" w:firstRowFirstColumn="0" w:firstRowLastColumn="0" w:lastRowFirstColumn="0" w:lastRowLastColumn="0"/>
            </w:pPr>
            <w:r>
              <w:t>Fails 1194.22(h): Associate Data-Headers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t>
            </w:r>
            <w:r w:rsidRPr="00796B5C">
              <w:t xml:space="preserve">WCAG2 </w:t>
            </w:r>
            <w:r w:rsidR="00A03AB8" w:rsidRPr="00796B5C">
              <w:t>Failure Conditions</w:t>
            </w:r>
            <w:r w:rsidR="00034F82">
              <w:br/>
            </w:r>
            <w:r w:rsidR="00034F82" w:rsidRPr="00034F82">
              <w:rPr>
                <w:color w:val="0070C0"/>
              </w:rPr>
              <w:t>[Word 2010]</w:t>
            </w:r>
          </w:p>
        </w:tc>
        <w:tc>
          <w:tcPr>
            <w:tcW w:w="7470" w:type="dxa"/>
          </w:tcPr>
          <w:p w:rsidR="00EC0945" w:rsidRPr="00106202" w:rsidRDefault="009B32F7"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A data table </w:t>
            </w:r>
            <w:r w:rsidR="00D51BCB">
              <w:t>has</w:t>
            </w:r>
            <w:r w:rsidRPr="00106202">
              <w:t xml:space="preserve"> one row of column headers that </w:t>
            </w:r>
            <w:r w:rsidR="00024AB1" w:rsidRPr="00106202">
              <w:t xml:space="preserve">are </w:t>
            </w:r>
            <w:r w:rsidRPr="00106202">
              <w:t>not marked as “Repeat as Header Row</w:t>
            </w:r>
          </w:p>
          <w:p w:rsidR="00EC0945" w:rsidRPr="00796B5C" w:rsidRDefault="00EC0945" w:rsidP="00765D06">
            <w:pPr>
              <w:pStyle w:val="NormalBulletPassorFail"/>
              <w:cnfStyle w:val="000000000000" w:firstRow="0" w:lastRow="0" w:firstColumn="0" w:lastColumn="0" w:oddVBand="0" w:evenVBand="0" w:oddHBand="0" w:evenHBand="0" w:firstRowFirstColumn="0" w:firstRowLastColumn="0" w:lastRowFirstColumn="0" w:lastRowLastColumn="0"/>
            </w:pPr>
            <w:r w:rsidRPr="00796B5C">
              <w:t>Fails 1.3.1</w:t>
            </w:r>
            <w:r w:rsidR="00282775" w:rsidRPr="00796B5C">
              <w:t>:</w:t>
            </w:r>
            <w:r w:rsidRPr="00796B5C">
              <w:t xml:space="preserve"> Info and Relationships.</w:t>
            </w:r>
          </w:p>
          <w:p w:rsidR="00EC0945" w:rsidRPr="00106202" w:rsidRDefault="009B32F7"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A data table </w:t>
            </w:r>
            <w:r w:rsidR="00D51BCB">
              <w:t>has</w:t>
            </w:r>
            <w:r w:rsidRPr="00106202">
              <w:t xml:space="preserve"> column(s) containing row headers,</w:t>
            </w:r>
            <w:r w:rsidRPr="00106202" w:rsidDel="009B32F7">
              <w:t xml:space="preserve"> </w:t>
            </w:r>
            <w:r w:rsidRPr="00106202">
              <w:t>both</w:t>
            </w:r>
            <w:r w:rsidR="00346EB9" w:rsidRPr="00106202">
              <w:t xml:space="preserve"> </w:t>
            </w:r>
            <w:r w:rsidRPr="00106202">
              <w:t xml:space="preserve">row and column headers, </w:t>
            </w:r>
            <w:r w:rsidR="00346EB9" w:rsidRPr="00106202">
              <w:t>or</w:t>
            </w:r>
            <w:r w:rsidRPr="00106202">
              <w:t xml:space="preserve"> has split/merged header cells</w:t>
            </w:r>
          </w:p>
          <w:p w:rsidR="00E82606" w:rsidRDefault="004A70B9" w:rsidP="00765D06">
            <w:pPr>
              <w:pStyle w:val="NormalBulletPassorFail"/>
              <w:cnfStyle w:val="000000000000" w:firstRow="0" w:lastRow="0" w:firstColumn="0" w:lastColumn="0" w:oddVBand="0" w:evenVBand="0" w:oddHBand="0" w:evenHBand="0" w:firstRowFirstColumn="0" w:firstRowLastColumn="0" w:lastRowFirstColumn="0" w:lastRowLastColumn="0"/>
            </w:pPr>
            <w:r w:rsidRPr="00796B5C">
              <w:t>Fails</w:t>
            </w:r>
            <w:r w:rsidR="00EC0945" w:rsidRPr="00796B5C">
              <w:t xml:space="preserve"> 1.3.1</w:t>
            </w:r>
            <w:r w:rsidR="00282775" w:rsidRPr="00796B5C">
              <w:t>:</w:t>
            </w:r>
            <w:r w:rsidR="00EC0945" w:rsidRPr="00796B5C">
              <w:t xml:space="preserve"> Info and Relationships.</w:t>
            </w:r>
          </w:p>
          <w:p w:rsidR="00103A4F" w:rsidRDefault="00103A4F" w:rsidP="00EF507C">
            <w:pPr>
              <w:pStyle w:val="NormalBullet"/>
              <w:cnfStyle w:val="000000000000" w:firstRow="0" w:lastRow="0" w:firstColumn="0" w:lastColumn="0" w:oddVBand="0" w:evenVBand="0" w:oddHBand="0" w:evenHBand="0" w:firstRowFirstColumn="0" w:firstRowLastColumn="0" w:lastRowFirstColumn="0" w:lastRowLastColumn="0"/>
            </w:pPr>
            <w:r>
              <w:t>An image of a data table is found</w:t>
            </w:r>
          </w:p>
          <w:p w:rsidR="00103A4F" w:rsidRPr="00796B5C" w:rsidRDefault="00103A4F" w:rsidP="00765D06">
            <w:pPr>
              <w:pStyle w:val="NormalBulletPassorFail"/>
              <w:cnfStyle w:val="000000000000" w:firstRow="0" w:lastRow="0" w:firstColumn="0" w:lastColumn="0" w:oddVBand="0" w:evenVBand="0" w:oddHBand="0" w:evenHBand="0" w:firstRowFirstColumn="0" w:firstRowLastColumn="0" w:lastRowFirstColumn="0" w:lastRowLastColumn="0"/>
            </w:pPr>
            <w:r w:rsidRPr="00796B5C">
              <w:t>Fails 1.3.1: Info and Relationships.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lastRenderedPageBreak/>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627855">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282775">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10</w:t>
            </w:r>
          </w:p>
          <w:p w:rsidR="00EC0945" w:rsidRDefault="00EC0945" w:rsidP="009B32F7">
            <w:pPr>
              <w:pStyle w:val="NormalBullet"/>
              <w:cnfStyle w:val="000000000000" w:firstRow="0" w:lastRow="0" w:firstColumn="0" w:lastColumn="0" w:oddVBand="0" w:evenVBand="0" w:oddHBand="0" w:evenHBand="0" w:firstRowFirstColumn="0" w:firstRowLastColumn="0" w:lastRowFirstColumn="0" w:lastRowLastColumn="0"/>
            </w:pPr>
            <w:r>
              <w:t xml:space="preserve">There are only data tables with </w:t>
            </w:r>
            <w:r w:rsidR="009B32F7">
              <w:t xml:space="preserve">column </w:t>
            </w:r>
            <w:r>
              <w:t>header row</w:t>
            </w:r>
            <w:r w:rsidR="009B32F7">
              <w:t>s</w:t>
            </w:r>
            <w:r w:rsidR="00C925BD">
              <w:t xml:space="preserve"> </w:t>
            </w:r>
            <w:r>
              <w:t>and these rows are marked as “Repeat as Header Row</w:t>
            </w:r>
            <w:r w:rsidR="00282775">
              <w:t>.</w:t>
            </w:r>
            <w:r>
              <w:t>”</w:t>
            </w:r>
          </w:p>
          <w:p w:rsidR="00EC0945" w:rsidRDefault="00EC0945"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10</w:t>
            </w:r>
          </w:p>
          <w:p w:rsidR="00E82606" w:rsidRDefault="00EC0945" w:rsidP="00627855">
            <w:pPr>
              <w:pStyle w:val="NormalBullet"/>
              <w:cnfStyle w:val="000000000000" w:firstRow="0" w:lastRow="0" w:firstColumn="0" w:lastColumn="0" w:oddVBand="0" w:evenVBand="0" w:oddHBand="0" w:evenHBand="0" w:firstRowFirstColumn="0" w:firstRowLastColumn="0" w:lastRowFirstColumn="0" w:lastRowLastColumn="0"/>
            </w:pPr>
            <w:r>
              <w:t>There are n</w:t>
            </w:r>
            <w:r w:rsidR="00E82606">
              <w:t>o</w:t>
            </w:r>
            <w:r>
              <w:t xml:space="preserve"> data</w:t>
            </w:r>
            <w:r w:rsidR="00E82606">
              <w:t xml:space="preserve"> tables in </w:t>
            </w:r>
            <w:r>
              <w:t xml:space="preserve">the </w:t>
            </w:r>
            <w:r w:rsidR="00E82606">
              <w:t>document</w:t>
            </w:r>
            <w:r w:rsidR="00282775">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10</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D6B99">
            <w:pPr>
              <w:pStyle w:val="Heading5"/>
              <w:outlineLvl w:val="4"/>
            </w:pPr>
            <w:r>
              <w:t xml:space="preserve">Advisory: Tips </w:t>
            </w:r>
            <w:r w:rsidR="001D69B1">
              <w:t xml:space="preserve">to enhance </w:t>
            </w:r>
            <w:r w:rsidR="004D6B99">
              <w:t>or</w:t>
            </w:r>
            <w:r w:rsidR="00183737">
              <w:t xml:space="preserve"> </w:t>
            </w:r>
            <w:r>
              <w:t xml:space="preserve">streamline test </w:t>
            </w:r>
            <w:r w:rsidR="00034F82">
              <w:t>processes</w:t>
            </w:r>
            <w:r w:rsidR="00034F82">
              <w:br/>
            </w:r>
            <w:r w:rsidR="00034F82" w:rsidRPr="00034F82">
              <w:rPr>
                <w:color w:val="0070C0"/>
              </w:rPr>
              <w:t>[Word 2010]</w:t>
            </w:r>
          </w:p>
        </w:tc>
        <w:tc>
          <w:tcPr>
            <w:tcW w:w="7470" w:type="dxa"/>
          </w:tcPr>
          <w:p w:rsidR="00E82606" w:rsidRDefault="00EC0945" w:rsidP="00346EB9">
            <w:pPr>
              <w:pStyle w:val="NormalBullet"/>
              <w:cnfStyle w:val="000000000000" w:firstRow="0" w:lastRow="0" w:firstColumn="0" w:lastColumn="0" w:oddVBand="0" w:evenVBand="0" w:oddHBand="0" w:evenHBand="0" w:firstRowFirstColumn="0" w:firstRowLastColumn="0" w:lastRowFirstColumn="0" w:lastRowLastColumn="0"/>
            </w:pPr>
            <w:r>
              <w:t xml:space="preserve">If there are data tables with </w:t>
            </w:r>
            <w:r w:rsidR="009B32F7">
              <w:t>column and row headers</w:t>
            </w:r>
            <w:r w:rsidR="00346EB9">
              <w:t xml:space="preserve"> or split/merged header cells</w:t>
            </w:r>
            <w:r>
              <w:t>, then the document must be converted to an accessible format. There is no programmatic setting for these items in MS Word 2010.</w:t>
            </w:r>
          </w:p>
          <w:p w:rsidR="00B253CD" w:rsidRDefault="00A83AD7" w:rsidP="008875A6">
            <w:pPr>
              <w:pStyle w:val="NormalBullet"/>
              <w:cnfStyle w:val="000000000000" w:firstRow="0" w:lastRow="0" w:firstColumn="0" w:lastColumn="0" w:oddVBand="0" w:evenVBand="0" w:oddHBand="0" w:evenHBand="0" w:firstRowFirstColumn="0" w:firstRowLastColumn="0" w:lastRowFirstColumn="0" w:lastRowLastColumn="0"/>
            </w:pPr>
            <w:r>
              <w:t xml:space="preserve">Data </w:t>
            </w:r>
            <w:r w:rsidR="00F01C99">
              <w:t>t</w:t>
            </w:r>
            <w:r>
              <w:t xml:space="preserve">able captions (the name of the table) should be immediately prior to or following the </w:t>
            </w:r>
            <w:r w:rsidR="00183737">
              <w:t>table and</w:t>
            </w:r>
            <w:r>
              <w:t xml:space="preserve"> </w:t>
            </w:r>
            <w:r w:rsidR="004A70B9">
              <w:t>programmatically</w:t>
            </w:r>
            <w:r>
              <w:t xml:space="preserve"> linked</w:t>
            </w:r>
            <w:r w:rsidR="00346EB9">
              <w:t>.</w:t>
            </w:r>
          </w:p>
          <w:p w:rsidR="00A83AD7" w:rsidRPr="00D857E8" w:rsidRDefault="00BC1434" w:rsidP="008875A6">
            <w:pPr>
              <w:pStyle w:val="NormalBullet"/>
              <w:cnfStyle w:val="000000000000" w:firstRow="0" w:lastRow="0" w:firstColumn="0" w:lastColumn="0" w:oddVBand="0" w:evenVBand="0" w:oddHBand="0" w:evenHBand="0" w:firstRowFirstColumn="0" w:firstRowLastColumn="0" w:lastRowFirstColumn="0" w:lastRowLastColumn="0"/>
            </w:pPr>
            <w:r>
              <w:t xml:space="preserve">Authors may include alternative text for tables. The Accessibility Checker </w:t>
            </w:r>
            <w:r w:rsidR="00183737">
              <w:t>includes</w:t>
            </w:r>
            <w:r>
              <w:t xml:space="preserve"> a Missing Alt Text: Tables test</w:t>
            </w:r>
            <w:r w:rsidR="00EF4D47">
              <w:t>,</w:t>
            </w:r>
            <w:r>
              <w:t xml:space="preserve"> which is a good practice, but not part of the Baseline test. Also note that since Alt Text on </w:t>
            </w:r>
            <w:r w:rsidR="00F01C99">
              <w:t>t</w:t>
            </w:r>
            <w:r>
              <w:t>ables is a relatively new feature added to Word 2010, some AT cannot access it yet.</w:t>
            </w:r>
          </w:p>
        </w:tc>
      </w:tr>
    </w:tbl>
    <w:p w:rsidR="00E82606" w:rsidRDefault="00E82606" w:rsidP="00E82606">
      <w:pPr>
        <w:pStyle w:val="Heading4"/>
        <w:rPr>
          <w:lang w:val="en-US"/>
        </w:rPr>
      </w:pPr>
      <w:bookmarkStart w:id="81" w:name="_Ref365290700"/>
      <w:bookmarkStart w:id="82" w:name="_Ref365290703"/>
      <w:bookmarkStart w:id="83" w:name="_Toc367453056"/>
      <w:bookmarkStart w:id="84" w:name="_Toc399427625"/>
      <w:r>
        <w:rPr>
          <w:lang w:val="en-US"/>
        </w:rPr>
        <w:lastRenderedPageBreak/>
        <w:t>Data Tables (</w:t>
      </w:r>
      <w:r w:rsidR="00BE1DD1">
        <w:rPr>
          <w:lang w:val="en-US"/>
        </w:rPr>
        <w:t>C</w:t>
      </w:r>
      <w:r>
        <w:rPr>
          <w:lang w:val="en-US"/>
        </w:rPr>
        <w:t>ell-</w:t>
      </w:r>
      <w:r w:rsidR="00BE1DD1">
        <w:rPr>
          <w:lang w:val="en-US"/>
        </w:rPr>
        <w:t>H</w:t>
      </w:r>
      <w:r>
        <w:rPr>
          <w:lang w:val="en-US"/>
        </w:rPr>
        <w:t xml:space="preserve">eader </w:t>
      </w:r>
      <w:r w:rsidR="00BE1DD1">
        <w:rPr>
          <w:lang w:val="en-US"/>
        </w:rPr>
        <w:t>A</w:t>
      </w:r>
      <w:r>
        <w:rPr>
          <w:lang w:val="en-US"/>
        </w:rPr>
        <w:t>ssociation)</w:t>
      </w:r>
      <w:bookmarkEnd w:id="81"/>
      <w:bookmarkEnd w:id="82"/>
      <w:bookmarkEnd w:id="83"/>
      <w:bookmarkEnd w:id="84"/>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DB206C">
            <w:pPr>
              <w:cnfStyle w:val="000000000000" w:firstRow="0" w:lastRow="0" w:firstColumn="0" w:lastColumn="0" w:oddVBand="0" w:evenVBand="0" w:oddHBand="0" w:evenHBand="0" w:firstRowFirstColumn="0" w:firstRowLastColumn="0" w:lastRowFirstColumn="0" w:lastRowLastColumn="0"/>
            </w:pPr>
            <w:r>
              <w:t>11</w:t>
            </w:r>
            <w:r w:rsidR="00E82606">
              <w:t>.</w:t>
            </w:r>
            <w:r w:rsidR="00183737">
              <w:t xml:space="preserve"> </w:t>
            </w:r>
            <w:r w:rsidR="00DB206C">
              <w:t>Data</w:t>
            </w:r>
            <w:r w:rsidR="00D61281">
              <w:t xml:space="preserve"> cells must be programmatically identified with their associated </w:t>
            </w:r>
            <w:r w:rsidR="00DB206C">
              <w:t>header</w:t>
            </w:r>
            <w:r w:rsidR="00D61281">
              <w:t xml:space="preserve"> cells in complex tables.</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D61281" w:rsidRPr="00F00A5D" w:rsidRDefault="00D61281" w:rsidP="00D61281">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of a complex data table, it is necessary for the reader to be able to connect the data with the information in more than one header. Typically, multiple headers can be visually represented using layers of rows and columns, as well as split and merged header cells.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To screen reader AT, visual formatting of headers has no inherent meaning. However, programmatic formatting can also be applied to data cells in complex tables to designate which headers the data is associated with.</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programmatic formatting is not applied to headers, screen readers are not able to identify the relationship between data cells and/or their associated headers.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programmatic formatting is properly applied to complex data tables, it becomes possible for screen reader AT users to access the same logical data-header content relationships that are typically provided via visual formatting.</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rsidR="001430A7"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This test applies to complex data tables only. Complex data tables are defined as those that have two or more levels of headers, and/or include split or merged cells.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of a complex data table, it is necessary for the reader to be able to connect the data with the information in more than one header. When programmatic formatting is properly applied to complex data tables, it becomes possible for screen reader AT users to access the same logical data-header content relationships that are typically provided via visual formatting.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8F4560" w:rsidRPr="008F4560" w:rsidRDefault="00E82606" w:rsidP="00D275CB">
            <w:pPr>
              <w:cnfStyle w:val="000000000000" w:firstRow="0" w:lastRow="0" w:firstColumn="0" w:lastColumn="0" w:oddVBand="0" w:evenVBand="0" w:oddHBand="0" w:evenHBand="0" w:firstRowFirstColumn="0" w:firstRowLastColumn="0" w:lastRowFirstColumn="0" w:lastRowLastColumn="0"/>
            </w:pPr>
            <w:r w:rsidRPr="008F4560">
              <w:t>508 1194.22(g)</w:t>
            </w:r>
            <w:r w:rsidR="003453F5">
              <w:rPr>
                <w:rFonts w:cstheme="minorHAnsi"/>
                <w:bCs/>
              </w:rPr>
              <w:t>:</w:t>
            </w:r>
            <w:r w:rsidRPr="008F4560">
              <w:t xml:space="preserve"> Row and Column Headers</w:t>
            </w:r>
          </w:p>
          <w:p w:rsidR="008F4560" w:rsidRPr="008F4560" w:rsidRDefault="00E82606" w:rsidP="00D275CB">
            <w:pPr>
              <w:cnfStyle w:val="000000000000" w:firstRow="0" w:lastRow="0" w:firstColumn="0" w:lastColumn="0" w:oddVBand="0" w:evenVBand="0" w:oddHBand="0" w:evenHBand="0" w:firstRowFirstColumn="0" w:firstRowLastColumn="0" w:lastRowFirstColumn="0" w:lastRowLastColumn="0"/>
            </w:pPr>
            <w:r w:rsidRPr="008F4560">
              <w:t>508 1194.22(h)</w:t>
            </w:r>
            <w:r w:rsidR="003453F5">
              <w:rPr>
                <w:rFonts w:cstheme="minorHAnsi"/>
                <w:bCs/>
              </w:rPr>
              <w:t>:</w:t>
            </w:r>
            <w:r w:rsidRPr="008F4560">
              <w:t xml:space="preserve"> Associate Data </w:t>
            </w:r>
            <w:r w:rsidR="008F4560" w:rsidRPr="008F4560">
              <w:t>–</w:t>
            </w:r>
            <w:r w:rsidRPr="008F4560">
              <w:t xml:space="preserve"> Headers</w:t>
            </w:r>
          </w:p>
          <w:p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8F4560">
              <w:t xml:space="preserve"> 1.3.1</w:t>
            </w:r>
            <w:r w:rsidR="003453F5">
              <w:rPr>
                <w:rFonts w:cstheme="minorHAnsi"/>
                <w:bCs/>
              </w:rPr>
              <w:t>:</w:t>
            </w:r>
            <w:r w:rsidR="00E82606" w:rsidRPr="008F4560">
              <w:t xml:space="preserve"> Info and Relationships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3829C1" w:rsidP="00346EB9">
            <w:pPr>
              <w:cnfStyle w:val="000000000000" w:firstRow="0" w:lastRow="0" w:firstColumn="0" w:lastColumn="0" w:oddVBand="0" w:evenVBand="0" w:oddHBand="0" w:evenHBand="0" w:firstRowFirstColumn="0" w:firstRowLastColumn="0" w:lastRowFirstColumn="0" w:lastRowLastColumn="0"/>
            </w:pPr>
            <w:r>
              <w:t xml:space="preserve">Accessibility </w:t>
            </w:r>
            <w:r w:rsidR="00346EB9">
              <w:t>Checker, Table Layout Tab</w:t>
            </w:r>
          </w:p>
        </w:tc>
      </w:tr>
      <w:tr w:rsidR="008E4505"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E4505"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B253CD" w:rsidRDefault="00346EB9" w:rsidP="001D70AF">
            <w:pPr>
              <w:pStyle w:val="Normalabc"/>
              <w:numPr>
                <w:ilvl w:val="0"/>
                <w:numId w:val="18"/>
              </w:numPr>
              <w:cnfStyle w:val="000000000000" w:firstRow="0" w:lastRow="0" w:firstColumn="0" w:lastColumn="0" w:oddVBand="0" w:evenVBand="0" w:oddHBand="0" w:evenHBand="0" w:firstRowFirstColumn="0" w:firstRowLastColumn="0" w:lastRowFirstColumn="0" w:lastRowLastColumn="0"/>
            </w:pPr>
            <w:r>
              <w:rPr>
                <w:lang w:eastAsia="x-none"/>
              </w:rPr>
              <w:t xml:space="preserve">Find data tables. </w:t>
            </w:r>
            <w:r>
              <w:t>Data tables are those tables where the information in a cell requires a row and/or column header to adequa</w:t>
            </w:r>
            <w:r w:rsidRPr="00F273AB">
              <w:t>tely describe the cell's contents.</w:t>
            </w:r>
          </w:p>
          <w:p w:rsidR="008875A6" w:rsidRDefault="008875A6" w:rsidP="008875A6">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8E4505" w:rsidRPr="002E6A44" w:rsidRDefault="00346EB9" w:rsidP="00040E8E">
            <w:pPr>
              <w:pStyle w:val="NormalBullet"/>
              <w:cnfStyle w:val="000000000000" w:firstRow="0" w:lastRow="0" w:firstColumn="0" w:lastColumn="0" w:oddVBand="0" w:evenVBand="0" w:oddHBand="0" w:evenHBand="0" w:firstRowFirstColumn="0" w:firstRowLastColumn="0" w:lastRowFirstColumn="0" w:lastRowLastColumn="0"/>
              <w:rPr>
                <w:lang w:eastAsia="x-none"/>
              </w:rPr>
            </w:pPr>
            <w:r w:rsidRPr="00F273AB">
              <w:t xml:space="preserve">If a table is used for </w:t>
            </w:r>
            <w:r>
              <w:t>formatting elements on</w:t>
            </w:r>
            <w:r w:rsidRPr="00F273AB">
              <w:t xml:space="preserve"> the page</w:t>
            </w:r>
            <w:r>
              <w:t>, then it is a layout table and not applicable to this test.</w:t>
            </w:r>
          </w:p>
        </w:tc>
      </w:tr>
      <w:tr w:rsidR="008E4505"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E4505" w:rsidRPr="00A863A1" w:rsidRDefault="00A03AB8" w:rsidP="001D69B1">
            <w:pPr>
              <w:pStyle w:val="Heading5"/>
              <w:outlineLvl w:val="4"/>
            </w:pPr>
            <w:r w:rsidRPr="00A863A1">
              <w:lastRenderedPageBreak/>
              <w:t>Test Instruction 1</w:t>
            </w:r>
            <w:r>
              <w:t>b</w:t>
            </w:r>
            <w:r w:rsidRPr="00A863A1">
              <w:t xml:space="preserve">: </w:t>
            </w:r>
            <w:r>
              <w:t>A</w:t>
            </w:r>
            <w:r w:rsidR="001D69B1">
              <w:t>ccessibility</w:t>
            </w:r>
            <w:r w:rsidR="00183737">
              <w:t xml:space="preserve"> </w:t>
            </w:r>
            <w:r>
              <w:t>Checker Find of</w:t>
            </w:r>
            <w:r w:rsidRPr="00A863A1">
              <w:t xml:space="preserve"> Applicable </w:t>
            </w:r>
            <w:r>
              <w:t>Components</w:t>
            </w:r>
            <w:r>
              <w:br/>
            </w:r>
            <w:r w:rsidRPr="00034F82">
              <w:rPr>
                <w:color w:val="0070C0"/>
              </w:rPr>
              <w:t>[Word 2010]</w:t>
            </w:r>
          </w:p>
        </w:tc>
        <w:tc>
          <w:tcPr>
            <w:tcW w:w="7470" w:type="dxa"/>
          </w:tcPr>
          <w:p w:rsidR="006B35A9" w:rsidRDefault="007D045D" w:rsidP="001D70AF">
            <w:pPr>
              <w:pStyle w:val="Normalabc"/>
              <w:numPr>
                <w:ilvl w:val="0"/>
                <w:numId w:val="20"/>
              </w:numPr>
              <w:cnfStyle w:val="000000000000" w:firstRow="0" w:lastRow="0" w:firstColumn="0" w:lastColumn="0" w:oddVBand="0" w:evenVBand="0" w:oddHBand="0" w:evenHBand="0" w:firstRowFirstColumn="0" w:firstRowLastColumn="0" w:lastRowFirstColumn="0" w:lastRowLastColumn="0"/>
            </w:pPr>
            <w:r>
              <w:t>R</w:t>
            </w:r>
            <w:r w:rsidR="00100754">
              <w:t xml:space="preserve">un the </w:t>
            </w:r>
            <w:r w:rsidR="003829C1">
              <w:t>Accessibility Checker</w:t>
            </w:r>
            <w:r w:rsidR="00100754">
              <w:t>, and look for “Merged or Split Cells” errors on data tables.</w:t>
            </w:r>
          </w:p>
        </w:tc>
      </w:tr>
      <w:tr w:rsidR="008E4505"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E4505"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9606CB" w:rsidRDefault="00B271C9" w:rsidP="001D70AF">
            <w:pPr>
              <w:pStyle w:val="Normalabc"/>
              <w:numPr>
                <w:ilvl w:val="0"/>
                <w:numId w:val="19"/>
              </w:numPr>
              <w:cnfStyle w:val="000000000000" w:firstRow="0" w:lastRow="0" w:firstColumn="0" w:lastColumn="0" w:oddVBand="0" w:evenVBand="0" w:oddHBand="0" w:evenHBand="0" w:firstRowFirstColumn="0" w:firstRowLastColumn="0" w:lastRowFirstColumn="0" w:lastRowLastColumn="0"/>
            </w:pPr>
            <w:r>
              <w:t>Check for the presence of Merged or Split Cells. A visual inspection may reveal this.</w:t>
            </w:r>
            <w:r w:rsidR="00183737">
              <w:t xml:space="preserve"> </w:t>
            </w:r>
            <w:r>
              <w:t xml:space="preserve">To examine each data cell: Use the </w:t>
            </w:r>
            <w:r w:rsidR="0024737F">
              <w:t xml:space="preserve">Tab </w:t>
            </w:r>
            <w:r>
              <w:t xml:space="preserve">key to move between the table cells. Check that while </w:t>
            </w:r>
            <w:proofErr w:type="gramStart"/>
            <w:r w:rsidR="0024737F">
              <w:t>Tabbing</w:t>
            </w:r>
            <w:proofErr w:type="gramEnd"/>
            <w:r w:rsidR="0024737F">
              <w:t xml:space="preserve"> </w:t>
            </w:r>
            <w:r>
              <w:t xml:space="preserve">the cursor </w:t>
            </w:r>
            <w:r w:rsidR="00750BE6">
              <w:t xml:space="preserve">count </w:t>
            </w:r>
            <w:r>
              <w:t xml:space="preserve">does not </w:t>
            </w:r>
            <w:r w:rsidR="001B7F69">
              <w:t>have a different number of cells to other rows and columns (a different number would indicate the presence of merged or split cells)</w:t>
            </w:r>
            <w:r>
              <w:t>.</w:t>
            </w:r>
          </w:p>
          <w:p w:rsidR="00CC22C6" w:rsidRDefault="00CC22C6" w:rsidP="00CC22C6">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CC22C6" w:rsidRPr="00CC22C6" w:rsidRDefault="00712A37" w:rsidP="004108EC">
            <w:pPr>
              <w:pStyle w:val="NormalBullet"/>
              <w:cnfStyle w:val="000000000000" w:firstRow="0" w:lastRow="0" w:firstColumn="0" w:lastColumn="0" w:oddVBand="0" w:evenVBand="0" w:oddHBand="0" w:evenHBand="0" w:firstRowFirstColumn="0" w:firstRowLastColumn="0" w:lastRowFirstColumn="0" w:lastRowLastColumn="0"/>
            </w:pPr>
            <w:r>
              <w:t>You can also show the table grid</w:t>
            </w:r>
            <w:r w:rsidR="00D61281">
              <w:t>lines</w:t>
            </w:r>
            <w:r>
              <w:t xml:space="preserve"> by selecting </w:t>
            </w:r>
            <w:r w:rsidR="00B736A9">
              <w:t xml:space="preserve">Table Tools Layout </w:t>
            </w:r>
            <w:r w:rsidR="0024737F">
              <w:t xml:space="preserve">Tab </w:t>
            </w:r>
            <w:r w:rsidR="00B736A9">
              <w:t>&gt; Table Group &gt; View Gridlines button as a way to verify.</w:t>
            </w:r>
            <w:r w:rsidR="00D275CB">
              <w:t xml:space="preserve"> </w:t>
            </w:r>
          </w:p>
        </w:tc>
      </w:tr>
      <w:tr w:rsidR="008E4505"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E4505" w:rsidRPr="00A863A1" w:rsidRDefault="008E4505" w:rsidP="001D69B1">
            <w:pPr>
              <w:pStyle w:val="Heading5"/>
              <w:outlineLvl w:val="4"/>
            </w:pPr>
            <w:r w:rsidRPr="00A863A1">
              <w:t>Test Instruction 2</w:t>
            </w:r>
            <w:r>
              <w:t>b</w:t>
            </w:r>
            <w:r w:rsidRPr="00A863A1">
              <w:t xml:space="preserve">: </w:t>
            </w:r>
            <w:r w:rsidR="001D69B1">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8E4505" w:rsidRPr="00100754" w:rsidRDefault="00A255C9" w:rsidP="001D70AF">
            <w:pPr>
              <w:pStyle w:val="Normalabc"/>
              <w:numPr>
                <w:ilvl w:val="0"/>
                <w:numId w:val="21"/>
              </w:numPr>
              <w:cnfStyle w:val="000000000000" w:firstRow="0" w:lastRow="0" w:firstColumn="0" w:lastColumn="0" w:oddVBand="0" w:evenVBand="0" w:oddHBand="0" w:evenHBand="0" w:firstRowFirstColumn="0" w:firstRowLastColumn="0" w:lastRowFirstColumn="0" w:lastRowLastColumn="0"/>
            </w:pPr>
            <w:r>
              <w:t>R</w:t>
            </w:r>
            <w:r w:rsidR="00100754">
              <w:t xml:space="preserve">un the </w:t>
            </w:r>
            <w:r w:rsidR="003829C1">
              <w:t>Accessibility Checker</w:t>
            </w:r>
            <w:r w:rsidR="00100754">
              <w:t xml:space="preserve">, and look for </w:t>
            </w:r>
            <w:r w:rsidR="001B7F69">
              <w:t>“Merged or Split Cells” errors</w:t>
            </w:r>
            <w:r w:rsidR="00100754">
              <w:t xml:space="preserve"> on data tables.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280DB8" w:rsidRDefault="00280DB8" w:rsidP="00EF507C">
            <w:pPr>
              <w:pStyle w:val="NormalBullet"/>
              <w:cnfStyle w:val="000000000000" w:firstRow="0" w:lastRow="0" w:firstColumn="0" w:lastColumn="0" w:oddVBand="0" w:evenVBand="0" w:oddHBand="0" w:evenHBand="0" w:firstRowFirstColumn="0" w:firstRowLastColumn="0" w:lastRowFirstColumn="0" w:lastRowLastColumn="0"/>
            </w:pPr>
            <w:r>
              <w:t>A complex data table has merged or split cells</w:t>
            </w:r>
            <w:r w:rsidR="00282775">
              <w:t>.</w:t>
            </w:r>
          </w:p>
          <w:p w:rsidR="00280DB8" w:rsidRDefault="00280DB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1194.22(g)</w:t>
            </w:r>
            <w:r w:rsidR="00282775">
              <w:t>: Identify Row and Column Headers.</w:t>
            </w:r>
          </w:p>
          <w:p w:rsidR="00280DB8" w:rsidRPr="000A6D90" w:rsidRDefault="00282775"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1194.22(h): Associate Data with Headers.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280DB8" w:rsidRDefault="00280DB8" w:rsidP="00EF507C">
            <w:pPr>
              <w:pStyle w:val="NormalBullet"/>
              <w:cnfStyle w:val="000000000000" w:firstRow="0" w:lastRow="0" w:firstColumn="0" w:lastColumn="0" w:oddVBand="0" w:evenVBand="0" w:oddHBand="0" w:evenHBand="0" w:firstRowFirstColumn="0" w:firstRowLastColumn="0" w:lastRowFirstColumn="0" w:lastRowLastColumn="0"/>
            </w:pPr>
            <w:r>
              <w:t>A complex data table has merged or split cells</w:t>
            </w:r>
          </w:p>
          <w:p w:rsidR="00E82606" w:rsidRDefault="00280DB8" w:rsidP="00765D06">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Pr="00D65945">
              <w:t xml:space="preserve">: </w:t>
            </w:r>
            <w:r>
              <w:t>Info and Relationships.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E91B0B">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282775">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11</w:t>
            </w:r>
          </w:p>
          <w:p w:rsidR="00280DB8" w:rsidRDefault="00280DB8" w:rsidP="00EF507C">
            <w:pPr>
              <w:pStyle w:val="NormalBullet"/>
              <w:cnfStyle w:val="000000000000" w:firstRow="0" w:lastRow="0" w:firstColumn="0" w:lastColumn="0" w:oddVBand="0" w:evenVBand="0" w:oddHBand="0" w:evenHBand="0" w:firstRowFirstColumn="0" w:firstRowLastColumn="0" w:lastRowFirstColumn="0" w:lastRowLastColumn="0"/>
            </w:pPr>
            <w:r>
              <w:t>Data tables have no merged or split cells</w:t>
            </w:r>
            <w:r w:rsidR="00282775">
              <w:t>.</w:t>
            </w:r>
          </w:p>
          <w:p w:rsidR="00280DB8" w:rsidRDefault="00280DB8"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Passes Baseline Requirement </w:t>
            </w:r>
            <w:r w:rsidR="00974097">
              <w:t>11</w:t>
            </w:r>
          </w:p>
          <w:p w:rsidR="00E82606" w:rsidRDefault="00E82606" w:rsidP="00E91B0B">
            <w:pPr>
              <w:pStyle w:val="NormalBullet"/>
              <w:cnfStyle w:val="000000000000" w:firstRow="0" w:lastRow="0" w:firstColumn="0" w:lastColumn="0" w:oddVBand="0" w:evenVBand="0" w:oddHBand="0" w:evenHBand="0" w:firstRowFirstColumn="0" w:firstRowLastColumn="0" w:lastRowFirstColumn="0" w:lastRowLastColumn="0"/>
            </w:pPr>
            <w:r>
              <w:t xml:space="preserve">There are no </w:t>
            </w:r>
            <w:r w:rsidR="00280DB8">
              <w:t xml:space="preserve">data </w:t>
            </w:r>
            <w:r>
              <w:t>tables present.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11</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D6B99">
            <w:pPr>
              <w:pStyle w:val="Heading5"/>
              <w:outlineLvl w:val="4"/>
            </w:pPr>
            <w:r>
              <w:t xml:space="preserve">Advisory: Tips </w:t>
            </w:r>
            <w:r w:rsidR="001D69B1">
              <w:t xml:space="preserve">to enhance </w:t>
            </w:r>
            <w:r w:rsidR="004D6B99">
              <w:t xml:space="preserve">or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005075" w:rsidRDefault="00005075" w:rsidP="00346EB9">
            <w:pPr>
              <w:pStyle w:val="NormalBullet"/>
              <w:cnfStyle w:val="000000000000" w:firstRow="0" w:lastRow="0" w:firstColumn="0" w:lastColumn="0" w:oddVBand="0" w:evenVBand="0" w:oddHBand="0" w:evenHBand="0" w:firstRowFirstColumn="0" w:firstRowLastColumn="0" w:lastRowFirstColumn="0" w:lastRowLastColumn="0"/>
            </w:pPr>
            <w:r>
              <w:t xml:space="preserve">If there are data tables with multiple </w:t>
            </w:r>
            <w:r w:rsidR="00346EB9">
              <w:t xml:space="preserve">column/row </w:t>
            </w:r>
            <w:r>
              <w:t>header</w:t>
            </w:r>
            <w:r w:rsidR="00346EB9">
              <w:t>s</w:t>
            </w:r>
            <w:r>
              <w:t>, or merged</w:t>
            </w:r>
            <w:r w:rsidR="00346EB9">
              <w:t>/</w:t>
            </w:r>
            <w:r>
              <w:t>split cells, then you may simplify the table in Word or the document must be converted to an accessible format. There is no programmatic setting for these items in MS Word 2010.</w:t>
            </w:r>
          </w:p>
          <w:p w:rsidR="00E82606" w:rsidRDefault="001B7F69" w:rsidP="00280DB8">
            <w:pPr>
              <w:pStyle w:val="NormalBullet"/>
              <w:cnfStyle w:val="000000000000" w:firstRow="0" w:lastRow="0" w:firstColumn="0" w:lastColumn="0" w:oddVBand="0" w:evenVBand="0" w:oddHBand="0" w:evenHBand="0" w:firstRowFirstColumn="0" w:firstRowLastColumn="0" w:lastRowFirstColumn="0" w:lastRowLastColumn="0"/>
            </w:pPr>
            <w:r>
              <w:t xml:space="preserve">The test of </w:t>
            </w:r>
            <w:r w:rsidR="004A70B9">
              <w:t>multiple</w:t>
            </w:r>
            <w:r>
              <w:t xml:space="preserve"> rows or columns being used as headers is covered by the Data Tables (Headers) test </w:t>
            </w:r>
            <w:r w:rsidR="002030B3">
              <w:t>#10</w:t>
            </w:r>
            <w:r>
              <w:t>.</w:t>
            </w:r>
          </w:p>
          <w:p w:rsidR="001B7F69" w:rsidRPr="00D857E8" w:rsidRDefault="00280DB8" w:rsidP="003829C1">
            <w:pPr>
              <w:pStyle w:val="NormalBullet"/>
              <w:cnfStyle w:val="000000000000" w:firstRow="0" w:lastRow="0" w:firstColumn="0" w:lastColumn="0" w:oddVBand="0" w:evenVBand="0" w:oddHBand="0" w:evenHBand="0" w:firstRowFirstColumn="0" w:firstRowLastColumn="0" w:lastRowFirstColumn="0" w:lastRowLastColumn="0"/>
            </w:pPr>
            <w:r>
              <w:t xml:space="preserve">The error message for the automated checker </w:t>
            </w:r>
            <w:r w:rsidR="005A101D">
              <w:t xml:space="preserve">on “Merged or Split Cells” advises that to resolve the problem, the table should be ‘simplified’. This advice stems from the limitation of MS Word 2010 that data cells cannot be </w:t>
            </w:r>
            <w:r w:rsidR="004A70B9">
              <w:t>programmatically</w:t>
            </w:r>
            <w:r w:rsidR="005A101D">
              <w:t xml:space="preserve"> set with cell-header associations. This is not the case for other, more accessible document formats.</w:t>
            </w:r>
          </w:p>
        </w:tc>
      </w:tr>
    </w:tbl>
    <w:p w:rsidR="00E82606" w:rsidRDefault="00E82606" w:rsidP="00E82606">
      <w:pPr>
        <w:pStyle w:val="Heading4"/>
        <w:rPr>
          <w:lang w:val="en-US"/>
        </w:rPr>
      </w:pPr>
      <w:bookmarkStart w:id="85" w:name="_Toc357516600"/>
      <w:bookmarkStart w:id="86" w:name="_Toc367453057"/>
      <w:bookmarkStart w:id="87" w:name="_Toc399427626"/>
      <w:r>
        <w:rPr>
          <w:lang w:val="en-US"/>
        </w:rPr>
        <w:lastRenderedPageBreak/>
        <w:t xml:space="preserve">Running </w:t>
      </w:r>
      <w:r w:rsidR="00BE1DD1">
        <w:rPr>
          <w:lang w:val="en-US"/>
        </w:rPr>
        <w:t>H</w:t>
      </w:r>
      <w:r>
        <w:rPr>
          <w:lang w:val="en-US"/>
        </w:rPr>
        <w:t xml:space="preserve">eaders, </w:t>
      </w:r>
      <w:r w:rsidR="00BE1DD1">
        <w:rPr>
          <w:lang w:val="en-US"/>
        </w:rPr>
        <w:t>F</w:t>
      </w:r>
      <w:r w:rsidRPr="00B04BBF">
        <w:rPr>
          <w:lang w:val="en-US"/>
        </w:rPr>
        <w:t>ooters</w:t>
      </w:r>
      <w:bookmarkEnd w:id="85"/>
      <w:r>
        <w:rPr>
          <w:lang w:val="en-US"/>
        </w:rPr>
        <w:t xml:space="preserve">, </w:t>
      </w:r>
      <w:r w:rsidRPr="00A87055">
        <w:rPr>
          <w:lang w:val="en-US"/>
        </w:rPr>
        <w:t xml:space="preserve">and </w:t>
      </w:r>
      <w:r w:rsidR="00BE1DD1">
        <w:rPr>
          <w:lang w:val="en-US"/>
        </w:rPr>
        <w:t>W</w:t>
      </w:r>
      <w:r w:rsidRPr="00A87055">
        <w:rPr>
          <w:lang w:val="en-US"/>
        </w:rPr>
        <w:t>atermarks</w:t>
      </w:r>
      <w:bookmarkEnd w:id="86"/>
      <w:bookmarkEnd w:id="87"/>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070E3F">
            <w:pPr>
              <w:cnfStyle w:val="000000000000" w:firstRow="0" w:lastRow="0" w:firstColumn="0" w:lastColumn="0" w:oddVBand="0" w:evenVBand="0" w:oddHBand="0" w:evenHBand="0" w:firstRowFirstColumn="0" w:firstRowLastColumn="0" w:lastRowFirstColumn="0" w:lastRowLastColumn="0"/>
            </w:pPr>
            <w:r>
              <w:t>12</w:t>
            </w:r>
            <w:r w:rsidR="00E82606">
              <w:t>.</w:t>
            </w:r>
            <w:r w:rsidR="009A524F">
              <w:t xml:space="preserve"> </w:t>
            </w:r>
            <w:r w:rsidR="000E76F7">
              <w:t xml:space="preserve">Vital information </w:t>
            </w:r>
            <w:r w:rsidR="00A62C94">
              <w:t xml:space="preserve">contained </w:t>
            </w:r>
            <w:r w:rsidR="000E76F7">
              <w:t>in running headers</w:t>
            </w:r>
            <w:r w:rsidR="00E76675">
              <w:t xml:space="preserve"> and </w:t>
            </w:r>
            <w:r w:rsidR="000E76F7">
              <w:t xml:space="preserve">footers or watermarks </w:t>
            </w:r>
            <w:r w:rsidR="00750BE6">
              <w:t xml:space="preserve">must also be located </w:t>
            </w:r>
            <w:r w:rsidR="000E76F7">
              <w:t>at or near the start of the related information in the main content area.</w:t>
            </w:r>
            <w:r w:rsidR="000E76F7" w:rsidDel="000E76F7">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750BE6" w:rsidRPr="00F00A5D" w:rsidRDefault="00750BE6" w:rsidP="00750BE6">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By default, running headers, running footers and watermarks are programmatically separate from the main content or body of the document.</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Watermarks and other content placed in running headers and footers are accessible to users with disabilities but not read by screen reader AT unless the user makes a deliberate choice to visit these areas.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If a user cannot see a “CONFIDENTIAL” watermark, they will not know the sensitivity of the information and be significantly and adversely impacted if they share the information with others. Or, if the running header on an instruction document reads “Response required within 60 days or benefits may be terminated”, then the reader may be significantly impacted if they do not know the information is there. For visual users, accessing information in running headers, footers and watermarks does not require any deliberate extra actions on their part. For screen reader AT users, they would have to do a great deal of extra work of examining whether there are running headers, running footers and watermarks for every page or section of every document just to find out whether vital information pertains to them.</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vital information contained in the watermark and the running header and footer sections appears at least once at or near the start of the related information in the main content area, screen reader AT users have an equivalent level of access as sighted users.</w:t>
            </w:r>
          </w:p>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rPr>
                <w:b/>
                <w:u w:val="single"/>
              </w:rPr>
            </w:pPr>
            <w:r w:rsidRPr="001B02DE">
              <w:rPr>
                <w:b/>
                <w:u w:val="single"/>
              </w:rPr>
              <w:t>Notes:</w:t>
            </w:r>
          </w:p>
          <w:p w:rsidR="001430A7"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In determining if the information is “vital”, consider if the reader will be negatively impacted if they do not read or are never aware of the information.</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Automatically generated information does not need to be included in the main content. For example, page and section numbers are automatically generated by the application, and can be obtained by the reader via the application.</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Watermarks and other content placed in running headers and footers are by default not read by screen reader AT. When vital information (such as</w:t>
            </w:r>
            <w:r w:rsidR="00183737">
              <w:t xml:space="preserve"> </w:t>
            </w:r>
            <w:r w:rsidRPr="001B02DE">
              <w:t>“CONFIDENTIAL; DO NOT DISTRIBUTE”) appears at least once at or near the start of the related information in the main content area it will be read by screen reader AT.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1C49DC" w:rsidRDefault="001C49DC" w:rsidP="00D275CB">
            <w:pPr>
              <w:cnfStyle w:val="000000000000" w:firstRow="0" w:lastRow="0" w:firstColumn="0" w:lastColumn="0" w:oddVBand="0" w:evenVBand="0" w:oddHBand="0" w:evenHBand="0" w:firstRowFirstColumn="0" w:firstRowLastColumn="0" w:lastRowFirstColumn="0" w:lastRowLastColumn="0"/>
            </w:pPr>
            <w:r>
              <w:t>508 1194.31(a) Use Without Vision</w:t>
            </w:r>
          </w:p>
          <w:p w:rsidR="00B946FA" w:rsidRPr="00073AE5" w:rsidRDefault="00414040" w:rsidP="00D275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t xml:space="preserve">WCAG2 </w:t>
            </w:r>
            <w:r w:rsidR="00B946FA">
              <w:t>1.3.2: Meaningful Sequence</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073AE5" w:rsidP="004B2A16">
            <w:pPr>
              <w:cnfStyle w:val="000000000000" w:firstRow="0" w:lastRow="0" w:firstColumn="0" w:lastColumn="0" w:oddVBand="0" w:evenVBand="0" w:oddHBand="0" w:evenHBand="0" w:firstRowFirstColumn="0" w:firstRowLastColumn="0" w:lastRowFirstColumn="0" w:lastRowLastColumn="0"/>
            </w:pPr>
            <w:r>
              <w:t>None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DE3BE4"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9F2010" w:rsidRDefault="00A14249" w:rsidP="001D70AF">
            <w:pPr>
              <w:pStyle w:val="Normalabc"/>
              <w:numPr>
                <w:ilvl w:val="0"/>
                <w:numId w:val="55"/>
              </w:numPr>
              <w:cnfStyle w:val="000000000000" w:firstRow="0" w:lastRow="0" w:firstColumn="0" w:lastColumn="0" w:oddVBand="0" w:evenVBand="0" w:oddHBand="0" w:evenHBand="0" w:firstRowFirstColumn="0" w:firstRowLastColumn="0" w:lastRowFirstColumn="0" w:lastRowLastColumn="0"/>
            </w:pPr>
            <w:r>
              <w:t>Examine the document for user-generated running header</w:t>
            </w:r>
            <w:r w:rsidR="009F2010">
              <w:t xml:space="preserve"> </w:t>
            </w:r>
            <w:r>
              <w:t>and running footer</w:t>
            </w:r>
            <w:r w:rsidR="00040E8E">
              <w:t xml:space="preserve"> and watermark</w:t>
            </w:r>
            <w:r>
              <w:t xml:space="preserve"> information</w:t>
            </w:r>
            <w:r w:rsidR="009F2010">
              <w:t xml:space="preserve"> </w:t>
            </w:r>
            <w:r w:rsidR="00132E61">
              <w:t>(</w:t>
            </w:r>
            <w:r w:rsidR="009F2010">
              <w:t xml:space="preserve">such as </w:t>
            </w:r>
            <w:r w:rsidR="00D516BF">
              <w:t xml:space="preserve">Respond by X Date, </w:t>
            </w:r>
            <w:r w:rsidR="009F2010">
              <w:t xml:space="preserve">Confidential, </w:t>
            </w:r>
            <w:r w:rsidR="006124BA">
              <w:t>or Do Not Distribute etc.</w:t>
            </w:r>
            <w:r w:rsidR="00132E61">
              <w:t>).</w:t>
            </w:r>
          </w:p>
          <w:p w:rsidR="00A14249" w:rsidRDefault="00A14249" w:rsidP="009F2010">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A14249" w:rsidRPr="00BC2EB9" w:rsidRDefault="00A14249" w:rsidP="00EF507C">
            <w:pPr>
              <w:pStyle w:val="NormalBullet"/>
              <w:cnfStyle w:val="000000000000" w:firstRow="0" w:lastRow="0" w:firstColumn="0" w:lastColumn="0" w:oddVBand="0" w:evenVBand="0" w:oddHBand="0" w:evenHBand="0" w:firstRowFirstColumn="0" w:firstRowLastColumn="0" w:lastRowFirstColumn="0" w:lastRowLastColumn="0"/>
            </w:pPr>
            <w:r>
              <w:t>Running headers and running footers show grayed out on screen in Print Layout view (View Tab &gt; Document Views Group &gt; Print Layout). If in doubt as to whether something is in the header or footer, go in to ‘edit’ it (Insert Tab &gt; Header &amp; Footer Group &gt; Header/Footer)</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1D69B1">
            <w:pPr>
              <w:pStyle w:val="Heading5"/>
              <w:outlineLvl w:val="4"/>
            </w:pPr>
            <w:r w:rsidRPr="00A863A1">
              <w:t>Test Instruction 1</w:t>
            </w:r>
            <w:r>
              <w:t>b</w:t>
            </w:r>
            <w:r w:rsidRPr="00A863A1">
              <w:t xml:space="preserve">: </w:t>
            </w:r>
            <w:r w:rsidR="001D69B1">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D275CB" w:rsidRDefault="008F105A" w:rsidP="001D70AF">
            <w:pPr>
              <w:pStyle w:val="Normalabc"/>
              <w:numPr>
                <w:ilvl w:val="0"/>
                <w:numId w:val="50"/>
              </w:numPr>
              <w:cnfStyle w:val="000000000000" w:firstRow="0" w:lastRow="0" w:firstColumn="0" w:lastColumn="0" w:oddVBand="0" w:evenVBand="0" w:oddHBand="0" w:evenHBand="0" w:firstRowFirstColumn="0" w:firstRowLastColumn="0" w:lastRowFirstColumn="0" w:lastRowLastColumn="0"/>
            </w:pPr>
            <w:r w:rsidRPr="000D1738">
              <w:t xml:space="preserve">Go to </w:t>
            </w:r>
            <w:r>
              <w:t xml:space="preserve">the start of the content to which the information applies </w:t>
            </w:r>
            <w:r w:rsidR="000D501D">
              <w:t>such as the</w:t>
            </w:r>
            <w:r w:rsidR="00183737">
              <w:t xml:space="preserve"> </w:t>
            </w:r>
            <w:r>
              <w:t xml:space="preserve">start of the document, the chapter, </w:t>
            </w:r>
            <w:r w:rsidR="000D501D">
              <w:t xml:space="preserve">or </w:t>
            </w:r>
            <w:r>
              <w:t>the section etc.</w:t>
            </w:r>
          </w:p>
          <w:p w:rsidR="00A14249" w:rsidRDefault="008F105A" w:rsidP="001D70AF">
            <w:pPr>
              <w:pStyle w:val="Normalabc"/>
              <w:numPr>
                <w:ilvl w:val="0"/>
                <w:numId w:val="50"/>
              </w:numPr>
              <w:cnfStyle w:val="000000000000" w:firstRow="0" w:lastRow="0" w:firstColumn="0" w:lastColumn="0" w:oddVBand="0" w:evenVBand="0" w:oddHBand="0" w:evenHBand="0" w:firstRowFirstColumn="0" w:firstRowLastColumn="0" w:lastRowFirstColumn="0" w:lastRowLastColumn="0"/>
            </w:pPr>
            <w:r>
              <w:t xml:space="preserve">Check that </w:t>
            </w:r>
            <w:r w:rsidR="00F97CFD">
              <w:t xml:space="preserve">vital </w:t>
            </w:r>
            <w:r>
              <w:t xml:space="preserve">information </w:t>
            </w:r>
            <w:r w:rsidR="000824B7">
              <w:t xml:space="preserve">contained in </w:t>
            </w:r>
            <w:r>
              <w:t xml:space="preserve">the </w:t>
            </w:r>
            <w:r w:rsidR="00964D8B">
              <w:t>running header</w:t>
            </w:r>
            <w:r w:rsidR="00F97CFD">
              <w:t>s</w:t>
            </w:r>
            <w:r w:rsidR="000D501D">
              <w:t xml:space="preserve"> </w:t>
            </w:r>
            <w:r w:rsidR="00183737">
              <w:t>and footers</w:t>
            </w:r>
            <w:r w:rsidR="00F97CFD">
              <w:t xml:space="preserve"> or watermarks is </w:t>
            </w:r>
            <w:r w:rsidR="002A2454">
              <w:t xml:space="preserve">also </w:t>
            </w:r>
            <w:r w:rsidR="00F97CFD">
              <w:t>located at or near the start of the related information in the main content area</w:t>
            </w:r>
            <w:r w:rsidR="000E76F7">
              <w:t>.</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1D69B1">
            <w:pPr>
              <w:pStyle w:val="Heading5"/>
              <w:outlineLvl w:val="4"/>
            </w:pPr>
            <w:r w:rsidRPr="00A863A1">
              <w:t>Test Instruction 2</w:t>
            </w:r>
            <w:r>
              <w:t>b</w:t>
            </w:r>
            <w:r w:rsidRPr="00A863A1">
              <w:t xml:space="preserve">: </w:t>
            </w:r>
            <w:r w:rsidR="001D69B1">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A14249" w:rsidRPr="000D1738"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28723D" w:rsidP="00EF507C">
            <w:pPr>
              <w:pStyle w:val="NormalBullet"/>
              <w:cnfStyle w:val="000000000000" w:firstRow="0" w:lastRow="0" w:firstColumn="0" w:lastColumn="0" w:oddVBand="0" w:evenVBand="0" w:oddHBand="0" w:evenHBand="0" w:firstRowFirstColumn="0" w:firstRowLastColumn="0" w:lastRowFirstColumn="0" w:lastRowLastColumn="0"/>
            </w:pPr>
            <w:r>
              <w:t>Vital</w:t>
            </w:r>
            <w:r w:rsidR="00E153C8">
              <w:t xml:space="preserve"> information in running headers</w:t>
            </w:r>
            <w:r w:rsidR="000D501D">
              <w:t xml:space="preserve"> and</w:t>
            </w:r>
            <w:r w:rsidR="00E82606">
              <w:t xml:space="preserve"> footers</w:t>
            </w:r>
            <w:r w:rsidR="00E153C8">
              <w:t xml:space="preserve"> or watermarks</w:t>
            </w:r>
            <w:r w:rsidR="00E82606">
              <w:t xml:space="preserve"> is not located at or near the start of the related information in the main content area.</w:t>
            </w:r>
          </w:p>
          <w:p w:rsidR="00E82606" w:rsidRPr="000A6D90"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00B946FA">
              <w:t>1104.31(a)</w:t>
            </w:r>
            <w:r w:rsidR="00282775">
              <w:t xml:space="preserve">: </w:t>
            </w:r>
            <w:r w:rsidR="00B946FA">
              <w:t>Use Without Vision</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153C8" w:rsidRDefault="0028723D" w:rsidP="00EF507C">
            <w:pPr>
              <w:pStyle w:val="NormalBullet"/>
              <w:cnfStyle w:val="000000000000" w:firstRow="0" w:lastRow="0" w:firstColumn="0" w:lastColumn="0" w:oddVBand="0" w:evenVBand="0" w:oddHBand="0" w:evenHBand="0" w:firstRowFirstColumn="0" w:firstRowLastColumn="0" w:lastRowFirstColumn="0" w:lastRowLastColumn="0"/>
            </w:pPr>
            <w:r>
              <w:t>Vital</w:t>
            </w:r>
            <w:r w:rsidR="008D6FD6">
              <w:t xml:space="preserve"> </w:t>
            </w:r>
            <w:r w:rsidR="00E153C8">
              <w:t>information in running headers</w:t>
            </w:r>
            <w:r w:rsidR="000D501D">
              <w:t xml:space="preserve"> and</w:t>
            </w:r>
            <w:r w:rsidR="00183737">
              <w:t xml:space="preserve"> </w:t>
            </w:r>
            <w:r w:rsidR="00E153C8">
              <w:t>footers or watermarks is not located at or near the start of the related information in the main content area</w:t>
            </w:r>
            <w:r w:rsidR="00282775">
              <w:t>.</w:t>
            </w:r>
          </w:p>
          <w:p w:rsidR="00E153C8" w:rsidRPr="000A6D90" w:rsidRDefault="00E82606" w:rsidP="001430A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00E153C8" w:rsidRPr="00E153C8">
              <w:t>1.3.2</w:t>
            </w:r>
            <w:r w:rsidR="00282775">
              <w:t>:</w:t>
            </w:r>
            <w:r w:rsidR="00E153C8" w:rsidRPr="00E153C8">
              <w:t xml:space="preserve"> Meaningful Sequence</w:t>
            </w:r>
            <w:r w:rsidR="00282775">
              <w: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282775">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12</w:t>
            </w:r>
          </w:p>
          <w:p w:rsidR="00E82606" w:rsidRDefault="0028723D" w:rsidP="00EF507C">
            <w:pPr>
              <w:pStyle w:val="NormalBullet"/>
              <w:cnfStyle w:val="000000000000" w:firstRow="0" w:lastRow="0" w:firstColumn="0" w:lastColumn="0" w:oddVBand="0" w:evenVBand="0" w:oddHBand="0" w:evenHBand="0" w:firstRowFirstColumn="0" w:firstRowLastColumn="0" w:lastRowFirstColumn="0" w:lastRowLastColumn="0"/>
            </w:pPr>
            <w:r>
              <w:t>Vital</w:t>
            </w:r>
            <w:r w:rsidR="00E153C8">
              <w:t xml:space="preserve"> information in running headers</w:t>
            </w:r>
            <w:r w:rsidR="000D501D">
              <w:t xml:space="preserve"> and</w:t>
            </w:r>
            <w:r w:rsidR="00183737">
              <w:t xml:space="preserve"> </w:t>
            </w:r>
            <w:r w:rsidR="00E82606">
              <w:t xml:space="preserve">footers </w:t>
            </w:r>
            <w:r w:rsidR="00E153C8">
              <w:t xml:space="preserve">or watermarks </w:t>
            </w:r>
            <w:r w:rsidR="00E82606">
              <w:t>is also located at or near the start of the related information in the main content area.</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 Baseline Requirement #</w:t>
            </w:r>
            <w:r w:rsidR="00974097">
              <w:t>12</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 xml:space="preserve">There is no </w:t>
            </w:r>
            <w:r w:rsidR="0066700E">
              <w:t>vital</w:t>
            </w:r>
            <w:r>
              <w:t xml:space="preserve"> information in running headers</w:t>
            </w:r>
            <w:r w:rsidR="000D501D">
              <w:t xml:space="preserve"> and</w:t>
            </w:r>
            <w:r w:rsidR="00183737">
              <w:t xml:space="preserve"> </w:t>
            </w:r>
            <w:r w:rsidR="0024737F">
              <w:t>footers or watermarks.</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12</w:t>
            </w:r>
            <w:r>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D6B99">
            <w:pPr>
              <w:pStyle w:val="Heading5"/>
              <w:outlineLvl w:val="4"/>
            </w:pPr>
            <w:r>
              <w:t xml:space="preserve">Advisory: Tips </w:t>
            </w:r>
            <w:r w:rsidR="001D69B1">
              <w:t xml:space="preserve">to enhance </w:t>
            </w:r>
            <w:r w:rsidR="004D6B99">
              <w:t>or</w:t>
            </w:r>
            <w:r w:rsidR="001D69B1">
              <w:t xml:space="preserve"> </w:t>
            </w:r>
            <w:r>
              <w:t xml:space="preserve">streamline test </w:t>
            </w:r>
            <w:r w:rsidR="00034F82">
              <w:t>processes</w:t>
            </w:r>
            <w:r w:rsidR="00034F82">
              <w:br/>
            </w:r>
            <w:r w:rsidR="00034F82" w:rsidRPr="00034F82">
              <w:rPr>
                <w:color w:val="0070C0"/>
              </w:rPr>
              <w:t>[Word 2010]</w:t>
            </w:r>
          </w:p>
        </w:tc>
        <w:tc>
          <w:tcPr>
            <w:tcW w:w="7470" w:type="dxa"/>
          </w:tcPr>
          <w:p w:rsidR="00E153C8" w:rsidRPr="00E153C8" w:rsidRDefault="00E153C8" w:rsidP="00F24FB8">
            <w:pPr>
              <w:pStyle w:val="NormalBullet"/>
              <w:cnfStyle w:val="000000000000" w:firstRow="0" w:lastRow="0" w:firstColumn="0" w:lastColumn="0" w:oddVBand="0" w:evenVBand="0" w:oddHBand="0" w:evenHBand="0" w:firstRowFirstColumn="0" w:firstRowLastColumn="0" w:lastRowFirstColumn="0" w:lastRowLastColumn="0"/>
            </w:pPr>
            <w:r w:rsidRPr="00E153C8">
              <w:t>Page numbers may be added by a user into running headers or running footers, but they are not considered ‘</w:t>
            </w:r>
            <w:r w:rsidR="0066700E">
              <w:t>vital</w:t>
            </w:r>
            <w:r w:rsidRPr="00E153C8">
              <w:t>’ since they are automatically set by the application. Screen reader users can query the application for the current page number, and therefore page numbers do not need to be checked here.</w:t>
            </w:r>
          </w:p>
          <w:p w:rsidR="00E82606" w:rsidRDefault="00E153C8" w:rsidP="00D379BA">
            <w:pPr>
              <w:pStyle w:val="NormalBullet"/>
              <w:cnfStyle w:val="000000000000" w:firstRow="0" w:lastRow="0" w:firstColumn="0" w:lastColumn="0" w:oddVBand="0" w:evenVBand="0" w:oddHBand="0" w:evenHBand="0" w:firstRowFirstColumn="0" w:firstRowLastColumn="0" w:lastRowFirstColumn="0" w:lastRowLastColumn="0"/>
            </w:pPr>
            <w:r>
              <w:t xml:space="preserve">Watermarks may also need to be checked for contrast (see Color Contrast </w:t>
            </w:r>
            <w:r w:rsidR="002030B3">
              <w:t>test</w:t>
            </w:r>
            <w:r>
              <w:t xml:space="preserve">, </w:t>
            </w:r>
            <w:r w:rsidR="002030B3">
              <w:t>#15</w:t>
            </w:r>
            <w:r>
              <w:t>).</w:t>
            </w:r>
          </w:p>
          <w:p w:rsidR="004A3B73" w:rsidRPr="00D857E8" w:rsidRDefault="004A3B73" w:rsidP="004A3B73">
            <w:pPr>
              <w:pStyle w:val="NormalBullet"/>
              <w:cnfStyle w:val="000000000000" w:firstRow="0" w:lastRow="0" w:firstColumn="0" w:lastColumn="0" w:oddVBand="0" w:evenVBand="0" w:oddHBand="0" w:evenHBand="0" w:firstRowFirstColumn="0" w:firstRowLastColumn="0" w:lastRowFirstColumn="0" w:lastRowLastColumn="0"/>
            </w:pPr>
            <w:r>
              <w:t xml:space="preserve">In Word, watermarks are </w:t>
            </w:r>
            <w:r w:rsidR="00E569FE">
              <w:t>programmatically</w:t>
            </w:r>
            <w:r>
              <w:t xml:space="preserve"> linked to the running header area.</w:t>
            </w:r>
          </w:p>
        </w:tc>
      </w:tr>
    </w:tbl>
    <w:p w:rsidR="00E82606" w:rsidRDefault="00E82606" w:rsidP="00E82606">
      <w:pPr>
        <w:pStyle w:val="Heading4"/>
        <w:rPr>
          <w:lang w:val="en-US"/>
        </w:rPr>
      </w:pPr>
      <w:bookmarkStart w:id="88" w:name="_Ref365290726"/>
      <w:bookmarkStart w:id="89" w:name="_Ref365290730"/>
      <w:bookmarkStart w:id="90" w:name="_Toc367453058"/>
      <w:bookmarkStart w:id="91" w:name="_Toc399427627"/>
      <w:r>
        <w:rPr>
          <w:lang w:val="en-US"/>
        </w:rPr>
        <w:lastRenderedPageBreak/>
        <w:t>Images</w:t>
      </w:r>
      <w:bookmarkEnd w:id="88"/>
      <w:bookmarkEnd w:id="89"/>
      <w:bookmarkEnd w:id="90"/>
      <w:r w:rsidR="001121A5">
        <w:rPr>
          <w:lang w:val="en-US"/>
        </w:rPr>
        <w:t xml:space="preserve"> and Other Objects</w:t>
      </w:r>
      <w:bookmarkEnd w:id="91"/>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A14249">
            <w:pPr>
              <w:pStyle w:val="Heading5"/>
              <w:outlineLvl w:val="4"/>
            </w:pPr>
            <w:r>
              <w:t>Requirement</w:t>
            </w:r>
            <w:r>
              <w:br/>
              <w:t>[All Documents]</w:t>
            </w:r>
          </w:p>
        </w:tc>
        <w:tc>
          <w:tcPr>
            <w:tcW w:w="7470" w:type="dxa"/>
          </w:tcPr>
          <w:p w:rsidR="00E82606" w:rsidRPr="000A6D90" w:rsidRDefault="00004FAE" w:rsidP="006E2859">
            <w:pPr>
              <w:cnfStyle w:val="000000000000" w:firstRow="0" w:lastRow="0" w:firstColumn="0" w:lastColumn="0" w:oddVBand="0" w:evenVBand="0" w:oddHBand="0" w:evenHBand="0" w:firstRowFirstColumn="0" w:firstRowLastColumn="0" w:lastRowFirstColumn="0" w:lastRowLastColumn="0"/>
            </w:pPr>
            <w:r>
              <w:t>13</w:t>
            </w:r>
            <w:r w:rsidR="00E82606">
              <w:t xml:space="preserve">. </w:t>
            </w:r>
            <w:r w:rsidR="006E2859">
              <w:t xml:space="preserve">All meaningful objects must have </w:t>
            </w:r>
            <w:r w:rsidR="0079369C">
              <w:t>text describing the</w:t>
            </w:r>
            <w:r w:rsidR="00D344AD">
              <w:t>ir</w:t>
            </w:r>
            <w:r w:rsidR="0079369C">
              <w:t xml:space="preserve"> purpose </w:t>
            </w:r>
            <w:r w:rsidR="00A22C6D">
              <w:t>or</w:t>
            </w:r>
            <w:r w:rsidR="0079369C">
              <w:t xml:space="preserve"> function</w:t>
            </w:r>
            <w:r w:rsidR="006E2859">
              <w:t>.</w:t>
            </w:r>
            <w:r w:rsidR="0079369C">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6E2859" w:rsidRPr="00F00A5D" w:rsidRDefault="006E2859" w:rsidP="006E2859">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Objects such as images, charts, and diagrams can be used to convey meaningful content that is necessary for understanding a document.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Screen reading AT can access text but cannot automatically interpret the meaning of images and other objects. Screen readers can read text that has been associated with images.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 meaning of an image or other object is not conveyed in text, there is no associated information that can be accessed by screen reader AT.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text equivalents for images and other objects provides users of screen reader AT the intended meaning of a document’s content.</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Notes: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The meaning of visual information is inherently contextual. For example, a picture of a person running on a page about athletics is contextually different to the same picture of a person running on a page about data connection speeds. Therefore, instead of just describing a picture ("person running") a description is needed in context ("Come join the athletics team" versus "With our network speeds, you'll be ahead of the race").</w:t>
            </w:r>
          </w:p>
          <w:p w:rsidR="001430A7"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Images of text are sometimes used instead of screen text to achieve an artistic effect. When text is rendered as an image, the </w:t>
            </w:r>
            <w:r w:rsidR="00F01C99">
              <w:t>a</w:t>
            </w:r>
            <w:r w:rsidRPr="00EF507C">
              <w:t>lt</w:t>
            </w:r>
            <w:r w:rsidR="00F01C99">
              <w:t>-</w:t>
            </w:r>
            <w:r w:rsidRPr="00EF507C">
              <w:t>text should be the same words verbatim.</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Some images are decorative and convey no information. Decorative components do not need a description.</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Screen reading AT can access text but cannot automatically interpret the meaning of images and other objects. Providing text equivalents for images and other objects provides users of screen reader AT the intended meaning of a document’s content.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DA57F6">
              <w:t>508 1194.22(a)</w:t>
            </w:r>
            <w:r w:rsidR="003453F5">
              <w:rPr>
                <w:bCs/>
              </w:rPr>
              <w:t>:</w:t>
            </w:r>
            <w:r w:rsidRPr="00DA57F6">
              <w:t xml:space="preserve"> Text Descriptions</w:t>
            </w:r>
          </w:p>
          <w:p w:rsidR="00E82606" w:rsidRPr="00EF507C" w:rsidRDefault="00FA4D73" w:rsidP="00D275CB">
            <w:pPr>
              <w:cnfStyle w:val="000000000000" w:firstRow="0" w:lastRow="0" w:firstColumn="0" w:lastColumn="0" w:oddVBand="0" w:evenVBand="0" w:oddHBand="0" w:evenHBand="0" w:firstRowFirstColumn="0" w:firstRowLastColumn="0" w:lastRowFirstColumn="0" w:lastRowLastColumn="0"/>
              <w:rPr>
                <w:rFonts w:eastAsia="Times New Roman"/>
              </w:rPr>
            </w:pPr>
            <w:r>
              <w:t>WCAG2</w:t>
            </w:r>
            <w:r w:rsidR="00E82606" w:rsidRPr="00DA57F6">
              <w:t xml:space="preserve"> </w:t>
            </w:r>
            <w:r w:rsidR="00E82606" w:rsidRPr="00EF507C">
              <w:rPr>
                <w:rFonts w:eastAsia="Times New Roman"/>
                <w:bCs/>
              </w:rPr>
              <w:t>1.1.1</w:t>
            </w:r>
            <w:r w:rsidR="003453F5">
              <w:rPr>
                <w:bCs/>
              </w:rPr>
              <w:t>:</w:t>
            </w:r>
            <w:r w:rsidR="00E82606" w:rsidRPr="00EF507C">
              <w:rPr>
                <w:rFonts w:eastAsia="Times New Roman"/>
                <w:bCs/>
              </w:rPr>
              <w:t xml:space="preserve"> Non-text Content</w:t>
            </w:r>
          </w:p>
          <w:p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DA57F6">
              <w:t xml:space="preserve"> </w:t>
            </w:r>
            <w:r w:rsidR="00E82606" w:rsidRPr="00EF507C">
              <w:rPr>
                <w:rFonts w:eastAsia="Times New Roman"/>
                <w:bCs/>
              </w:rPr>
              <w:t>1.4.1</w:t>
            </w:r>
            <w:r w:rsidR="003453F5">
              <w:rPr>
                <w:bCs/>
              </w:rPr>
              <w:t>:</w:t>
            </w:r>
            <w:r w:rsidR="00E82606" w:rsidRPr="00EF507C">
              <w:rPr>
                <w:rFonts w:eastAsia="Times New Roman"/>
                <w:bCs/>
              </w:rPr>
              <w:t xml:space="preserve"> Use of Color</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731D4D" w:rsidP="004B2A16">
            <w:pPr>
              <w:cnfStyle w:val="000000000000" w:firstRow="0" w:lastRow="0" w:firstColumn="0" w:lastColumn="0" w:oddVBand="0" w:evenVBand="0" w:oddHBand="0" w:evenHBand="0" w:firstRowFirstColumn="0" w:firstRowLastColumn="0" w:lastRowFirstColumn="0" w:lastRowLastColumn="0"/>
            </w:pPr>
            <w:r>
              <w:t>Accessibility checker</w:t>
            </w:r>
          </w:p>
        </w:tc>
      </w:tr>
      <w:tr w:rsidR="008908BF"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908BF"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8908BF" w:rsidRPr="002E6A44" w:rsidRDefault="008908BF" w:rsidP="001D70AF">
            <w:pPr>
              <w:pStyle w:val="Normalabc"/>
              <w:numPr>
                <w:ilvl w:val="0"/>
                <w:numId w:val="22"/>
              </w:numPr>
              <w:cnfStyle w:val="000000000000" w:firstRow="0" w:lastRow="0" w:firstColumn="0" w:lastColumn="0" w:oddVBand="0" w:evenVBand="0" w:oddHBand="0" w:evenHBand="0" w:firstRowFirstColumn="0" w:firstRowLastColumn="0" w:lastRowFirstColumn="0" w:lastRowLastColumn="0"/>
            </w:pPr>
            <w:r>
              <w:t xml:space="preserve">Find </w:t>
            </w:r>
            <w:r w:rsidR="00A22C6D">
              <w:t xml:space="preserve">objects such as </w:t>
            </w:r>
            <w:r w:rsidR="006E2859">
              <w:t>Pictures/</w:t>
            </w:r>
            <w:r w:rsidR="00A22C6D">
              <w:t>images</w:t>
            </w:r>
            <w:r w:rsidR="006E2859">
              <w:t xml:space="preserve"> (</w:t>
            </w:r>
            <w:r w:rsidR="0034482E">
              <w:t xml:space="preserve">include </w:t>
            </w:r>
            <w:r w:rsidR="006E2859">
              <w:t>text rendered as an image)</w:t>
            </w:r>
            <w:r w:rsidR="00A22C6D">
              <w:t xml:space="preserve">, </w:t>
            </w:r>
            <w:r w:rsidR="006E2859">
              <w:t>S</w:t>
            </w:r>
            <w:r w:rsidR="008D251B">
              <w:t xml:space="preserve">hapes, </w:t>
            </w:r>
            <w:r w:rsidR="006E2859">
              <w:t>and Charts</w:t>
            </w:r>
            <w:r>
              <w:t xml:space="preserve">, </w:t>
            </w:r>
            <w:r w:rsidR="006E2859">
              <w:t>etc.</w:t>
            </w:r>
          </w:p>
        </w:tc>
      </w:tr>
      <w:tr w:rsidR="008908BF"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908BF" w:rsidRPr="00A863A1" w:rsidRDefault="00A03AB8" w:rsidP="001121A5">
            <w:pPr>
              <w:pStyle w:val="Heading5"/>
              <w:outlineLvl w:val="4"/>
            </w:pPr>
            <w:r w:rsidRPr="00A863A1">
              <w:t>Test Instruction 1</w:t>
            </w:r>
            <w:r>
              <w:t>b</w:t>
            </w:r>
            <w:r w:rsidRPr="00A863A1">
              <w:t xml:space="preserve">: </w:t>
            </w:r>
            <w:r w:rsidR="001121A5">
              <w:t xml:space="preserve">Accessibility </w:t>
            </w:r>
            <w:r>
              <w:t>Checker Find of</w:t>
            </w:r>
            <w:r w:rsidRPr="00A863A1">
              <w:t xml:space="preserve"> Applicable </w:t>
            </w:r>
            <w:r>
              <w:t>Components</w:t>
            </w:r>
            <w:r>
              <w:br/>
            </w:r>
            <w:r w:rsidRPr="00034F82">
              <w:rPr>
                <w:color w:val="0070C0"/>
              </w:rPr>
              <w:t>[Word 2010]</w:t>
            </w:r>
          </w:p>
        </w:tc>
        <w:tc>
          <w:tcPr>
            <w:tcW w:w="7470" w:type="dxa"/>
          </w:tcPr>
          <w:p w:rsidR="008908BF" w:rsidRDefault="008908BF" w:rsidP="001D70AF">
            <w:pPr>
              <w:pStyle w:val="Normalabc"/>
              <w:numPr>
                <w:ilvl w:val="0"/>
                <w:numId w:val="53"/>
              </w:numPr>
              <w:cnfStyle w:val="000000000000" w:firstRow="0" w:lastRow="0" w:firstColumn="0" w:lastColumn="0" w:oddVBand="0" w:evenVBand="0" w:oddHBand="0" w:evenHBand="0" w:firstRowFirstColumn="0" w:firstRowLastColumn="0" w:lastRowFirstColumn="0" w:lastRowLastColumn="0"/>
            </w:pPr>
            <w:r>
              <w:t xml:space="preserve">Run the </w:t>
            </w:r>
            <w:r w:rsidR="003829C1">
              <w:t>Accessibility Checker</w:t>
            </w:r>
            <w:r>
              <w:t>. Check for the Missin</w:t>
            </w:r>
            <w:r w:rsidR="000707FA">
              <w:t xml:space="preserve">g Alt </w:t>
            </w:r>
            <w:r w:rsidR="00C20FBD">
              <w:t>Text</w:t>
            </w:r>
            <w:r w:rsidR="000707FA">
              <w:t>: Picture</w:t>
            </w:r>
            <w:r>
              <w:t>.</w:t>
            </w:r>
          </w:p>
          <w:p w:rsidR="001C5549" w:rsidRDefault="001C5549" w:rsidP="001C5549">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1C5549" w:rsidRPr="001C5549" w:rsidRDefault="001C5549" w:rsidP="008E6F66">
            <w:pPr>
              <w:pStyle w:val="NormalBullet"/>
              <w:cnfStyle w:val="000000000000" w:firstRow="0" w:lastRow="0" w:firstColumn="0" w:lastColumn="0" w:oddVBand="0" w:evenVBand="0" w:oddHBand="0" w:evenHBand="0" w:firstRowFirstColumn="0" w:firstRowLastColumn="0" w:lastRowFirstColumn="0" w:lastRowLastColumn="0"/>
            </w:pPr>
            <w:r>
              <w:t>Even if an image is decorative, the checker will flag it as an error, even though it should contain no alt</w:t>
            </w:r>
            <w:r w:rsidR="008E6F66">
              <w:t>-</w:t>
            </w:r>
            <w:r>
              <w:t>text.</w:t>
            </w:r>
          </w:p>
        </w:tc>
      </w:tr>
      <w:tr w:rsidR="008908BF" w:rsidRPr="000A6D90" w:rsidTr="00B36FE6">
        <w:trPr>
          <w:trHeight w:val="4661"/>
        </w:trPr>
        <w:tc>
          <w:tcPr>
            <w:cnfStyle w:val="001000000000" w:firstRow="0" w:lastRow="0" w:firstColumn="1" w:lastColumn="0" w:oddVBand="0" w:evenVBand="0" w:oddHBand="0" w:evenHBand="0" w:firstRowFirstColumn="0" w:firstRowLastColumn="0" w:lastRowFirstColumn="0" w:lastRowLastColumn="0"/>
            <w:tcW w:w="2617" w:type="dxa"/>
          </w:tcPr>
          <w:p w:rsidR="008908BF"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33001E" w:rsidRPr="00106202" w:rsidRDefault="0033001E" w:rsidP="00040E8E">
            <w:pPr>
              <w:pStyle w:val="Normalabc"/>
              <w:numPr>
                <w:ilvl w:val="0"/>
                <w:numId w:val="62"/>
              </w:numPr>
              <w:cnfStyle w:val="000000000000" w:firstRow="0" w:lastRow="0" w:firstColumn="0" w:lastColumn="0" w:oddVBand="0" w:evenVBand="0" w:oddHBand="0" w:evenHBand="0" w:firstRowFirstColumn="0" w:firstRowLastColumn="0" w:lastRowFirstColumn="0" w:lastRowLastColumn="0"/>
            </w:pPr>
            <w:r w:rsidRPr="00106202">
              <w:t>Examine the text on images</w:t>
            </w:r>
            <w:r w:rsidR="006E2859" w:rsidRPr="00106202">
              <w:t xml:space="preserve"> and other objects</w:t>
            </w:r>
            <w:r w:rsidRPr="00106202">
              <w:t>:</w:t>
            </w:r>
          </w:p>
          <w:p w:rsidR="001C5549" w:rsidRPr="00040E8E" w:rsidRDefault="006E2859" w:rsidP="00040E8E">
            <w:pPr>
              <w:pStyle w:val="NormalBullet"/>
              <w:cnfStyle w:val="000000000000" w:firstRow="0" w:lastRow="0" w:firstColumn="0" w:lastColumn="0" w:oddVBand="0" w:evenVBand="0" w:oddHBand="0" w:evenHBand="0" w:firstRowFirstColumn="0" w:firstRowLastColumn="0" w:lastRowFirstColumn="0" w:lastRowLastColumn="0"/>
            </w:pPr>
            <w:r w:rsidRPr="00040E8E">
              <w:t xml:space="preserve">Select </w:t>
            </w:r>
            <w:r w:rsidR="001C5549" w:rsidRPr="00040E8E">
              <w:t>images</w:t>
            </w:r>
            <w:r w:rsidRPr="00040E8E">
              <w:t xml:space="preserve"> and other objects and</w:t>
            </w:r>
            <w:r w:rsidR="001C5549" w:rsidRPr="00040E8E">
              <w:t xml:space="preserve"> open the context menu (right click). Select Format Picture, and open the </w:t>
            </w:r>
            <w:r w:rsidR="00F01C99" w:rsidRPr="00040E8E">
              <w:t>A</w:t>
            </w:r>
            <w:r w:rsidR="001C5549" w:rsidRPr="00040E8E">
              <w:t>lt</w:t>
            </w:r>
            <w:r w:rsidR="00F01C99" w:rsidRPr="00040E8E">
              <w:t xml:space="preserve"> </w:t>
            </w:r>
            <w:r w:rsidR="001C5549" w:rsidRPr="00040E8E">
              <w:t xml:space="preserve">Text part of the dialog box. Examine the text in the </w:t>
            </w:r>
            <w:r w:rsidR="00092736" w:rsidRPr="00040E8E">
              <w:t>Description field (ignore the text in the Title field).</w:t>
            </w:r>
          </w:p>
          <w:p w:rsidR="0033001E" w:rsidRPr="00040E8E" w:rsidRDefault="0033001E" w:rsidP="00040E8E">
            <w:pPr>
              <w:pStyle w:val="NormalBullet"/>
              <w:cnfStyle w:val="000000000000" w:firstRow="0" w:lastRow="0" w:firstColumn="0" w:lastColumn="0" w:oddVBand="0" w:evenVBand="0" w:oddHBand="0" w:evenHBand="0" w:firstRowFirstColumn="0" w:firstRowLastColumn="0" w:lastRowFirstColumn="0" w:lastRowLastColumn="0"/>
            </w:pPr>
            <w:r w:rsidRPr="00040E8E">
              <w:t xml:space="preserve">If there is no </w:t>
            </w:r>
            <w:r w:rsidR="00F01C99" w:rsidRPr="00040E8E">
              <w:t>a</w:t>
            </w:r>
            <w:r w:rsidRPr="00040E8E">
              <w:t>lt</w:t>
            </w:r>
            <w:r w:rsidR="00C20FBD" w:rsidRPr="00040E8E">
              <w:t>-</w:t>
            </w:r>
            <w:r w:rsidR="00F01C99" w:rsidRPr="00040E8E">
              <w:t>t</w:t>
            </w:r>
            <w:r w:rsidRPr="00040E8E">
              <w:t xml:space="preserve">ext, examine any caption associated with the image </w:t>
            </w:r>
            <w:r w:rsidR="00964207" w:rsidRPr="00040E8E">
              <w:t xml:space="preserve">and other objects </w:t>
            </w:r>
            <w:r w:rsidRPr="00040E8E">
              <w:t>for a text description;</w:t>
            </w:r>
          </w:p>
          <w:p w:rsidR="0033001E" w:rsidRPr="00040E8E" w:rsidRDefault="0033001E" w:rsidP="00040E8E">
            <w:pPr>
              <w:pStyle w:val="NormalBullet"/>
              <w:cnfStyle w:val="000000000000" w:firstRow="0" w:lastRow="0" w:firstColumn="0" w:lastColumn="0" w:oddVBand="0" w:evenVBand="0" w:oddHBand="0" w:evenHBand="0" w:firstRowFirstColumn="0" w:firstRowLastColumn="0" w:lastRowFirstColumn="0" w:lastRowLastColumn="0"/>
            </w:pPr>
            <w:r w:rsidRPr="00040E8E">
              <w:t>If there is no caption associated with the image</w:t>
            </w:r>
            <w:r w:rsidR="00964207" w:rsidRPr="00040E8E">
              <w:t xml:space="preserve"> and other objects</w:t>
            </w:r>
            <w:r w:rsidRPr="00040E8E">
              <w:t xml:space="preserve">, examine the </w:t>
            </w:r>
            <w:r w:rsidR="00964207" w:rsidRPr="00040E8E">
              <w:t xml:space="preserve">surrounding </w:t>
            </w:r>
            <w:r w:rsidRPr="00040E8E">
              <w:t>text on (either before or after) for text that describes the image</w:t>
            </w:r>
            <w:r w:rsidR="006E2859" w:rsidRPr="00040E8E">
              <w:t xml:space="preserve"> and other objects</w:t>
            </w:r>
            <w:r w:rsidRPr="00040E8E">
              <w:t>.</w:t>
            </w:r>
          </w:p>
          <w:p w:rsidR="001C5549" w:rsidRPr="00106202" w:rsidRDefault="001C5549" w:rsidP="00106202">
            <w:pPr>
              <w:pStyle w:val="Normalabc"/>
              <w:cnfStyle w:val="000000000000" w:firstRow="0" w:lastRow="0" w:firstColumn="0" w:lastColumn="0" w:oddVBand="0" w:evenVBand="0" w:oddHBand="0" w:evenHBand="0" w:firstRowFirstColumn="0" w:firstRowLastColumn="0" w:lastRowFirstColumn="0" w:lastRowLastColumn="0"/>
            </w:pPr>
            <w:r w:rsidRPr="00106202">
              <w:t xml:space="preserve">Examine the descriptive text to determine whether the purpose and/or function of the image </w:t>
            </w:r>
            <w:r w:rsidR="00964207" w:rsidRPr="00106202">
              <w:t xml:space="preserve">and other objects </w:t>
            </w:r>
            <w:proofErr w:type="gramStart"/>
            <w:r w:rsidRPr="00106202">
              <w:t>has</w:t>
            </w:r>
            <w:proofErr w:type="gramEnd"/>
            <w:r w:rsidRPr="00106202">
              <w:t xml:space="preserve"> been conveyed</w:t>
            </w:r>
            <w:r w:rsidR="00964207" w:rsidRPr="00106202">
              <w:t>.</w:t>
            </w:r>
            <w:r w:rsidRPr="00106202">
              <w:t xml:space="preserve"> It may be necessary to check the surrounding text and other content to determine whether the descriptive text makes sense in context.</w:t>
            </w:r>
          </w:p>
          <w:p w:rsidR="000D0985" w:rsidRDefault="001C5549" w:rsidP="000D0985">
            <w:pPr>
              <w:pStyle w:val="Normalabc"/>
              <w:cnfStyle w:val="000000000000" w:firstRow="0" w:lastRow="0" w:firstColumn="0" w:lastColumn="0" w:oddVBand="0" w:evenVBand="0" w:oddHBand="0" w:evenHBand="0" w:firstRowFirstColumn="0" w:firstRowLastColumn="0" w:lastRowFirstColumn="0" w:lastRowLastColumn="0"/>
            </w:pPr>
            <w:r w:rsidRPr="00106202">
              <w:t xml:space="preserve">Examine the descriptive text on text rendered as an image </w:t>
            </w:r>
            <w:r w:rsidR="00964207" w:rsidRPr="00106202">
              <w:t xml:space="preserve">and ensure </w:t>
            </w:r>
            <w:r w:rsidRPr="00106202">
              <w:t>the texts match verbatim.</w:t>
            </w:r>
          </w:p>
          <w:p w:rsidR="001C769B" w:rsidRDefault="00132E61" w:rsidP="000D0985">
            <w:pPr>
              <w:pStyle w:val="Normalabc"/>
              <w:cnfStyle w:val="000000000000" w:firstRow="0" w:lastRow="0" w:firstColumn="0" w:lastColumn="0" w:oddVBand="0" w:evenVBand="0" w:oddHBand="0" w:evenHBand="0" w:firstRowFirstColumn="0" w:firstRowLastColumn="0" w:lastRowFirstColumn="0" w:lastRowLastColumn="0"/>
            </w:pPr>
            <w:r>
              <w:t>Examine the descriptive text on decorative images for a single space or “ “ (quote/</w:t>
            </w:r>
            <w:r w:rsidR="00440790">
              <w:t xml:space="preserve">single </w:t>
            </w:r>
            <w:r>
              <w:t>space/quote).</w:t>
            </w:r>
          </w:p>
        </w:tc>
      </w:tr>
      <w:tr w:rsidR="008908BF"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908BF" w:rsidRPr="00A863A1" w:rsidRDefault="008908BF" w:rsidP="001121A5">
            <w:pPr>
              <w:pStyle w:val="Heading5"/>
              <w:outlineLvl w:val="4"/>
            </w:pPr>
            <w:r w:rsidRPr="00A863A1">
              <w:t>Test Instruction 2</w:t>
            </w:r>
            <w:r>
              <w:t>b</w:t>
            </w:r>
            <w:r w:rsidRPr="00A863A1">
              <w:t xml:space="preserve">: </w:t>
            </w:r>
            <w:r w:rsidR="001121A5">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8908BF" w:rsidRDefault="00092736" w:rsidP="001D70AF">
            <w:pPr>
              <w:pStyle w:val="Normalabc"/>
              <w:numPr>
                <w:ilvl w:val="0"/>
                <w:numId w:val="23"/>
              </w:numPr>
              <w:cnfStyle w:val="000000000000" w:firstRow="0" w:lastRow="0" w:firstColumn="0" w:lastColumn="0" w:oddVBand="0" w:evenVBand="0" w:oddHBand="0" w:evenHBand="0" w:firstRowFirstColumn="0" w:firstRowLastColumn="0" w:lastRowFirstColumn="0" w:lastRowLastColumn="0"/>
            </w:pPr>
            <w:r>
              <w:t xml:space="preserve">Run the </w:t>
            </w:r>
            <w:r w:rsidR="003829C1">
              <w:t>Accessibility Checker</w:t>
            </w:r>
            <w:r>
              <w:t>. Check for the Missing Alt</w:t>
            </w:r>
            <w:r w:rsidR="00F01C99">
              <w:t xml:space="preserve"> </w:t>
            </w:r>
            <w:r w:rsidR="00C20FBD">
              <w:t>T</w:t>
            </w:r>
            <w:r w:rsidR="000D0985">
              <w:t>ext</w:t>
            </w:r>
            <w:r>
              <w:t>.</w:t>
            </w:r>
          </w:p>
          <w:p w:rsidR="00DC5545" w:rsidRPr="00DC5545" w:rsidRDefault="00DC5545" w:rsidP="00F01C99">
            <w:pPr>
              <w:pStyle w:val="Normalabc"/>
              <w:numPr>
                <w:ilvl w:val="0"/>
                <w:numId w:val="23"/>
              </w:numPr>
              <w:cnfStyle w:val="000000000000" w:firstRow="0" w:lastRow="0" w:firstColumn="0" w:lastColumn="0" w:oddVBand="0" w:evenVBand="0" w:oddHBand="0" w:evenHBand="0" w:firstRowFirstColumn="0" w:firstRowLastColumn="0" w:lastRowFirstColumn="0" w:lastRowLastColumn="0"/>
            </w:pPr>
            <w:r>
              <w:t xml:space="preserve">Perform the manual checks in 2a (a-d) to verify that </w:t>
            </w:r>
            <w:r w:rsidR="00F01C99">
              <w:t>alt</w:t>
            </w:r>
            <w:r w:rsidR="008D251B">
              <w:t>-text</w:t>
            </w:r>
            <w:r>
              <w:t xml:space="preserve"> is appropriate </w:t>
            </w:r>
            <w:r w:rsidRPr="00B66FE3">
              <w:t>(be sure to check image</w:t>
            </w:r>
            <w:r w:rsidR="00B66FE3">
              <w:t xml:space="preserve">s and </w:t>
            </w:r>
            <w:r w:rsidRPr="00B66FE3">
              <w:t xml:space="preserve">not just the ones flagged </w:t>
            </w:r>
            <w:r w:rsidR="00440790">
              <w:t xml:space="preserve">as the </w:t>
            </w:r>
            <w:r w:rsidR="003829C1" w:rsidRPr="00B66FE3">
              <w:t>Accessibility Checker</w:t>
            </w:r>
            <w:r w:rsidR="00440790">
              <w:t xml:space="preserve"> </w:t>
            </w:r>
            <w:r w:rsidR="008D251B" w:rsidRPr="00B66FE3">
              <w:t xml:space="preserve">cannot flag </w:t>
            </w:r>
            <w:r w:rsidRPr="00B66FE3">
              <w:t>incorrect alt</w:t>
            </w:r>
            <w:r w:rsidR="00F01C99">
              <w:t>-</w:t>
            </w:r>
            <w:r w:rsidRPr="00B66FE3">
              <w:t>text).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DC5545" w:rsidRPr="00106202" w:rsidRDefault="00DC5545"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purpose and/or function of a </w:t>
            </w:r>
            <w:r w:rsidR="00964207" w:rsidRPr="00106202">
              <w:t>meaningful</w:t>
            </w:r>
            <w:r w:rsidRPr="00106202">
              <w:t xml:space="preserve"> image </w:t>
            </w:r>
            <w:r w:rsidR="00964207" w:rsidRPr="00106202">
              <w:t xml:space="preserve">or other object </w:t>
            </w:r>
            <w:proofErr w:type="gramStart"/>
            <w:r w:rsidRPr="00106202">
              <w:t>is</w:t>
            </w:r>
            <w:proofErr w:type="gramEnd"/>
            <w:r w:rsidRPr="00106202">
              <w:t xml:space="preserve"> not properly conveyed in descriptive text.</w:t>
            </w:r>
          </w:p>
          <w:p w:rsidR="00E82606" w:rsidRDefault="009019F1"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1194.22(a)</w:t>
            </w:r>
            <w:r w:rsidR="00282775">
              <w:t>:</w:t>
            </w:r>
            <w:r>
              <w:t xml:space="preserve"> Equivalent Text Descriptions</w:t>
            </w:r>
            <w:r w:rsidR="00282775">
              <w:t>.</w:t>
            </w:r>
          </w:p>
          <w:p w:rsidR="00DC5545" w:rsidRDefault="00DC5545" w:rsidP="00627855">
            <w:pPr>
              <w:pStyle w:val="NormalBullet"/>
              <w:cnfStyle w:val="000000000000" w:firstRow="0" w:lastRow="0" w:firstColumn="0" w:lastColumn="0" w:oddVBand="0" w:evenVBand="0" w:oddHBand="0" w:evenHBand="0" w:firstRowFirstColumn="0" w:firstRowLastColumn="0" w:lastRowFirstColumn="0" w:lastRowLastColumn="0"/>
            </w:pPr>
            <w:r>
              <w:t>T</w:t>
            </w:r>
            <w:r w:rsidRPr="00701A93">
              <w:t xml:space="preserve">he descriptive text </w:t>
            </w:r>
            <w:r>
              <w:t>on text rendered as an image does not match verbatim</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1194.22(a)</w:t>
            </w:r>
            <w:r w:rsidR="00282775">
              <w:t>:</w:t>
            </w:r>
            <w:r>
              <w:t xml:space="preserve"> </w:t>
            </w:r>
            <w:r w:rsidR="009019F1">
              <w:t xml:space="preserve">Equivalent </w:t>
            </w:r>
            <w:r>
              <w:t>Text Descriptions</w:t>
            </w:r>
            <w:r w:rsidR="00282775">
              <w:t>.</w:t>
            </w:r>
          </w:p>
          <w:p w:rsidR="009019F1" w:rsidRPr="00106202" w:rsidRDefault="009019F1" w:rsidP="00106202">
            <w:pPr>
              <w:pStyle w:val="NormalBullet"/>
              <w:cnfStyle w:val="000000000000" w:firstRow="0" w:lastRow="0" w:firstColumn="0" w:lastColumn="0" w:oddVBand="0" w:evenVBand="0" w:oddHBand="0" w:evenHBand="0" w:firstRowFirstColumn="0" w:firstRowLastColumn="0" w:lastRowFirstColumn="0" w:lastRowLastColumn="0"/>
            </w:pPr>
            <w:r w:rsidRPr="00106202">
              <w:t>A</w:t>
            </w:r>
            <w:r w:rsidR="009E15E2">
              <w:t>lt</w:t>
            </w:r>
            <w:r w:rsidR="00C20FBD" w:rsidRPr="00106202">
              <w:t>-</w:t>
            </w:r>
            <w:r w:rsidR="009E15E2">
              <w:t>t</w:t>
            </w:r>
            <w:r w:rsidR="005D77AD" w:rsidRPr="00106202">
              <w:t>ext contains</w:t>
            </w:r>
            <w:r w:rsidR="008D6FD6" w:rsidRPr="00106202">
              <w:t xml:space="preserve"> </w:t>
            </w:r>
            <w:r w:rsidRPr="00106202">
              <w:t>a description on a decorative image.</w:t>
            </w:r>
          </w:p>
          <w:p w:rsidR="009019F1" w:rsidRPr="000A6D90" w:rsidRDefault="009019F1"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1194.22(a)</w:t>
            </w:r>
            <w:r w:rsidR="00282775">
              <w:t>:</w:t>
            </w:r>
            <w:r>
              <w:t xml:space="preserve"> Equivalent Text Descriptions</w:t>
            </w:r>
            <w:r w:rsidR="00282775">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9019F1" w:rsidRPr="00106202" w:rsidRDefault="009019F1"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purpose and/or function of a </w:t>
            </w:r>
            <w:r w:rsidR="00964207" w:rsidRPr="00106202">
              <w:t>meaningful image or other object</w:t>
            </w:r>
            <w:r w:rsidR="00183737" w:rsidRPr="00106202">
              <w:t xml:space="preserve"> </w:t>
            </w:r>
            <w:r w:rsidR="008D251B" w:rsidRPr="00106202">
              <w:t xml:space="preserve">element </w:t>
            </w:r>
            <w:proofErr w:type="gramStart"/>
            <w:r w:rsidRPr="00106202">
              <w:t>is</w:t>
            </w:r>
            <w:proofErr w:type="gramEnd"/>
            <w:r w:rsidRPr="00106202">
              <w:t xml:space="preserve"> not properly conveyed in descriptive text.</w:t>
            </w:r>
          </w:p>
          <w:p w:rsidR="009019F1" w:rsidRDefault="009019F1"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282775">
              <w:t>:</w:t>
            </w:r>
            <w:r w:rsidRPr="00BC4FA1">
              <w:t xml:space="preserve"> Non-text Content</w:t>
            </w:r>
            <w:r>
              <w:t>.</w:t>
            </w:r>
          </w:p>
          <w:p w:rsidR="009019F1" w:rsidRDefault="009019F1" w:rsidP="00627855">
            <w:pPr>
              <w:pStyle w:val="NormalBullet"/>
              <w:cnfStyle w:val="000000000000" w:firstRow="0" w:lastRow="0" w:firstColumn="0" w:lastColumn="0" w:oddVBand="0" w:evenVBand="0" w:oddHBand="0" w:evenHBand="0" w:firstRowFirstColumn="0" w:firstRowLastColumn="0" w:lastRowFirstColumn="0" w:lastRowLastColumn="0"/>
            </w:pPr>
            <w:r>
              <w:t>T</w:t>
            </w:r>
            <w:r w:rsidRPr="00701A93">
              <w:t xml:space="preserve">he descriptive text </w:t>
            </w:r>
            <w:r>
              <w:t>on text rendered as an image does not match verbatim</w:t>
            </w:r>
          </w:p>
          <w:p w:rsidR="009019F1" w:rsidRDefault="009019F1"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282775">
              <w:t>:</w:t>
            </w:r>
            <w:r w:rsidRPr="00BC4FA1">
              <w:t xml:space="preserve"> Non-text Content</w:t>
            </w:r>
            <w:r>
              <w:t>.</w:t>
            </w:r>
          </w:p>
          <w:p w:rsidR="009019F1" w:rsidRPr="00106202" w:rsidRDefault="009019F1" w:rsidP="00106202">
            <w:pPr>
              <w:pStyle w:val="NormalBullet"/>
              <w:cnfStyle w:val="000000000000" w:firstRow="0" w:lastRow="0" w:firstColumn="0" w:lastColumn="0" w:oddVBand="0" w:evenVBand="0" w:oddHBand="0" w:evenHBand="0" w:firstRowFirstColumn="0" w:firstRowLastColumn="0" w:lastRowFirstColumn="0" w:lastRowLastColumn="0"/>
            </w:pPr>
            <w:r w:rsidRPr="00106202">
              <w:t>A</w:t>
            </w:r>
            <w:r w:rsidR="009E15E2">
              <w:t>lt</w:t>
            </w:r>
            <w:r w:rsidR="00C20FBD" w:rsidRPr="00106202">
              <w:t>-</w:t>
            </w:r>
            <w:r w:rsidR="009E15E2">
              <w:t>t</w:t>
            </w:r>
            <w:r w:rsidR="005D77AD" w:rsidRPr="00106202">
              <w:t>ext contains</w:t>
            </w:r>
            <w:r w:rsidR="008D6FD6" w:rsidRPr="00106202">
              <w:t xml:space="preserve"> </w:t>
            </w:r>
            <w:r w:rsidRPr="00106202">
              <w:t>a description on a decorative image.</w:t>
            </w:r>
          </w:p>
          <w:p w:rsidR="00E82606" w:rsidRDefault="009019F1"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282775">
              <w:t>:</w:t>
            </w:r>
            <w:r w:rsidRPr="00BC4FA1">
              <w:t xml:space="preserve"> Non-text Content</w:t>
            </w:r>
            <w:r>
              <w: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Pr="00EF507C"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rsidRPr="00EF507C">
              <w:t>Any failure in 3a</w:t>
            </w:r>
            <w:r w:rsidR="00282775" w:rsidRPr="00EF507C">
              <w:t>.</w:t>
            </w:r>
          </w:p>
          <w:p w:rsidR="00E82606" w:rsidRPr="00EF507C" w:rsidRDefault="00E8260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Baseline Requirement #</w:t>
            </w:r>
            <w:r w:rsidR="00974097" w:rsidRPr="00EF507C">
              <w:t>13</w:t>
            </w:r>
          </w:p>
          <w:p w:rsidR="00E82606" w:rsidRPr="00EF507C" w:rsidRDefault="00964207"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Meaningful </w:t>
            </w:r>
            <w:r w:rsidR="00A01560" w:rsidRPr="00EF507C">
              <w:t>i</w:t>
            </w:r>
            <w:r w:rsidR="009019F1" w:rsidRPr="00EF507C">
              <w:t xml:space="preserve">mages have an </w:t>
            </w:r>
            <w:r w:rsidR="009E15E2">
              <w:t>alt</w:t>
            </w:r>
            <w:r w:rsidR="009019F1" w:rsidRPr="00EF507C">
              <w:t>-</w:t>
            </w:r>
            <w:r w:rsidR="009E15E2">
              <w:t>t</w:t>
            </w:r>
            <w:r w:rsidR="009019F1" w:rsidRPr="00EF507C">
              <w:t xml:space="preserve">ext description AND </w:t>
            </w:r>
            <w:r w:rsidR="008D251B" w:rsidRPr="00EF507C">
              <w:t xml:space="preserve">its </w:t>
            </w:r>
            <w:r w:rsidR="009019F1" w:rsidRPr="00EF507C">
              <w:t>meaning, and/or purpose is sufficiently described.</w:t>
            </w:r>
          </w:p>
          <w:p w:rsidR="00E82606" w:rsidRPr="00EF507C" w:rsidRDefault="00E8260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Passes Baseline Requirement #</w:t>
            </w:r>
            <w:r w:rsidR="00974097" w:rsidRPr="00EF507C">
              <w:t>13</w:t>
            </w:r>
          </w:p>
          <w:p w:rsidR="00E82606" w:rsidRPr="00EF507C" w:rsidRDefault="009019F1" w:rsidP="00EF507C">
            <w:pPr>
              <w:pStyle w:val="NormalBullet"/>
              <w:cnfStyle w:val="000000000000" w:firstRow="0" w:lastRow="0" w:firstColumn="0" w:lastColumn="0" w:oddVBand="0" w:evenVBand="0" w:oddHBand="0" w:evenHBand="0" w:firstRowFirstColumn="0" w:firstRowLastColumn="0" w:lastRowFirstColumn="0" w:lastRowLastColumn="0"/>
            </w:pPr>
            <w:r w:rsidRPr="00EF507C">
              <w:t>There are no images</w:t>
            </w:r>
            <w:r w:rsidR="00E82606" w:rsidRPr="00EF507C">
              <w:t>.</w:t>
            </w:r>
          </w:p>
          <w:p w:rsidR="00E82606" w:rsidRPr="00EF507C" w:rsidRDefault="00E8260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Not applicable (Baseline Requirement #</w:t>
            </w:r>
            <w:r w:rsidR="00974097" w:rsidRPr="00EF507C">
              <w:t>13</w:t>
            </w:r>
            <w:r w:rsidRPr="00EF507C">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D6B99">
            <w:pPr>
              <w:pStyle w:val="Heading5"/>
              <w:outlineLvl w:val="4"/>
            </w:pPr>
            <w:r>
              <w:lastRenderedPageBreak/>
              <w:t xml:space="preserve">Advisory: Tips </w:t>
            </w:r>
            <w:r w:rsidR="00587A2D">
              <w:t xml:space="preserve">to enhance </w:t>
            </w:r>
            <w:r w:rsidR="004D6B99">
              <w:t>or</w:t>
            </w:r>
            <w:r w:rsidR="00587A2D">
              <w:t xml:space="preserve"> </w:t>
            </w:r>
            <w:r>
              <w:t xml:space="preserve">streamline test </w:t>
            </w:r>
            <w:r w:rsidR="00034F82">
              <w:t>processes</w:t>
            </w:r>
            <w:r w:rsidR="00034F82">
              <w:br/>
            </w:r>
            <w:r w:rsidR="00034F82" w:rsidRPr="00034F82">
              <w:rPr>
                <w:color w:val="0070C0"/>
              </w:rPr>
              <w:t>[Word 2010]</w:t>
            </w:r>
          </w:p>
        </w:tc>
        <w:tc>
          <w:tcPr>
            <w:tcW w:w="7470" w:type="dxa"/>
          </w:tcPr>
          <w:p w:rsidR="00E82606" w:rsidRPr="00EF507C" w:rsidRDefault="00005CD3" w:rsidP="00EF507C">
            <w:pPr>
              <w:pStyle w:val="NormalBullet"/>
              <w:cnfStyle w:val="000000000000" w:firstRow="0" w:lastRow="0" w:firstColumn="0" w:lastColumn="0" w:oddVBand="0" w:evenVBand="0" w:oddHBand="0" w:evenHBand="0" w:firstRowFirstColumn="0" w:firstRowLastColumn="0" w:lastRowFirstColumn="0" w:lastRowLastColumn="0"/>
            </w:pPr>
            <w:r w:rsidRPr="00EF507C">
              <w:t>B</w:t>
            </w:r>
            <w:r w:rsidR="00E82606" w:rsidRPr="00EF507C">
              <w:t>ackground images and watermarks</w:t>
            </w:r>
            <w:r w:rsidRPr="00EF507C">
              <w:t xml:space="preserve"> should be tested for color contrast, see </w:t>
            </w:r>
            <w:r w:rsidR="002030B3" w:rsidRPr="00EF507C">
              <w:t>test #15</w:t>
            </w:r>
            <w:r w:rsidRPr="00EF507C">
              <w:t>.</w:t>
            </w:r>
          </w:p>
          <w:p w:rsidR="009966C5" w:rsidRPr="00EF507C" w:rsidRDefault="00736091" w:rsidP="00EF507C">
            <w:pPr>
              <w:pStyle w:val="NormalBullet"/>
              <w:cnfStyle w:val="000000000000" w:firstRow="0" w:lastRow="0" w:firstColumn="0" w:lastColumn="0" w:oddVBand="0" w:evenVBand="0" w:oddHBand="0" w:evenHBand="0" w:firstRowFirstColumn="0" w:firstRowLastColumn="0" w:lastRowFirstColumn="0" w:lastRowLastColumn="0"/>
            </w:pPr>
            <w:r w:rsidRPr="00EF507C">
              <w:t>Meaningful</w:t>
            </w:r>
            <w:r w:rsidR="009966C5" w:rsidRPr="00EF507C">
              <w:t xml:space="preserve"> images should be placed inline (see </w:t>
            </w:r>
            <w:r w:rsidR="002030B3" w:rsidRPr="00EF507C">
              <w:t>Inline Elements</w:t>
            </w:r>
            <w:r w:rsidR="009966C5" w:rsidRPr="00EF507C">
              <w:t xml:space="preserve"> test </w:t>
            </w:r>
            <w:r w:rsidR="002030B3" w:rsidRPr="00EF507C">
              <w:t>#1</w:t>
            </w:r>
            <w:r w:rsidR="009966C5" w:rsidRPr="00EF507C">
              <w:t>)</w:t>
            </w:r>
            <w:r w:rsidR="002030B3" w:rsidRPr="00EF507C">
              <w:t>.</w:t>
            </w:r>
          </w:p>
          <w:p w:rsidR="003C751D" w:rsidRPr="00EF507C" w:rsidRDefault="00783A7C"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Providing </w:t>
            </w:r>
            <w:r w:rsidR="009019F1" w:rsidRPr="00EF507C">
              <w:t>alternate/descriptive text is a subjective task, requiring consideration of factors</w:t>
            </w:r>
            <w:r w:rsidRPr="00EF507C">
              <w:t xml:space="preserve"> such as subject matter knowledge</w:t>
            </w:r>
            <w:r w:rsidR="009019F1" w:rsidRPr="00EF507C">
              <w:t>.</w:t>
            </w:r>
          </w:p>
          <w:p w:rsidR="0096629D" w:rsidRPr="00EF507C" w:rsidRDefault="00783A7C"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Images </w:t>
            </w:r>
            <w:r w:rsidR="0096629D" w:rsidRPr="00EF507C">
              <w:t xml:space="preserve">of </w:t>
            </w:r>
            <w:r w:rsidR="0020158A" w:rsidRPr="00EF507C">
              <w:t xml:space="preserve">scanned </w:t>
            </w:r>
            <w:r w:rsidR="0096629D" w:rsidRPr="00EF507C">
              <w:t xml:space="preserve">text should be converted to </w:t>
            </w:r>
            <w:r w:rsidR="0020158A" w:rsidRPr="00EF507C">
              <w:t xml:space="preserve">accessible </w:t>
            </w:r>
            <w:r w:rsidR="0096629D" w:rsidRPr="00EF507C">
              <w:t>text</w:t>
            </w:r>
            <w:r w:rsidR="0020158A" w:rsidRPr="00EF507C">
              <w:t>.</w:t>
            </w:r>
          </w:p>
          <w:p w:rsidR="006C699C" w:rsidRPr="00EF507C" w:rsidRDefault="00A42BEC" w:rsidP="00A42BEC">
            <w:pPr>
              <w:pStyle w:val="NormalBullet"/>
              <w:cnfStyle w:val="000000000000" w:firstRow="0" w:lastRow="0" w:firstColumn="0" w:lastColumn="0" w:oddVBand="0" w:evenVBand="0" w:oddHBand="0" w:evenHBand="0" w:firstRowFirstColumn="0" w:firstRowLastColumn="0" w:lastRowFirstColumn="0" w:lastRowLastColumn="0"/>
            </w:pPr>
            <w:r>
              <w:t xml:space="preserve">Alt-text should be </w:t>
            </w:r>
            <w:r w:rsidR="00AD731B" w:rsidRPr="00EF507C">
              <w:t>250 characters</w:t>
            </w:r>
            <w:r>
              <w:t xml:space="preserve"> or less</w:t>
            </w:r>
            <w:r w:rsidR="009E15E2">
              <w:t xml:space="preserve">. </w:t>
            </w:r>
            <w:r w:rsidR="006C699C" w:rsidRPr="00EF507C">
              <w:t>For complex images, it is a best practice to contain the description in the body of the document or an appendix.</w:t>
            </w:r>
            <w:del w:id="92" w:author="Law, Chris (CTR)" w:date="2014-09-29T15:59:00Z">
              <w:r w:rsidR="00183737" w:rsidRPr="00EF507C" w:rsidDel="00A42BEC">
                <w:delText xml:space="preserve"> </w:delText>
              </w:r>
            </w:del>
          </w:p>
        </w:tc>
      </w:tr>
    </w:tbl>
    <w:p w:rsidR="00E82606" w:rsidRDefault="00036D34" w:rsidP="00E82606">
      <w:pPr>
        <w:pStyle w:val="Heading4"/>
        <w:rPr>
          <w:lang w:val="en-US"/>
        </w:rPr>
      </w:pPr>
      <w:bookmarkStart w:id="93" w:name="_Toc367453059"/>
      <w:bookmarkStart w:id="94" w:name="_Toc399427628"/>
      <w:bookmarkStart w:id="95" w:name="_Toc357516605"/>
      <w:r>
        <w:rPr>
          <w:lang w:val="en-US"/>
        </w:rPr>
        <w:lastRenderedPageBreak/>
        <w:t xml:space="preserve">Color and Other </w:t>
      </w:r>
      <w:r w:rsidR="00E82606">
        <w:rPr>
          <w:lang w:val="en-US"/>
        </w:rPr>
        <w:t>Sensory Characteristics</w:t>
      </w:r>
      <w:bookmarkEnd w:id="93"/>
      <w:bookmarkEnd w:id="94"/>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422D03">
            <w:pPr>
              <w:cnfStyle w:val="000000000000" w:firstRow="0" w:lastRow="0" w:firstColumn="0" w:lastColumn="0" w:oddVBand="0" w:evenVBand="0" w:oddHBand="0" w:evenHBand="0" w:firstRowFirstColumn="0" w:firstRowLastColumn="0" w:lastRowFirstColumn="0" w:lastRowLastColumn="0"/>
            </w:pPr>
            <w:r>
              <w:t>14</w:t>
            </w:r>
            <w:r w:rsidR="00E82606">
              <w:t xml:space="preserve">. </w:t>
            </w:r>
            <w:r w:rsidR="00422D03">
              <w:t>I</w:t>
            </w:r>
            <w:r w:rsidR="00426E39">
              <w:t xml:space="preserve">nformation conveyed through sensory characteristics </w:t>
            </w:r>
            <w:r w:rsidR="006241E0">
              <w:t>(</w:t>
            </w:r>
            <w:r w:rsidR="00422D03">
              <w:t xml:space="preserve">such as </w:t>
            </w:r>
            <w:r w:rsidR="006241E0">
              <w:t xml:space="preserve">color, size, shape, and location) </w:t>
            </w:r>
            <w:r w:rsidR="00422D03">
              <w:t>must</w:t>
            </w:r>
            <w:r w:rsidR="00885990">
              <w:t xml:space="preserve"> </w:t>
            </w:r>
            <w:r w:rsidR="00426E39">
              <w:t xml:space="preserve">also </w:t>
            </w:r>
            <w:r w:rsidR="00422D03">
              <w:t xml:space="preserve">be </w:t>
            </w:r>
            <w:r w:rsidR="00426E39">
              <w:t>provided in text</w:t>
            </w:r>
            <w:r w:rsidR="008C268F">
              <w:t>.</w:t>
            </w:r>
            <w:r w:rsidR="00426E39">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422D03" w:rsidRPr="00F00A5D" w:rsidRDefault="00422D03" w:rsidP="00422D03">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F00A5D" w:rsidRDefault="00796D33" w:rsidP="0068626A">
            <w:pPr>
              <w:cnfStyle w:val="000000000000" w:firstRow="0" w:lastRow="0" w:firstColumn="0" w:lastColumn="0" w:oddVBand="0" w:evenVBand="0" w:oddHBand="0" w:evenHBand="0" w:firstRowFirstColumn="0" w:firstRowLastColumn="0" w:lastRowFirstColumn="0" w:lastRowLastColumn="0"/>
            </w:pPr>
            <w:r w:rsidRPr="001B02DE">
              <w:t>A sensory characteristic can be used to convey information. For example, a dot in a table cell is green for 'project on schedule', orange for 'delayed', and red for 'past due'. In this case color is the sensory characteristic that changes.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For any given sensory characteristic, some users will not be able to rely on that characteristic. For example, non-visual users cannot rely on visual size, shape and location. If an instruction for interactive content says “press the bigger dot to the right move forward, and the smaller dot to the left return to the beginning”, non-visual users will not be able to discern the visual differences between the controls.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sensory characteristics are the only means used to convey information, people who are blind, color blind or have low vision do not have equal access to the information.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information that is being conveyed by sensory characteristics is also available in a textual format (such as in a control’s text name), it can be accessed using screen reader AT.</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This requirement does not mean that sensory characteristics cannot be used; it means they cannot be the only means of conveying the information.</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information is being conveyed by sensory characteristics such as color, size, shape and location it must also be available in a textual format so that it can be accessed by users who </w:t>
            </w:r>
            <w:r w:rsidR="00DE57C1">
              <w:t>are blind, low-vision or colorblind</w:t>
            </w:r>
            <w:r w:rsidRPr="001B02DE">
              <w: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D275CB" w:rsidRDefault="00E82606" w:rsidP="00D275CB">
            <w:pPr>
              <w:cnfStyle w:val="000000000000" w:firstRow="0" w:lastRow="0" w:firstColumn="0" w:lastColumn="0" w:oddVBand="0" w:evenVBand="0" w:oddHBand="0" w:evenHBand="0" w:firstRowFirstColumn="0" w:firstRowLastColumn="0" w:lastRowFirstColumn="0" w:lastRowLastColumn="0"/>
              <w:rPr>
                <w:lang w:val="en"/>
              </w:rPr>
            </w:pPr>
            <w:r w:rsidRPr="00F62EE3">
              <w:t>508 1194.22(c)</w:t>
            </w:r>
            <w:r w:rsidR="003453F5">
              <w:rPr>
                <w:rFonts w:cstheme="minorHAnsi"/>
                <w:bCs/>
              </w:rPr>
              <w:t>:</w:t>
            </w:r>
            <w:r w:rsidRPr="00F62EE3">
              <w:t xml:space="preserve"> Color Dependence</w:t>
            </w:r>
          </w:p>
          <w:p w:rsidR="00F62EE3" w:rsidRPr="00F62EE3" w:rsidRDefault="00C6434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3453F5">
              <w:rPr>
                <w:rFonts w:cstheme="minorHAnsi"/>
                <w:bCs/>
              </w:rPr>
              <w:t>:</w:t>
            </w:r>
            <w:r w:rsidRPr="00F62EE3">
              <w:rPr>
                <w:rFonts w:cstheme="minorHAnsi"/>
              </w:rPr>
              <w:t xml:space="preserve"> Use Without Vision</w:t>
            </w:r>
          </w:p>
          <w:p w:rsidR="00D275CB" w:rsidRDefault="001206FB"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lang w:val="en"/>
              </w:rPr>
              <w:t>508 1194.31(b)</w:t>
            </w:r>
            <w:r w:rsidR="003453F5">
              <w:rPr>
                <w:rFonts w:cstheme="minorHAnsi"/>
                <w:bCs/>
              </w:rPr>
              <w:t>:</w:t>
            </w:r>
            <w:r w:rsidRPr="00F62EE3">
              <w:rPr>
                <w:lang w:val="en"/>
              </w:rPr>
              <w:t xml:space="preserve"> Use with low vision</w:t>
            </w:r>
          </w:p>
          <w:p w:rsidR="00F62EE3" w:rsidRPr="00F62EE3"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F25F43" w:rsidRPr="00F62EE3">
              <w:t xml:space="preserve"> 1.3.3</w:t>
            </w:r>
            <w:r w:rsidR="003453F5">
              <w:rPr>
                <w:rFonts w:cstheme="minorHAnsi"/>
                <w:bCs/>
              </w:rPr>
              <w:t>:</w:t>
            </w:r>
            <w:r w:rsidR="00F25F43" w:rsidRPr="00F62EE3">
              <w:t xml:space="preserve"> Sensory Characteristics</w:t>
            </w:r>
          </w:p>
          <w:p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EF507C">
              <w:rPr>
                <w:rFonts w:eastAsia="Times New Roman" w:cstheme="minorHAnsi"/>
                <w:bCs/>
              </w:rPr>
              <w:t xml:space="preserve"> 1.4.1</w:t>
            </w:r>
            <w:r w:rsidR="003453F5">
              <w:rPr>
                <w:rFonts w:cstheme="minorHAnsi"/>
                <w:bCs/>
              </w:rPr>
              <w:t>:</w:t>
            </w:r>
            <w:r w:rsidR="00E82606" w:rsidRPr="00EF507C">
              <w:rPr>
                <w:rFonts w:eastAsia="Times New Roman" w:cstheme="minorHAnsi"/>
                <w:bCs/>
              </w:rPr>
              <w:t xml:space="preserve"> Use of Color</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90307B" w:rsidP="004B2A16">
            <w:pPr>
              <w:cnfStyle w:val="000000000000" w:firstRow="0" w:lastRow="0" w:firstColumn="0" w:lastColumn="0" w:oddVBand="0" w:evenVBand="0" w:oddHBand="0" w:evenHBand="0" w:firstRowFirstColumn="0" w:firstRowLastColumn="0" w:lastRowFirstColumn="0" w:lastRowLastColumn="0"/>
            </w:pPr>
            <w:r>
              <w:t>None</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90307B" w:rsidRPr="00106202" w:rsidRDefault="001206FB" w:rsidP="001D70AF">
            <w:pPr>
              <w:pStyle w:val="Normalabc"/>
              <w:numPr>
                <w:ilvl w:val="0"/>
                <w:numId w:val="40"/>
              </w:numPr>
              <w:cnfStyle w:val="000000000000" w:firstRow="0" w:lastRow="0" w:firstColumn="0" w:lastColumn="0" w:oddVBand="0" w:evenVBand="0" w:oddHBand="0" w:evenHBand="0" w:firstRowFirstColumn="0" w:firstRowLastColumn="0" w:lastRowFirstColumn="0" w:lastRowLastColumn="0"/>
            </w:pPr>
            <w:r w:rsidRPr="00106202">
              <w:t>Find where sensory characteristics are used to convey meaning, indicate an action, or prompt a response. Include:</w:t>
            </w:r>
          </w:p>
          <w:p w:rsidR="00AE0603" w:rsidRPr="00EF507C" w:rsidRDefault="00AE0603" w:rsidP="00EF507C">
            <w:pPr>
              <w:pStyle w:val="NormalBullet"/>
              <w:cnfStyle w:val="000000000000" w:firstRow="0" w:lastRow="0" w:firstColumn="0" w:lastColumn="0" w:oddVBand="0" w:evenVBand="0" w:oddHBand="0" w:evenHBand="0" w:firstRowFirstColumn="0" w:firstRowLastColumn="0" w:lastRowFirstColumn="0" w:lastRowLastColumn="0"/>
            </w:pPr>
            <w:r w:rsidRPr="00EF507C">
              <w:t>Text color</w:t>
            </w:r>
          </w:p>
          <w:p w:rsidR="001206FB" w:rsidRPr="00EF507C" w:rsidRDefault="001206FB" w:rsidP="00EF507C">
            <w:pPr>
              <w:pStyle w:val="NormalBullet"/>
              <w:cnfStyle w:val="000000000000" w:firstRow="0" w:lastRow="0" w:firstColumn="0" w:lastColumn="0" w:oddVBand="0" w:evenVBand="0" w:oddHBand="0" w:evenHBand="0" w:firstRowFirstColumn="0" w:firstRowLastColumn="0" w:lastRowFirstColumn="0" w:lastRowLastColumn="0"/>
            </w:pPr>
            <w:r w:rsidRPr="00EF507C">
              <w:t>Images, charts and diagrams</w:t>
            </w:r>
          </w:p>
          <w:p w:rsidR="001206FB" w:rsidRPr="00EF507C" w:rsidRDefault="001206FB" w:rsidP="00EF507C">
            <w:pPr>
              <w:pStyle w:val="NormalBullet"/>
              <w:cnfStyle w:val="000000000000" w:firstRow="0" w:lastRow="0" w:firstColumn="0" w:lastColumn="0" w:oddVBand="0" w:evenVBand="0" w:oddHBand="0" w:evenHBand="0" w:firstRowFirstColumn="0" w:firstRowLastColumn="0" w:lastRowFirstColumn="0" w:lastRowLastColumn="0"/>
            </w:pPr>
            <w:r w:rsidRPr="00EF507C">
              <w:t>Links and user controls</w:t>
            </w:r>
          </w:p>
          <w:p w:rsidR="00A14249" w:rsidRPr="00EF507C" w:rsidRDefault="001206FB" w:rsidP="00EF507C">
            <w:pPr>
              <w:pStyle w:val="NormalBullet"/>
              <w:cnfStyle w:val="000000000000" w:firstRow="0" w:lastRow="0" w:firstColumn="0" w:lastColumn="0" w:oddVBand="0" w:evenVBand="0" w:oddHBand="0" w:evenHBand="0" w:firstRowFirstColumn="0" w:firstRowLastColumn="0" w:lastRowFirstColumn="0" w:lastRowLastColumn="0"/>
            </w:pPr>
            <w:r w:rsidRPr="00EF507C">
              <w:t>Data table cell contents (</w:t>
            </w:r>
            <w:r w:rsidR="00F20087" w:rsidRPr="00EF507C">
              <w:t>such as</w:t>
            </w:r>
            <w:r w:rsidRPr="00EF507C">
              <w:t xml:space="preserve"> status indicators)</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587A2D">
            <w:pPr>
              <w:pStyle w:val="Heading5"/>
              <w:outlineLvl w:val="4"/>
            </w:pPr>
            <w:r w:rsidRPr="00A863A1">
              <w:lastRenderedPageBreak/>
              <w:t>Test Instruction 1</w:t>
            </w:r>
            <w:r>
              <w:t>b</w:t>
            </w:r>
            <w:r w:rsidRPr="00A863A1">
              <w:t xml:space="preserve">: </w:t>
            </w:r>
            <w:r w:rsidR="00587A2D">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Pr="002E6A44" w:rsidRDefault="0090307B" w:rsidP="004B2A16">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N/A</w:t>
            </w:r>
          </w:p>
        </w:tc>
      </w:tr>
      <w:tr w:rsidR="008F105A"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8F105A" w:rsidRPr="00106202" w:rsidRDefault="001206FB" w:rsidP="001D70AF">
            <w:pPr>
              <w:pStyle w:val="Normalabc"/>
              <w:numPr>
                <w:ilvl w:val="0"/>
                <w:numId w:val="41"/>
              </w:numPr>
              <w:cnfStyle w:val="000000000000" w:firstRow="0" w:lastRow="0" w:firstColumn="0" w:lastColumn="0" w:oddVBand="0" w:evenVBand="0" w:oddHBand="0" w:evenHBand="0" w:firstRowFirstColumn="0" w:firstRowLastColumn="0" w:lastRowFirstColumn="0" w:lastRowLastColumn="0"/>
            </w:pPr>
            <w:r w:rsidRPr="00106202">
              <w:t xml:space="preserve">Where sensory characteristics are used to convey meaning, determine if meaning is </w:t>
            </w:r>
            <w:r w:rsidR="00974EFA" w:rsidRPr="00106202">
              <w:t xml:space="preserve">also </w:t>
            </w:r>
            <w:r w:rsidRPr="00106202">
              <w:t>present via screen text.</w:t>
            </w:r>
          </w:p>
        </w:tc>
      </w:tr>
      <w:tr w:rsidR="008F105A"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8F105A" w:rsidP="00587A2D">
            <w:pPr>
              <w:pStyle w:val="Heading5"/>
              <w:outlineLvl w:val="4"/>
            </w:pPr>
            <w:r w:rsidRPr="00A863A1">
              <w:t>Test Instruction 2</w:t>
            </w:r>
            <w:r>
              <w:t>b</w:t>
            </w:r>
            <w:r w:rsidRPr="00A863A1">
              <w:t xml:space="preserve">: </w:t>
            </w:r>
            <w:r w:rsidR="00587A2D">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8F105A" w:rsidRPr="002D1999" w:rsidRDefault="0090307B" w:rsidP="004B2A16">
            <w:pPr>
              <w:cnfStyle w:val="000000000000" w:firstRow="0" w:lastRow="0" w:firstColumn="0" w:lastColumn="0" w:oddVBand="0" w:evenVBand="0" w:oddHBand="0" w:evenHBand="0" w:firstRowFirstColumn="0" w:firstRowLastColumn="0" w:lastRowFirstColumn="0" w:lastRowLastColumn="0"/>
              <w:rPr>
                <w:u w:val="single"/>
              </w:rPr>
            </w:pPr>
            <w:r>
              <w:rPr>
                <w:lang w:eastAsia="x-none"/>
              </w:rPr>
              <w:t>N/A</w:t>
            </w:r>
          </w:p>
        </w:tc>
      </w:tr>
      <w:tr w:rsidR="008F105A"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8F105A" w:rsidP="00A03AB8">
            <w:pPr>
              <w:pStyle w:val="Heading5"/>
              <w:outlineLvl w:val="4"/>
            </w:pPr>
            <w:r>
              <w:t>T</w:t>
            </w:r>
            <w:r w:rsidR="00A03AB8">
              <w:t>est Instruction 3a: Section 508</w:t>
            </w:r>
            <w:r w:rsidR="00A03AB8" w:rsidRPr="009A0173" w:rsidDel="00382E30">
              <w:t xml:space="preserve"> </w:t>
            </w:r>
            <w:r w:rsidR="00A03AB8" w:rsidRPr="009A0173">
              <w:t xml:space="preserve">Failure </w:t>
            </w:r>
            <w:r w:rsidR="00A03AB8">
              <w:t>Conditions</w:t>
            </w:r>
            <w:r w:rsidR="00034F82">
              <w:br/>
            </w:r>
            <w:r w:rsidR="00034F82" w:rsidRPr="00034F82">
              <w:rPr>
                <w:color w:val="0070C0"/>
              </w:rPr>
              <w:t>[Word 2010]</w:t>
            </w:r>
          </w:p>
        </w:tc>
        <w:tc>
          <w:tcPr>
            <w:tcW w:w="7470" w:type="dxa"/>
          </w:tcPr>
          <w:p w:rsidR="00D275CB" w:rsidRPr="00EF507C"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rsidRPr="00EF507C">
              <w:t>Information conveyed through color is not conveyed textually.</w:t>
            </w:r>
          </w:p>
          <w:p w:rsidR="008F105A" w:rsidRPr="00EF507C" w:rsidRDefault="008F105A"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1194.22(c</w:t>
            </w:r>
            <w:r w:rsidR="001206FB" w:rsidRPr="00EF507C">
              <w:t>)</w:t>
            </w:r>
            <w:r w:rsidR="00282775" w:rsidRPr="00EF507C">
              <w:t>:</w:t>
            </w:r>
            <w:r w:rsidR="001206FB" w:rsidRPr="00EF507C">
              <w:t xml:space="preserve"> </w:t>
            </w:r>
            <w:r w:rsidR="00587068" w:rsidRPr="00EF507C">
              <w:t xml:space="preserve">No </w:t>
            </w:r>
            <w:r w:rsidR="001206FB" w:rsidRPr="00EF507C">
              <w:t>Color Dependence</w:t>
            </w:r>
            <w:r w:rsidR="00587068" w:rsidRPr="00EF507C">
              <w:t xml:space="preserve"> to Convey Information</w:t>
            </w:r>
          </w:p>
          <w:p w:rsidR="00D275CB" w:rsidRPr="00EF507C" w:rsidRDefault="00C64346"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Information conveyed through a sensory characteristic </w:t>
            </w:r>
            <w:r w:rsidR="00103A4F" w:rsidRPr="00EF507C">
              <w:t xml:space="preserve">(other than color) </w:t>
            </w:r>
            <w:r w:rsidRPr="00EF507C">
              <w:t>is not conveyed textually.</w:t>
            </w:r>
          </w:p>
          <w:p w:rsidR="00C64346" w:rsidRPr="00EF507C" w:rsidRDefault="00C6434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1194.31(a)</w:t>
            </w:r>
            <w:r w:rsidR="00587068" w:rsidRPr="00EF507C">
              <w:t>:</w:t>
            </w:r>
            <w:r w:rsidRPr="00EF507C">
              <w:t xml:space="preserve"> Use </w:t>
            </w:r>
            <w:r w:rsidR="00587068" w:rsidRPr="00EF507C">
              <w:t>W</w:t>
            </w:r>
            <w:r w:rsidRPr="00EF507C">
              <w:t xml:space="preserve">ithout </w:t>
            </w:r>
            <w:r w:rsidR="00587068" w:rsidRPr="00EF507C">
              <w:t>V</w:t>
            </w:r>
            <w:r w:rsidRPr="00EF507C">
              <w:t>ision</w:t>
            </w:r>
          </w:p>
          <w:p w:rsidR="00C64346" w:rsidRPr="00EF507C" w:rsidRDefault="00C6434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1194.31(b)</w:t>
            </w:r>
            <w:r w:rsidR="00587068" w:rsidRPr="00EF507C">
              <w:t>:</w:t>
            </w:r>
            <w:r w:rsidRPr="00EF507C">
              <w:t xml:space="preserve"> Use </w:t>
            </w:r>
            <w:r w:rsidR="00587068" w:rsidRPr="00EF507C">
              <w:t>W</w:t>
            </w:r>
            <w:r w:rsidRPr="00EF507C">
              <w:t xml:space="preserve">ith </w:t>
            </w:r>
            <w:r w:rsidR="00587068" w:rsidRPr="00EF507C">
              <w:t>L</w:t>
            </w:r>
            <w:r w:rsidRPr="00EF507C">
              <w:t xml:space="preserve">ow </w:t>
            </w:r>
            <w:r w:rsidR="00587068" w:rsidRPr="00EF507C">
              <w:t>V</w:t>
            </w:r>
            <w:r w:rsidRPr="00EF507C">
              <w:t>ision</w:t>
            </w:r>
          </w:p>
        </w:tc>
      </w:tr>
      <w:tr w:rsidR="008F105A"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9A0173" w:rsidRDefault="008F105A"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D275CB" w:rsidRPr="00EF507C" w:rsidRDefault="00C64346" w:rsidP="00EF507C">
            <w:pPr>
              <w:pStyle w:val="NormalBullet"/>
              <w:cnfStyle w:val="000000000000" w:firstRow="0" w:lastRow="0" w:firstColumn="0" w:lastColumn="0" w:oddVBand="0" w:evenVBand="0" w:oddHBand="0" w:evenHBand="0" w:firstRowFirstColumn="0" w:firstRowLastColumn="0" w:lastRowFirstColumn="0" w:lastRowLastColumn="0"/>
            </w:pPr>
            <w:r w:rsidRPr="00EF507C">
              <w:t>Information conveyed through a sensory characteristic</w:t>
            </w:r>
            <w:r w:rsidR="00FD0CF3" w:rsidRPr="00EF507C">
              <w:t xml:space="preserve"> (including color)</w:t>
            </w:r>
            <w:r w:rsidRPr="00EF507C">
              <w:t xml:space="preserve"> is not conveyed textually.</w:t>
            </w:r>
          </w:p>
          <w:p w:rsidR="008F105A" w:rsidRPr="00EF507C" w:rsidRDefault="00C64346"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1.3.3</w:t>
            </w:r>
            <w:r w:rsidR="00587068" w:rsidRPr="00EF507C">
              <w:t>:</w:t>
            </w:r>
            <w:r w:rsidRPr="00EF507C">
              <w:t xml:space="preserve"> Sensory Characteristics</w:t>
            </w:r>
          </w:p>
        </w:tc>
      </w:tr>
      <w:tr w:rsidR="008F105A"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8F105A" w:rsidRDefault="008F105A"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8F105A" w:rsidRPr="00EF507C"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rsidRPr="00EF507C">
              <w:t>Any failure in 3a.</w:t>
            </w:r>
          </w:p>
          <w:p w:rsidR="008F105A" w:rsidRPr="00EF507C" w:rsidRDefault="008F105A"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Fails Baseline Requirement #</w:t>
            </w:r>
            <w:r w:rsidR="00974097" w:rsidRPr="00EF507C">
              <w:t>14</w:t>
            </w:r>
          </w:p>
          <w:p w:rsidR="00D275CB" w:rsidRPr="00EF507C"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All information conveyed through </w:t>
            </w:r>
            <w:r w:rsidR="00C64346" w:rsidRPr="00EF507C">
              <w:t>sensory characteristics</w:t>
            </w:r>
            <w:r w:rsidR="00FD0CF3" w:rsidRPr="00EF507C">
              <w:t xml:space="preserve"> (including color)</w:t>
            </w:r>
            <w:r w:rsidRPr="00EF507C">
              <w:t xml:space="preserve"> is also conveyed textually.</w:t>
            </w:r>
          </w:p>
          <w:p w:rsidR="00D275CB" w:rsidRPr="00EF507C" w:rsidRDefault="008F105A"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Passes Baseline Requirement #</w:t>
            </w:r>
            <w:r w:rsidR="00974097" w:rsidRPr="00EF507C">
              <w:t>14</w:t>
            </w:r>
          </w:p>
          <w:p w:rsidR="008F105A" w:rsidRPr="00EF507C"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rsidRPr="00EF507C">
              <w:t xml:space="preserve">There </w:t>
            </w:r>
            <w:r w:rsidR="00C64346" w:rsidRPr="00EF507C">
              <w:t>is</w:t>
            </w:r>
            <w:r w:rsidRPr="00EF507C">
              <w:t xml:space="preserve"> no information conveyed through </w:t>
            </w:r>
            <w:r w:rsidR="00C64346" w:rsidRPr="00EF507C">
              <w:t>sensory characteristics</w:t>
            </w:r>
            <w:r w:rsidR="00FD0CF3" w:rsidRPr="00EF507C">
              <w:t xml:space="preserve"> (including color)</w:t>
            </w:r>
            <w:r w:rsidRPr="00EF507C">
              <w:t>.</w:t>
            </w:r>
          </w:p>
          <w:p w:rsidR="008F105A" w:rsidRPr="00EF507C" w:rsidRDefault="008F105A" w:rsidP="00EF507C">
            <w:pPr>
              <w:pStyle w:val="NormalBulletPassorFail"/>
              <w:cnfStyle w:val="000000000000" w:firstRow="0" w:lastRow="0" w:firstColumn="0" w:lastColumn="0" w:oddVBand="0" w:evenVBand="0" w:oddHBand="0" w:evenHBand="0" w:firstRowFirstColumn="0" w:firstRowLastColumn="0" w:lastRowFirstColumn="0" w:lastRowLastColumn="0"/>
            </w:pPr>
            <w:r w:rsidRPr="00EF507C">
              <w:t>Not applicable (Baseline Requirement #</w:t>
            </w:r>
            <w:r w:rsidR="00974097" w:rsidRPr="00EF507C">
              <w:t>14</w:t>
            </w:r>
            <w:r w:rsidRPr="00EF507C">
              <w:t>)</w:t>
            </w:r>
          </w:p>
        </w:tc>
      </w:tr>
      <w:tr w:rsidR="008F105A" w:rsidRPr="00514D5F"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8F105A" w:rsidRPr="00587A2D" w:rsidRDefault="008F105A" w:rsidP="004D6B99">
            <w:pPr>
              <w:pStyle w:val="Heading5"/>
              <w:outlineLvl w:val="4"/>
            </w:pPr>
            <w:r w:rsidRPr="00587A2D">
              <w:t xml:space="preserve">Advisory: Tips </w:t>
            </w:r>
            <w:r w:rsidR="00587A2D">
              <w:t xml:space="preserve">to enhance </w:t>
            </w:r>
            <w:r w:rsidR="004D6B99">
              <w:t xml:space="preserve">or </w:t>
            </w:r>
            <w:r w:rsidRPr="00587A2D">
              <w:t xml:space="preserve">streamline test </w:t>
            </w:r>
            <w:r w:rsidR="00034F82" w:rsidRPr="00587A2D">
              <w:t>processes</w:t>
            </w:r>
            <w:r w:rsidR="00034F82" w:rsidRPr="00587A2D">
              <w:br/>
            </w:r>
            <w:r w:rsidR="00034F82" w:rsidRPr="00587A2D">
              <w:rPr>
                <w:color w:val="0070C0"/>
              </w:rPr>
              <w:t>[Word 2010]</w:t>
            </w:r>
          </w:p>
        </w:tc>
        <w:tc>
          <w:tcPr>
            <w:tcW w:w="7470" w:type="dxa"/>
          </w:tcPr>
          <w:p w:rsidR="001313A6" w:rsidRPr="00587A2D" w:rsidRDefault="005404C9" w:rsidP="002030B3">
            <w:pPr>
              <w:pStyle w:val="NormalBullet"/>
              <w:cnfStyle w:val="000000000000" w:firstRow="0" w:lastRow="0" w:firstColumn="0" w:lastColumn="0" w:oddVBand="0" w:evenVBand="0" w:oddHBand="0" w:evenHBand="0" w:firstRowFirstColumn="0" w:firstRowLastColumn="0" w:lastRowFirstColumn="0" w:lastRowLastColumn="0"/>
            </w:pPr>
            <w:r w:rsidRPr="00587A2D">
              <w:t xml:space="preserve">This test is closely </w:t>
            </w:r>
            <w:r w:rsidR="004A70B9" w:rsidRPr="00587A2D">
              <w:t>related</w:t>
            </w:r>
            <w:r w:rsidRPr="00587A2D">
              <w:t xml:space="preserve"> to, and may be combined with, the test for Color (Contrast) </w:t>
            </w:r>
            <w:r w:rsidR="002030B3" w:rsidRPr="00587A2D">
              <w:t>#15</w:t>
            </w:r>
            <w:r w:rsidRPr="00587A2D">
              <w:t xml:space="preserve">. </w:t>
            </w:r>
          </w:p>
        </w:tc>
      </w:tr>
    </w:tbl>
    <w:p w:rsidR="00E82606" w:rsidRPr="00516F94" w:rsidRDefault="00E82606" w:rsidP="00E82606">
      <w:pPr>
        <w:pStyle w:val="Heading4"/>
        <w:rPr>
          <w:lang w:val="en-US"/>
        </w:rPr>
      </w:pPr>
      <w:bookmarkStart w:id="96" w:name="_Toc367453060"/>
      <w:bookmarkStart w:id="97" w:name="_Toc399427629"/>
      <w:r w:rsidRPr="00516F94">
        <w:rPr>
          <w:lang w:val="en-US"/>
        </w:rPr>
        <w:lastRenderedPageBreak/>
        <w:t xml:space="preserve">Color </w:t>
      </w:r>
      <w:r w:rsidR="009F69A6" w:rsidRPr="00516F94">
        <w:rPr>
          <w:lang w:val="en-US"/>
        </w:rPr>
        <w:t>(</w:t>
      </w:r>
      <w:r w:rsidRPr="00516F94">
        <w:rPr>
          <w:lang w:val="en-US"/>
        </w:rPr>
        <w:t>Contrast</w:t>
      </w:r>
      <w:r w:rsidR="009F69A6" w:rsidRPr="00516F94">
        <w:rPr>
          <w:lang w:val="en-US"/>
        </w:rPr>
        <w:t>)</w:t>
      </w:r>
      <w:bookmarkEnd w:id="96"/>
      <w:bookmarkEnd w:id="97"/>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516F94"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516F94" w:rsidRDefault="00025C26" w:rsidP="004B2A16">
            <w:pPr>
              <w:pStyle w:val="Heading5"/>
              <w:outlineLvl w:val="4"/>
            </w:pPr>
            <w:r w:rsidRPr="00516F94">
              <w:t>Requirement</w:t>
            </w:r>
            <w:r w:rsidRPr="00516F94">
              <w:br/>
              <w:t>[All Documents]</w:t>
            </w:r>
          </w:p>
        </w:tc>
        <w:tc>
          <w:tcPr>
            <w:tcW w:w="7470" w:type="dxa"/>
          </w:tcPr>
          <w:p w:rsidR="00E82606" w:rsidRPr="00516F94" w:rsidRDefault="00004FAE" w:rsidP="00BE5D98">
            <w:pPr>
              <w:cnfStyle w:val="000000000000" w:firstRow="0" w:lastRow="0" w:firstColumn="0" w:lastColumn="0" w:oddVBand="0" w:evenVBand="0" w:oddHBand="0" w:evenHBand="0" w:firstRowFirstColumn="0" w:firstRowLastColumn="0" w:lastRowFirstColumn="0" w:lastRowLastColumn="0"/>
            </w:pPr>
            <w:r w:rsidRPr="00516F94">
              <w:t>15</w:t>
            </w:r>
            <w:r w:rsidR="00E82606" w:rsidRPr="00516F94">
              <w:t xml:space="preserve">. </w:t>
            </w:r>
            <w:r w:rsidR="000921A8">
              <w:t xml:space="preserve">Text and Images of text must have </w:t>
            </w:r>
            <w:r w:rsidR="00ED57F4" w:rsidRPr="00516F94">
              <w:t>contrasting colors/shades at a ratio of 4.5:1 for discerning between ba</w:t>
            </w:r>
            <w:r w:rsidR="00CC0745" w:rsidRPr="00516F94">
              <w:t>ckground and foreground</w:t>
            </w:r>
            <w:r w:rsidR="007719D1" w:rsidRPr="00516F94">
              <w:t xml:space="preserve"> </w:t>
            </w:r>
            <w:r w:rsidR="00D74711" w:rsidRPr="00516F94">
              <w:t>and a</w:t>
            </w:r>
            <w:r w:rsidR="00BE5D98">
              <w:t>t a</w:t>
            </w:r>
            <w:r w:rsidR="00D74711" w:rsidRPr="00516F94">
              <w:t xml:space="preserve"> ratio of</w:t>
            </w:r>
            <w:r w:rsidR="007719D1" w:rsidRPr="00516F94">
              <w:t xml:space="preserve"> 3:1 for </w:t>
            </w:r>
            <w:r w:rsidR="00CC0745" w:rsidRPr="00516F94">
              <w:t>large text</w:t>
            </w:r>
            <w:r w:rsidR="00516F94">
              <w:t xml:space="preserve"> (14pt bold or 18pt regular)</w:t>
            </w:r>
            <w:r w:rsidR="000921A8">
              <w:t xml:space="preserve">. Exclude </w:t>
            </w:r>
            <w:r w:rsidR="00CC0745" w:rsidRPr="00516F94">
              <w:t>incidental text</w:t>
            </w:r>
            <w:r w:rsidR="00D74711" w:rsidRPr="00516F94">
              <w:t xml:space="preserve">, text overlaid on </w:t>
            </w:r>
            <w:r w:rsidR="00CC0745" w:rsidRPr="00516F94">
              <w:t>images, and logotypes.</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CF7E1C" w:rsidRDefault="00025C26" w:rsidP="00ED57F4">
            <w:pPr>
              <w:pStyle w:val="Heading5"/>
              <w:tabs>
                <w:tab w:val="left" w:pos="1629"/>
              </w:tabs>
              <w:outlineLvl w:val="4"/>
            </w:pPr>
            <w:r w:rsidRPr="00516F94">
              <w:t>Rationale</w:t>
            </w:r>
            <w:r w:rsidRPr="00516F94">
              <w:br/>
              <w:t>[All Documents]</w:t>
            </w:r>
          </w:p>
        </w:tc>
        <w:tc>
          <w:tcPr>
            <w:tcW w:w="7470" w:type="dxa"/>
          </w:tcPr>
          <w:p w:rsidR="000921A8" w:rsidRPr="00F00A5D" w:rsidRDefault="000921A8" w:rsidP="000921A8">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516F94" w:rsidRDefault="00796D33" w:rsidP="00796D33">
            <w:pPr>
              <w:pStyle w:val="Heading5"/>
              <w:tabs>
                <w:tab w:val="left" w:pos="1629"/>
              </w:tabs>
              <w:outlineLvl w:val="4"/>
            </w:pPr>
            <w:r w:rsidRPr="001B02DE">
              <w:t>…technical aspects</w:t>
            </w:r>
          </w:p>
        </w:tc>
        <w:tc>
          <w:tcPr>
            <w:tcW w:w="7470" w:type="dxa"/>
          </w:tcPr>
          <w:p w:rsidR="00796D33" w:rsidRPr="00F00A5D" w:rsidRDefault="00796D33" w:rsidP="004C4385">
            <w:pPr>
              <w:cnfStyle w:val="000000000000" w:firstRow="0" w:lastRow="0" w:firstColumn="0" w:lastColumn="0" w:oddVBand="0" w:evenVBand="0" w:oddHBand="0" w:evenHBand="0" w:firstRowFirstColumn="0" w:firstRowLastColumn="0" w:lastRowFirstColumn="0" w:lastRowLastColumn="0"/>
            </w:pPr>
            <w:r w:rsidRPr="001B02DE">
              <w:t>Color/shade choices that do not contrast well with each other may be deliberate (i.e. artistic preference), or they may be the result of programmatic features (e.g. a button's text is black on white, but the text turns yellow in a certain mode, and the background remains white).</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516F94" w:rsidRDefault="007375EA" w:rsidP="005B63EF">
            <w:pPr>
              <w:pStyle w:val="Heading5"/>
              <w:tabs>
                <w:tab w:val="left" w:pos="1629"/>
              </w:tabs>
              <w:outlineLvl w:val="4"/>
            </w:pPr>
            <w:r>
              <w:t>…effects</w:t>
            </w:r>
            <w:r w:rsidR="00796D33" w:rsidRPr="001B02DE">
              <w:t xml:space="preserve"> on accessibility</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Visual contrast sensitivity reduces as people age. Screen brightness, ambient light, color blindness and some types of low vision are also contributing factors to perceived contrast levels.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516F94" w:rsidRDefault="00796D33" w:rsidP="00796D33">
            <w:pPr>
              <w:pStyle w:val="Heading5"/>
              <w:tabs>
                <w:tab w:val="left" w:pos="1629"/>
              </w:tabs>
              <w:outlineLvl w:val="4"/>
            </w:pPr>
            <w:r w:rsidRPr="001B02DE">
              <w:t>…consequences</w:t>
            </w:r>
          </w:p>
        </w:tc>
        <w:tc>
          <w:tcPr>
            <w:tcW w:w="7470" w:type="dxa"/>
          </w:tcPr>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Having a low level of contrast between foreground text and the background will mean that some people will be unable to see the content as intended.</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516F94" w:rsidRDefault="00796D33" w:rsidP="00796D33">
            <w:pPr>
              <w:pStyle w:val="Heading5"/>
              <w:tabs>
                <w:tab w:val="left" w:pos="1629"/>
              </w:tabs>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In general, the higher the level of contrast used, the more people will be able to see and use the content.</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rPr>
                <w:lang w:val="en-US"/>
              </w:rPr>
              <w:t>Note:</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Large text is defined here as 14pt bold font or larger, or 18pt regular font or larger.</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516F94" w:rsidRDefault="00796D33" w:rsidP="00796D33">
            <w:pPr>
              <w:pStyle w:val="Heading5"/>
              <w:tabs>
                <w:tab w:val="left" w:pos="1629"/>
              </w:tabs>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Having a higher level of contrast between foreground text and the background results in more people will being able to see and use the content.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116DEE" w:rsidRDefault="00E82606" w:rsidP="003F310C">
            <w:pPr>
              <w:cnfStyle w:val="000000000000" w:firstRow="0" w:lastRow="0" w:firstColumn="0" w:lastColumn="0" w:oddVBand="0" w:evenVBand="0" w:oddHBand="0" w:evenHBand="0" w:firstRowFirstColumn="0" w:firstRowLastColumn="0" w:lastRowFirstColumn="0" w:lastRowLastColumn="0"/>
              <w:rPr>
                <w:rFonts w:cstheme="minorHAnsi"/>
              </w:rPr>
            </w:pPr>
            <w:r w:rsidRPr="002029EC">
              <w:rPr>
                <w:rFonts w:cstheme="minorHAnsi"/>
              </w:rPr>
              <w:t>508 1194.31(b)</w:t>
            </w:r>
            <w:r w:rsidR="003453F5">
              <w:rPr>
                <w:rFonts w:cstheme="minorHAnsi"/>
                <w:bCs/>
              </w:rPr>
              <w:t>:</w:t>
            </w:r>
            <w:r w:rsidRPr="002029EC">
              <w:rPr>
                <w:rFonts w:cstheme="minorHAnsi"/>
              </w:rPr>
              <w:t xml:space="preserve"> Use With Low Vision</w:t>
            </w:r>
          </w:p>
          <w:p w:rsidR="00E82606" w:rsidRPr="003F310C" w:rsidRDefault="00FA4D73" w:rsidP="003F310C">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3F310C">
              <w:rPr>
                <w:rFonts w:cstheme="minorHAnsi"/>
              </w:rPr>
              <w:t xml:space="preserve"> 1.4.3</w:t>
            </w:r>
            <w:r w:rsidR="003453F5">
              <w:rPr>
                <w:rFonts w:cstheme="minorHAnsi"/>
                <w:bCs/>
              </w:rPr>
              <w:t>:</w:t>
            </w:r>
            <w:r w:rsidR="00E82606" w:rsidRPr="003F310C">
              <w:rPr>
                <w:rFonts w:cstheme="minorHAnsi"/>
              </w:rPr>
              <w:t xml:space="preserve"> Contrast (Minimum</w:t>
            </w:r>
            <w:r w:rsidR="003F310C" w:rsidRPr="003F310C">
              <w:rPr>
                <w:rFonts w:cstheme="minorHAnsi"/>
              </w:rPr>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D74711" w:rsidP="004B2A16">
            <w:pPr>
              <w:cnfStyle w:val="000000000000" w:firstRow="0" w:lastRow="0" w:firstColumn="0" w:lastColumn="0" w:oddVBand="0" w:evenVBand="0" w:oddHBand="0" w:evenHBand="0" w:firstRowFirstColumn="0" w:firstRowLastColumn="0" w:lastRowFirstColumn="0" w:lastRowLastColumn="0"/>
            </w:pPr>
            <w:r>
              <w:t>See</w:t>
            </w:r>
            <w:r w:rsidR="0027427F">
              <w:t xml:space="preserve"> </w:t>
            </w:r>
            <w:r w:rsidR="0027427F">
              <w:fldChar w:fldCharType="begin"/>
            </w:r>
            <w:r w:rsidR="0027427F">
              <w:instrText xml:space="preserve"> REF _Ref388348161 \h </w:instrText>
            </w:r>
            <w:r w:rsidR="0027427F">
              <w:fldChar w:fldCharType="separate"/>
            </w:r>
            <w:r w:rsidR="001A0D9D" w:rsidRPr="00892577">
              <w:t xml:space="preserve">Attachment </w:t>
            </w:r>
            <w:r w:rsidR="001A0D9D">
              <w:t>E</w:t>
            </w:r>
            <w:r w:rsidR="001A0D9D" w:rsidRPr="00892577">
              <w:t xml:space="preserve"> – </w:t>
            </w:r>
            <w:r w:rsidR="001A0D9D">
              <w:t>Color Contrast Analyzers</w:t>
            </w:r>
            <w:r w:rsidR="0027427F">
              <w:fldChar w:fldCharType="end"/>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6C4E96" w:rsidRDefault="006C4E96" w:rsidP="001D70AF">
            <w:pPr>
              <w:pStyle w:val="Normalabc"/>
              <w:numPr>
                <w:ilvl w:val="0"/>
                <w:numId w:val="39"/>
              </w:numPr>
              <w:cnfStyle w:val="000000000000" w:firstRow="0" w:lastRow="0" w:firstColumn="0" w:lastColumn="0" w:oddVBand="0" w:evenVBand="0" w:oddHBand="0" w:evenHBand="0" w:firstRowFirstColumn="0" w:firstRowLastColumn="0" w:lastRowFirstColumn="0" w:lastRowLastColumn="0"/>
            </w:pPr>
            <w:r>
              <w:t>E</w:t>
            </w:r>
            <w:r w:rsidR="00ED57F4" w:rsidRPr="00123C4B">
              <w:t xml:space="preserve">xamine </w:t>
            </w:r>
            <w:r w:rsidR="00394D9B">
              <w:t>text or images of text</w:t>
            </w:r>
            <w:r w:rsidR="008D6FD6">
              <w:t xml:space="preserve"> </w:t>
            </w:r>
            <w:r w:rsidR="00ED57F4" w:rsidRPr="003516DC">
              <w:t>for ar</w:t>
            </w:r>
            <w:r w:rsidR="00ED57F4" w:rsidRPr="00123C4B">
              <w:t>eas that may have low background to foreground contrast. Include</w:t>
            </w:r>
            <w:r>
              <w:t>:</w:t>
            </w:r>
          </w:p>
          <w:p w:rsidR="006C4E96" w:rsidRDefault="006C4E96" w:rsidP="000B71E7">
            <w:pPr>
              <w:pStyle w:val="NormalBullet"/>
              <w:cnfStyle w:val="000000000000" w:firstRow="0" w:lastRow="0" w:firstColumn="0" w:lastColumn="0" w:oddVBand="0" w:evenVBand="0" w:oddHBand="0" w:evenHBand="0" w:firstRowFirstColumn="0" w:firstRowLastColumn="0" w:lastRowFirstColumn="0" w:lastRowLastColumn="0"/>
            </w:pPr>
            <w:r>
              <w:t>Text in foreground versus background.</w:t>
            </w:r>
          </w:p>
          <w:p w:rsidR="006C4E96" w:rsidRDefault="006C4E96" w:rsidP="000B71E7">
            <w:pPr>
              <w:pStyle w:val="NormalBullet"/>
              <w:cnfStyle w:val="000000000000" w:firstRow="0" w:lastRow="0" w:firstColumn="0" w:lastColumn="0" w:oddVBand="0" w:evenVBand="0" w:oddHBand="0" w:evenHBand="0" w:firstRowFirstColumn="0" w:firstRowLastColumn="0" w:lastRowFirstColumn="0" w:lastRowLastColumn="0"/>
            </w:pPr>
            <w:r>
              <w:t>Links (especially visited links that may be grayed out).</w:t>
            </w:r>
          </w:p>
          <w:p w:rsidR="006C4E96" w:rsidRDefault="006C4E96" w:rsidP="000B71E7">
            <w:pPr>
              <w:pStyle w:val="NormalBullet"/>
              <w:cnfStyle w:val="000000000000" w:firstRow="0" w:lastRow="0" w:firstColumn="0" w:lastColumn="0" w:oddVBand="0" w:evenVBand="0" w:oddHBand="0" w:evenHBand="0" w:firstRowFirstColumn="0" w:firstRowLastColumn="0" w:lastRowFirstColumn="0" w:lastRowLastColumn="0"/>
            </w:pPr>
            <w:r>
              <w:t>Text in images.</w:t>
            </w:r>
          </w:p>
          <w:p w:rsidR="006C4E96" w:rsidRDefault="006C4E96" w:rsidP="000B71E7">
            <w:pPr>
              <w:pStyle w:val="NormalBullet"/>
              <w:cnfStyle w:val="000000000000" w:firstRow="0" w:lastRow="0" w:firstColumn="0" w:lastColumn="0" w:oddVBand="0" w:evenVBand="0" w:oddHBand="0" w:evenHBand="0" w:firstRowFirstColumn="0" w:firstRowLastColumn="0" w:lastRowFirstColumn="0" w:lastRowLastColumn="0"/>
            </w:pPr>
            <w:r>
              <w:t>Text in foreground versus background images and watermarks (the watermark should not interfere with the foreground text, as can happen when there is too little contrast).</w:t>
            </w:r>
          </w:p>
          <w:p w:rsidR="00496D96" w:rsidRPr="002E6A44" w:rsidRDefault="001A7124" w:rsidP="001D70AF">
            <w:pPr>
              <w:pStyle w:val="Normalabc"/>
              <w:numPr>
                <w:ilvl w:val="0"/>
                <w:numId w:val="39"/>
              </w:numPr>
              <w:cnfStyle w:val="000000000000" w:firstRow="0" w:lastRow="0" w:firstColumn="0" w:lastColumn="0" w:oddVBand="0" w:evenVBand="0" w:oddHBand="0" w:evenHBand="0" w:firstRowFirstColumn="0" w:firstRowLastColumn="0" w:lastRowFirstColumn="0" w:lastRowLastColumn="0"/>
            </w:pPr>
            <w:r>
              <w:t xml:space="preserve">Use one of the </w:t>
            </w:r>
            <w:r w:rsidR="008D08DC">
              <w:t>color contrast analyzing too</w:t>
            </w:r>
            <w:r w:rsidR="001C674D">
              <w:t>ls identified in the Glossary to identify color contrast issues.</w:t>
            </w:r>
            <w:r w:rsidR="008D6FD6">
              <w:t xml:space="preserve"> </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587A2D">
            <w:pPr>
              <w:pStyle w:val="Heading5"/>
              <w:outlineLvl w:val="4"/>
            </w:pPr>
            <w:r w:rsidRPr="00A863A1">
              <w:t>Test Instruction 1</w:t>
            </w:r>
            <w:r>
              <w:t>b</w:t>
            </w:r>
            <w:r w:rsidRPr="00A863A1">
              <w:t xml:space="preserve">: </w:t>
            </w:r>
            <w:r w:rsidR="00587A2D">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Pr="002E6A44" w:rsidRDefault="000324E5" w:rsidP="004B2A16">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N/A</w:t>
            </w:r>
          </w:p>
        </w:tc>
      </w:tr>
      <w:tr w:rsidR="008F105A"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A6336E" w:rsidRDefault="00C45FCE" w:rsidP="001D70AF">
            <w:pPr>
              <w:pStyle w:val="Normalabc"/>
              <w:numPr>
                <w:ilvl w:val="0"/>
                <w:numId w:val="54"/>
              </w:numPr>
              <w:cnfStyle w:val="000000000000" w:firstRow="0" w:lastRow="0" w:firstColumn="0" w:lastColumn="0" w:oddVBand="0" w:evenVBand="0" w:oddHBand="0" w:evenHBand="0" w:firstRowFirstColumn="0" w:firstRowLastColumn="0" w:lastRowFirstColumn="0" w:lastRowLastColumn="0"/>
            </w:pPr>
            <w:r>
              <w:t>Perform a color contrast test on</w:t>
            </w:r>
            <w:r w:rsidR="008D6FD6">
              <w:t xml:space="preserve"> </w:t>
            </w:r>
            <w:r w:rsidR="008F105A" w:rsidRPr="00CD562A">
              <w:t xml:space="preserve">items to ensure that there is sufficiently high contrast for </w:t>
            </w:r>
            <w:r>
              <w:t>text</w:t>
            </w:r>
            <w:r w:rsidR="00D1219F">
              <w:t>:</w:t>
            </w:r>
          </w:p>
          <w:p w:rsidR="00D1219F" w:rsidRDefault="00D1219F" w:rsidP="00D1219F">
            <w:pPr>
              <w:pStyle w:val="NormalBullet"/>
              <w:cnfStyle w:val="000000000000" w:firstRow="0" w:lastRow="0" w:firstColumn="0" w:lastColumn="0" w:oddVBand="0" w:evenVBand="0" w:oddHBand="0" w:evenHBand="0" w:firstRowFirstColumn="0" w:firstRowLastColumn="0" w:lastRowFirstColumn="0" w:lastRowLastColumn="0"/>
            </w:pPr>
            <w:r w:rsidRPr="00D1219F">
              <w:t xml:space="preserve">4.5:1 for </w:t>
            </w:r>
            <w:r>
              <w:t>regular text</w:t>
            </w:r>
          </w:p>
          <w:p w:rsidR="005516CC" w:rsidRDefault="00D1219F" w:rsidP="00D1219F">
            <w:pPr>
              <w:pStyle w:val="NormalBullet"/>
              <w:cnfStyle w:val="000000000000" w:firstRow="0" w:lastRow="0" w:firstColumn="0" w:lastColumn="0" w:oddVBand="0" w:evenVBand="0" w:oddHBand="0" w:evenHBand="0" w:firstRowFirstColumn="0" w:firstRowLastColumn="0" w:lastRowFirstColumn="0" w:lastRowLastColumn="0"/>
            </w:pPr>
            <w:r w:rsidRPr="00D1219F">
              <w:t>3:1 for large te</w:t>
            </w:r>
            <w:r w:rsidR="005516CC">
              <w:t>xt (14pt bold or 18pt regular).</w:t>
            </w:r>
          </w:p>
          <w:p w:rsidR="005516CC" w:rsidRPr="005516CC" w:rsidRDefault="005516CC" w:rsidP="005516CC">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rsidR="008F105A" w:rsidRPr="00D74711" w:rsidRDefault="00D1219F" w:rsidP="005516CC">
            <w:pPr>
              <w:pStyle w:val="NormalBullet"/>
              <w:cnfStyle w:val="000000000000" w:firstRow="0" w:lastRow="0" w:firstColumn="0" w:lastColumn="0" w:oddVBand="0" w:evenVBand="0" w:oddHBand="0" w:evenHBand="0" w:firstRowFirstColumn="0" w:firstRowLastColumn="0" w:lastRowFirstColumn="0" w:lastRowLastColumn="0"/>
              <w:rPr>
                <w:u w:val="single"/>
              </w:rPr>
            </w:pPr>
            <w:r w:rsidRPr="00D1219F">
              <w:t>Exclude incidental text, text overlaid on images, and logotypes.</w:t>
            </w:r>
          </w:p>
        </w:tc>
      </w:tr>
      <w:tr w:rsidR="008F105A"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8F105A" w:rsidP="00587A2D">
            <w:pPr>
              <w:pStyle w:val="Heading5"/>
              <w:outlineLvl w:val="4"/>
            </w:pPr>
            <w:r w:rsidRPr="00A863A1">
              <w:t>Test Instruction 2</w:t>
            </w:r>
            <w:r>
              <w:t>b</w:t>
            </w:r>
            <w:r w:rsidRPr="00A863A1">
              <w:t xml:space="preserve">: </w:t>
            </w:r>
            <w:r w:rsidR="00587A2D">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8F105A" w:rsidRPr="002D1999" w:rsidRDefault="000324E5" w:rsidP="000324E5">
            <w:pPr>
              <w:cnfStyle w:val="000000000000" w:firstRow="0" w:lastRow="0" w:firstColumn="0" w:lastColumn="0" w:oddVBand="0" w:evenVBand="0" w:oddHBand="0" w:evenHBand="0" w:firstRowFirstColumn="0" w:firstRowLastColumn="0" w:lastRowFirstColumn="0" w:lastRowLastColumn="0"/>
            </w:pPr>
            <w:r>
              <w:t>N/A</w:t>
            </w:r>
          </w:p>
        </w:tc>
      </w:tr>
      <w:tr w:rsidR="008F105A"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A863A1" w:rsidRDefault="008F105A"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0324E5" w:rsidRPr="00106202" w:rsidRDefault="006C4E96"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Contrast ratio for text and images of text is less than </w:t>
            </w:r>
            <w:r w:rsidR="000324E5" w:rsidRPr="00106202">
              <w:t>4.5:1</w:t>
            </w:r>
            <w:r w:rsidR="0082705E" w:rsidRPr="00106202">
              <w:t xml:space="preserve"> (3:1 for large text</w:t>
            </w:r>
            <w:r w:rsidRPr="00106202">
              <w:t>)</w:t>
            </w:r>
            <w:r w:rsidR="004D2411" w:rsidRPr="00106202">
              <w:t xml:space="preserve">, </w:t>
            </w:r>
            <w:r w:rsidRPr="00106202">
              <w:t xml:space="preserve">except for </w:t>
            </w:r>
            <w:r w:rsidR="004D2411" w:rsidRPr="00106202">
              <w:t>incidental text, text overlaid on images, and logotypes</w:t>
            </w:r>
            <w:r w:rsidR="00587068" w:rsidRPr="00106202">
              <w:t>.</w:t>
            </w:r>
          </w:p>
          <w:p w:rsidR="008F105A" w:rsidRPr="00FF7F44" w:rsidRDefault="008F105A" w:rsidP="00765D06">
            <w:pPr>
              <w:pStyle w:val="NormalBulletPassorFail"/>
              <w:cnfStyle w:val="000000000000" w:firstRow="0" w:lastRow="0" w:firstColumn="0" w:lastColumn="0" w:oddVBand="0" w:evenVBand="0" w:oddHBand="0" w:evenHBand="0" w:firstRowFirstColumn="0" w:firstRowLastColumn="0" w:lastRowFirstColumn="0" w:lastRowLastColumn="0"/>
            </w:pPr>
            <w:r w:rsidRPr="00FF7F44">
              <w:t xml:space="preserve">Fails 1194.31(b): Use </w:t>
            </w:r>
            <w:r w:rsidR="00587068">
              <w:t>W</w:t>
            </w:r>
            <w:r w:rsidRPr="00FF7F44">
              <w:t xml:space="preserve">ith </w:t>
            </w:r>
            <w:r w:rsidR="00587068">
              <w:t>L</w:t>
            </w:r>
            <w:r w:rsidRPr="00FF7F44">
              <w:t xml:space="preserve">ow </w:t>
            </w:r>
            <w:r w:rsidR="00587068">
              <w:t>V</w:t>
            </w:r>
            <w:r w:rsidRPr="00FF7F44">
              <w:t>ision.</w:t>
            </w:r>
          </w:p>
        </w:tc>
      </w:tr>
      <w:tr w:rsidR="008F105A"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8F105A" w:rsidRPr="009A0173" w:rsidRDefault="008F105A"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6C4E96" w:rsidRPr="00106202" w:rsidRDefault="006C4E96" w:rsidP="00106202">
            <w:pPr>
              <w:pStyle w:val="NormalBullet"/>
              <w:cnfStyle w:val="000000000000" w:firstRow="0" w:lastRow="0" w:firstColumn="0" w:lastColumn="0" w:oddVBand="0" w:evenVBand="0" w:oddHBand="0" w:evenHBand="0" w:firstRowFirstColumn="0" w:firstRowLastColumn="0" w:lastRowFirstColumn="0" w:lastRowLastColumn="0"/>
            </w:pPr>
            <w:r w:rsidRPr="00106202">
              <w:t>Contrast ratio for text and images of text is less than 4.5:1 (3:1 for large text), except for incidental text, text overlaid on images, and logotypes.</w:t>
            </w:r>
          </w:p>
          <w:p w:rsidR="008F105A" w:rsidRPr="00FF7F44" w:rsidRDefault="000324E5" w:rsidP="00765D06">
            <w:pPr>
              <w:pStyle w:val="NormalBulletPassorFail"/>
              <w:cnfStyle w:val="000000000000" w:firstRow="0" w:lastRow="0" w:firstColumn="0" w:lastColumn="0" w:oddVBand="0" w:evenVBand="0" w:oddHBand="0" w:evenHBand="0" w:firstRowFirstColumn="0" w:firstRowLastColumn="0" w:lastRowFirstColumn="0" w:lastRowLastColumn="0"/>
            </w:pPr>
            <w:r>
              <w:t>Fails 1.4.3</w:t>
            </w:r>
            <w:r w:rsidR="00587068">
              <w:t>:</w:t>
            </w:r>
            <w:r>
              <w:t xml:space="preserve"> Contrast (Minimum).</w:t>
            </w:r>
          </w:p>
        </w:tc>
      </w:tr>
      <w:tr w:rsidR="008F105A"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8F105A" w:rsidRDefault="008F105A"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8F105A" w:rsidRPr="00FF7F44" w:rsidRDefault="008F105A" w:rsidP="00A80E4E">
            <w:pPr>
              <w:pStyle w:val="NormalBullet"/>
              <w:cnfStyle w:val="000000000000" w:firstRow="0" w:lastRow="0" w:firstColumn="0" w:lastColumn="0" w:oddVBand="0" w:evenVBand="0" w:oddHBand="0" w:evenHBand="0" w:firstRowFirstColumn="0" w:firstRowLastColumn="0" w:lastRowFirstColumn="0" w:lastRowLastColumn="0"/>
            </w:pPr>
            <w:r w:rsidRPr="00FF7F44">
              <w:t>Any failure in 3a</w:t>
            </w:r>
            <w:r w:rsidR="00587068">
              <w:t>.</w:t>
            </w:r>
          </w:p>
          <w:p w:rsidR="008F105A" w:rsidRPr="00FF7F44" w:rsidRDefault="008F105A" w:rsidP="00765D06">
            <w:pPr>
              <w:pStyle w:val="NormalBulletPassorFail"/>
              <w:cnfStyle w:val="000000000000" w:firstRow="0" w:lastRow="0" w:firstColumn="0" w:lastColumn="0" w:oddVBand="0" w:evenVBand="0" w:oddHBand="0" w:evenHBand="0" w:firstRowFirstColumn="0" w:firstRowLastColumn="0" w:lastRowFirstColumn="0" w:lastRowLastColumn="0"/>
            </w:pPr>
            <w:r w:rsidRPr="00FF7F44">
              <w:t>Fails Baseline Requirement #</w:t>
            </w:r>
            <w:r w:rsidR="00974097">
              <w:t>15</w:t>
            </w:r>
          </w:p>
          <w:p w:rsidR="006C4E96" w:rsidRPr="00106202" w:rsidRDefault="006C4E96" w:rsidP="00106202">
            <w:pPr>
              <w:pStyle w:val="NormalBullet"/>
              <w:cnfStyle w:val="000000000000" w:firstRow="0" w:lastRow="0" w:firstColumn="0" w:lastColumn="0" w:oddVBand="0" w:evenVBand="0" w:oddHBand="0" w:evenHBand="0" w:firstRowFirstColumn="0" w:firstRowLastColumn="0" w:lastRowFirstColumn="0" w:lastRowLastColumn="0"/>
            </w:pPr>
            <w:r w:rsidRPr="00106202">
              <w:t>Contrast ratio for text and images of text is 4.5:1 (3:1 for large text</w:t>
            </w:r>
            <w:r w:rsidR="000921A8" w:rsidRPr="00106202">
              <w:t>) or greater</w:t>
            </w:r>
            <w:r w:rsidRPr="00106202">
              <w:t>, except for incidental text, text overlaid on images, and logotypes.</w:t>
            </w:r>
          </w:p>
          <w:p w:rsidR="008F105A" w:rsidRPr="00FF7F44" w:rsidRDefault="00496D9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15</w:t>
            </w:r>
          </w:p>
        </w:tc>
      </w:tr>
      <w:tr w:rsidR="008F105A"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8F105A" w:rsidRPr="001361BD" w:rsidRDefault="008F105A" w:rsidP="004D6B99">
            <w:pPr>
              <w:pStyle w:val="Heading5"/>
              <w:outlineLvl w:val="4"/>
            </w:pPr>
            <w:r>
              <w:t xml:space="preserve">Advisory: Tips </w:t>
            </w:r>
            <w:r w:rsidR="00DA6332">
              <w:t xml:space="preserve">to enhance </w:t>
            </w:r>
            <w:r w:rsidR="004D6B99">
              <w:t xml:space="preserve">or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60431D" w:rsidRDefault="00C17104" w:rsidP="006C4E96">
            <w:pPr>
              <w:pStyle w:val="NormalBullet"/>
              <w:cnfStyle w:val="000000000000" w:firstRow="0" w:lastRow="0" w:firstColumn="0" w:lastColumn="0" w:oddVBand="0" w:evenVBand="0" w:oddHBand="0" w:evenHBand="0" w:firstRowFirstColumn="0" w:firstRowLastColumn="0" w:lastRowFirstColumn="0" w:lastRowLastColumn="0"/>
            </w:pPr>
            <w:r>
              <w:t xml:space="preserve">Proper formatting of text colors may make text more accessible when the page is viewed in </w:t>
            </w:r>
            <w:r w:rsidR="008F105A" w:rsidRPr="00D21926">
              <w:t xml:space="preserve">high contrast mode </w:t>
            </w:r>
            <w:r>
              <w:t>(an accessibility feature in the MS Windows Operating System).</w:t>
            </w:r>
          </w:p>
          <w:p w:rsidR="008F105A" w:rsidRPr="00D857E8" w:rsidRDefault="0060431D" w:rsidP="006C4E96">
            <w:pPr>
              <w:pStyle w:val="NormalBullet"/>
              <w:cnfStyle w:val="000000000000" w:firstRow="0" w:lastRow="0" w:firstColumn="0" w:lastColumn="0" w:oddVBand="0" w:evenVBand="0" w:oddHBand="0" w:evenHBand="0" w:firstRowFirstColumn="0" w:firstRowLastColumn="0" w:lastRowFirstColumn="0" w:lastRowLastColumn="0"/>
            </w:pPr>
            <w:r>
              <w:t>Watermarks in MS Word are stored as part of the Header/Footer area of the document.</w:t>
            </w:r>
          </w:p>
        </w:tc>
      </w:tr>
    </w:tbl>
    <w:p w:rsidR="00E82606" w:rsidRDefault="00E82606" w:rsidP="00E82606">
      <w:pPr>
        <w:pStyle w:val="Heading4"/>
        <w:rPr>
          <w:lang w:val="en-US"/>
        </w:rPr>
      </w:pPr>
      <w:bookmarkStart w:id="98" w:name="_Toc367453061"/>
      <w:bookmarkStart w:id="99" w:name="_Toc399427630"/>
      <w:r>
        <w:rPr>
          <w:lang w:val="en-US"/>
        </w:rPr>
        <w:lastRenderedPageBreak/>
        <w:t>Audio (</w:t>
      </w:r>
      <w:r w:rsidR="00BE1DD1">
        <w:rPr>
          <w:lang w:val="en-US"/>
        </w:rPr>
        <w:t>T</w:t>
      </w:r>
      <w:r>
        <w:rPr>
          <w:lang w:val="en-US"/>
        </w:rPr>
        <w:t>ranscripts)</w:t>
      </w:r>
      <w:bookmarkEnd w:id="95"/>
      <w:bookmarkEnd w:id="98"/>
      <w:bookmarkEnd w:id="99"/>
    </w:p>
    <w:tbl>
      <w:tblPr>
        <w:tblStyle w:val="BaselineTestTable"/>
        <w:tblW w:w="10087" w:type="dxa"/>
        <w:tblLayout w:type="fixed"/>
        <w:tblLook w:val="0480" w:firstRow="0" w:lastRow="0" w:firstColumn="1" w:lastColumn="0" w:noHBand="0" w:noVBand="1"/>
        <w:tblDescription w:val="Audio (transcripts)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71485F" w:rsidRDefault="00004FAE" w:rsidP="00395D24">
            <w:pPr>
              <w:cnfStyle w:val="000000000000" w:firstRow="0" w:lastRow="0" w:firstColumn="0" w:lastColumn="0" w:oddVBand="0" w:evenVBand="0" w:oddHBand="0" w:evenHBand="0" w:firstRowFirstColumn="0" w:firstRowLastColumn="0" w:lastRowFirstColumn="0" w:lastRowLastColumn="0"/>
            </w:pPr>
            <w:r>
              <w:t>16</w:t>
            </w:r>
            <w:r w:rsidR="00E82606">
              <w:t xml:space="preserve">. </w:t>
            </w:r>
            <w:r w:rsidR="00395D24">
              <w:t>Meaningful a</w:t>
            </w:r>
            <w:r w:rsidR="00395D24" w:rsidRPr="0071485F">
              <w:t>udio</w:t>
            </w:r>
            <w:r w:rsidR="00E82606">
              <w:t>-only</w:t>
            </w:r>
            <w:r w:rsidR="00E82606" w:rsidRPr="0071485F">
              <w:t xml:space="preserve"> </w:t>
            </w:r>
            <w:r w:rsidR="00E82606">
              <w:t xml:space="preserve">content must be accompanied by </w:t>
            </w:r>
            <w:r w:rsidR="00B21740">
              <w:t xml:space="preserve">a text </w:t>
            </w:r>
            <w:r w:rsidR="00E82606" w:rsidRPr="0071485F">
              <w:t>transcript</w:t>
            </w:r>
            <w:r w:rsidR="00395D24">
              <w:t>.</w:t>
            </w:r>
            <w:r w:rsidR="00B21740">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0921A8" w:rsidRPr="000A4A66" w:rsidRDefault="000921A8" w:rsidP="000921A8">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Embedded audio-only content (such as speeches and recorded meetings) can contain meaningful information necessary to understand a document.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Some users will not be able to rely on audio.</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there is no text equivalent to the audio, the meaning contained in the content will not be available.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 version of what is being said, and/or a description of the relevant sounds gives equivalent access to the content for people who are unable to rely on audio.</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Audio-only content may be delivered as an embedded file, as streamed file, or other means.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Other short sounds such as confirmation beeps and error notifications are not included in this requirement.</w:t>
            </w:r>
          </w:p>
          <w:p w:rsidR="00796D33" w:rsidRPr="000A4A66" w:rsidRDefault="00796D33" w:rsidP="000B71E7">
            <w:pPr>
              <w:pStyle w:val="NormalBullet"/>
              <w:cnfStyle w:val="000000000000" w:firstRow="0" w:lastRow="0" w:firstColumn="0" w:lastColumn="0" w:oddVBand="0" w:evenVBand="0" w:oddHBand="0" w:evenHBand="0" w:firstRowFirstColumn="0" w:firstRowLastColumn="0" w:lastRowFirstColumn="0" w:lastRowLastColumn="0"/>
            </w:pPr>
            <w:r w:rsidRPr="001B02DE">
              <w:t>‘Decorative’ audio would include background music that conveys no content.</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Providing a text onl</w:t>
            </w:r>
            <w:r w:rsidR="00F43F15">
              <w:t>y version of what is being said</w:t>
            </w:r>
            <w:r w:rsidRPr="001B02DE">
              <w:t xml:space="preserve"> and/or a description of the relevant sounds gives equivalent access to the content for people who are deaf or hard of hearing.</w:t>
            </w:r>
          </w:p>
        </w:tc>
      </w:tr>
      <w:tr w:rsidR="00E82606" w:rsidRPr="00204173"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3824BD" w:rsidRPr="003824BD" w:rsidRDefault="00E82606"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3824BD">
              <w:t>(a)</w:t>
            </w:r>
            <w:r w:rsidR="003453F5">
              <w:rPr>
                <w:bCs/>
              </w:rPr>
              <w:t>:</w:t>
            </w:r>
            <w:r w:rsidRPr="003824BD">
              <w:t xml:space="preserve"> Text Descriptions</w:t>
            </w:r>
          </w:p>
          <w:p w:rsidR="00E82606" w:rsidRPr="003A3BAB" w:rsidRDefault="00C164AC" w:rsidP="00D275CB">
            <w:pPr>
              <w:cnfStyle w:val="000000000000" w:firstRow="0" w:lastRow="0" w:firstColumn="0" w:lastColumn="0" w:oddVBand="0" w:evenVBand="0" w:oddHBand="0" w:evenHBand="0" w:firstRowFirstColumn="0" w:firstRowLastColumn="0" w:lastRowFirstColumn="0" w:lastRowLastColumn="0"/>
            </w:pPr>
            <w:r w:rsidRPr="003A3BAB">
              <w:t>508 1194.31</w:t>
            </w:r>
            <w:r w:rsidRPr="003A3BAB">
              <w:rPr>
                <w:lang w:val="en"/>
              </w:rPr>
              <w:t>(c)</w:t>
            </w:r>
            <w:r w:rsidR="003453F5">
              <w:rPr>
                <w:bCs/>
              </w:rPr>
              <w:t>:</w:t>
            </w:r>
            <w:r w:rsidR="00AF228E" w:rsidRPr="003A3BAB">
              <w:rPr>
                <w:lang w:val="en"/>
              </w:rPr>
              <w:t xml:space="preserve"> Use Without Hearing</w:t>
            </w:r>
          </w:p>
          <w:p w:rsidR="00E82606" w:rsidRPr="003824BD"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E82606" w:rsidRPr="003A3BAB">
              <w:t>1.1</w:t>
            </w:r>
            <w:r w:rsidR="003453F5">
              <w:rPr>
                <w:bCs/>
              </w:rPr>
              <w:t>:</w:t>
            </w:r>
            <w:r w:rsidR="00E82606" w:rsidRPr="003A3BAB">
              <w:t xml:space="preserve"> Non-text Content</w:t>
            </w:r>
          </w:p>
          <w:p w:rsidR="00E82606" w:rsidRPr="00204173"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3824BD">
              <w:t xml:space="preserve"> </w:t>
            </w:r>
            <w:r w:rsidR="00E82606" w:rsidRPr="003A3BAB">
              <w:t>1.2.1</w:t>
            </w:r>
            <w:r w:rsidR="003453F5">
              <w:rPr>
                <w:bCs/>
              </w:rPr>
              <w:t>:</w:t>
            </w:r>
            <w:r w:rsidR="00E82606" w:rsidRPr="003A3BAB">
              <w:t xml:space="preserve"> Audio-only and Video-only (Prerecorded</w:t>
            </w:r>
            <w:r w:rsidR="003824BD" w:rsidRPr="003A3BAB">
              <w:t>)</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rsidRPr="00A863A1">
              <w:t xml:space="preserve">Tools </w:t>
            </w:r>
            <w:r w:rsidR="00034F82">
              <w:t>Necessary</w:t>
            </w:r>
            <w:r w:rsidR="00034F82">
              <w:br/>
            </w:r>
            <w:r w:rsidR="00034F82" w:rsidRPr="00034F82">
              <w:rPr>
                <w:color w:val="0070C0"/>
              </w:rPr>
              <w:t>[Word 2010]</w:t>
            </w:r>
          </w:p>
        </w:tc>
        <w:tc>
          <w:tcPr>
            <w:tcW w:w="7470" w:type="dxa"/>
          </w:tcPr>
          <w:p w:rsidR="00E82606" w:rsidRPr="00B927E0" w:rsidRDefault="000E2080"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A14249" w:rsidRDefault="00A14249" w:rsidP="001D70AF">
            <w:pPr>
              <w:pStyle w:val="Normalabc"/>
              <w:numPr>
                <w:ilvl w:val="0"/>
                <w:numId w:val="30"/>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audio-only content when activated. Look for links, controls (buttons), audio file icons etc.</w:t>
            </w:r>
          </w:p>
          <w:p w:rsidR="00A14249" w:rsidRDefault="00A14249"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audio content that plays automatically (upon opening a document).</w:t>
            </w:r>
          </w:p>
          <w:p w:rsidR="00A14249" w:rsidRDefault="00A14249"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A14249" w:rsidRPr="002E6A44" w:rsidRDefault="00A14249" w:rsidP="00EF507C">
            <w:pPr>
              <w:pStyle w:val="NormalBullet"/>
              <w:cnfStyle w:val="000000000000" w:firstRow="0" w:lastRow="0" w:firstColumn="0" w:lastColumn="0" w:oddVBand="0" w:evenVBand="0" w:oddHBand="0" w:evenHBand="0" w:firstRowFirstColumn="0" w:firstRowLastColumn="0" w:lastRowFirstColumn="0" w:lastRowLastColumn="0"/>
            </w:pPr>
            <w:r>
              <w:t>An audio-only file may be stored in a synchronized media format. For example, a speech is stored in a file where the video is simply a static graphic of the speaker's name and location. If the video component is static, and the information displayed in the video is also available as screen text, then treat the file as audio-only.</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DA6332">
            <w:pPr>
              <w:pStyle w:val="Heading5"/>
              <w:outlineLvl w:val="4"/>
            </w:pPr>
            <w:r w:rsidRPr="00A863A1">
              <w:t>Test Instruction 1</w:t>
            </w:r>
            <w:r>
              <w:t>b</w:t>
            </w:r>
            <w:r w:rsidRPr="00A863A1">
              <w:t xml:space="preserve">: </w:t>
            </w:r>
            <w:r w:rsidR="00DA6332">
              <w:t xml:space="preserve">Accessibility </w:t>
            </w:r>
            <w:r>
              <w:t>Checker Find of</w:t>
            </w:r>
            <w:r w:rsidRPr="00A863A1">
              <w:t xml:space="preserve"> Applicable </w:t>
            </w:r>
            <w:r>
              <w:t>Components</w:t>
            </w:r>
            <w:r>
              <w:br/>
            </w:r>
            <w:r w:rsidRPr="00034F82">
              <w:rPr>
                <w:color w:val="0070C0"/>
              </w:rPr>
              <w:t>[Word 2010]</w:t>
            </w:r>
          </w:p>
        </w:tc>
        <w:tc>
          <w:tcPr>
            <w:tcW w:w="7470" w:type="dxa"/>
          </w:tcPr>
          <w:p w:rsidR="00A14249" w:rsidRPr="00C254D1"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8F105A" w:rsidRDefault="008F105A" w:rsidP="001D70AF">
            <w:pPr>
              <w:pStyle w:val="Normalabc"/>
              <w:numPr>
                <w:ilvl w:val="0"/>
                <w:numId w:val="31"/>
              </w:numPr>
              <w:cnfStyle w:val="000000000000" w:firstRow="0" w:lastRow="0" w:firstColumn="0" w:lastColumn="0" w:oddVBand="0" w:evenVBand="0" w:oddHBand="0" w:evenHBand="0" w:firstRowFirstColumn="0" w:firstRowLastColumn="0" w:lastRowFirstColumn="0" w:lastRowLastColumn="0"/>
            </w:pPr>
            <w:r>
              <w:t>Check that the transcript is accessible screen text (i.e. an image of a transcript with</w:t>
            </w:r>
            <w:r w:rsidR="00742AF3">
              <w:t>out</w:t>
            </w:r>
            <w:r w:rsidRPr="004363A6">
              <w:t xml:space="preserve"> </w:t>
            </w:r>
            <w:r w:rsidR="00742AF3">
              <w:t>alt</w:t>
            </w:r>
            <w:r w:rsidRPr="004363A6">
              <w:t>-text woul</w:t>
            </w:r>
            <w:r>
              <w:t xml:space="preserve">d </w:t>
            </w:r>
            <w:r w:rsidR="00742AF3">
              <w:t>fail</w:t>
            </w:r>
            <w:r>
              <w:t xml:space="preserve"> this test).</w:t>
            </w:r>
          </w:p>
          <w:p w:rsidR="008F105A" w:rsidRPr="00D616DA" w:rsidRDefault="008F105A"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rsidRPr="00D616DA">
              <w:t>Open the transcript and play the audio-only content</w:t>
            </w:r>
            <w:r w:rsidR="009E3CA2" w:rsidRPr="00D616DA">
              <w:t xml:space="preserve">, Compare </w:t>
            </w:r>
            <w:r w:rsidRPr="00D616DA">
              <w:t xml:space="preserve">that the information in the transcript is an accurate and complete representation of the audio-only content. Note the inclusion or absence of relevant </w:t>
            </w:r>
            <w:r w:rsidR="00FA6633" w:rsidRPr="00D616DA">
              <w:t xml:space="preserve">associated sounds </w:t>
            </w:r>
            <w:r w:rsidRPr="00D616DA">
              <w:t>in addition to</w:t>
            </w:r>
            <w:r w:rsidR="009E3CA2" w:rsidRPr="00D616DA">
              <w:t xml:space="preserve"> any</w:t>
            </w:r>
            <w:r w:rsidRPr="00D616DA">
              <w:t xml:space="preserve"> dialogue</w:t>
            </w:r>
            <w:r w:rsidR="009E3CA2" w:rsidRPr="00D616DA">
              <w:t>/narration</w:t>
            </w:r>
            <w:r w:rsidRPr="00D616DA">
              <w:t>, such as doors banging</w:t>
            </w:r>
            <w:r w:rsidR="00FA6633" w:rsidRPr="00D616DA">
              <w:t xml:space="preserve"> or</w:t>
            </w:r>
            <w:r w:rsidRPr="00D616DA">
              <w:t xml:space="preserve"> sirens </w:t>
            </w:r>
            <w:r w:rsidR="00FA6633" w:rsidRPr="00D616DA">
              <w:t>wailing</w:t>
            </w:r>
            <w:r w:rsidRPr="00D616DA">
              <w:t>.</w:t>
            </w:r>
          </w:p>
          <w:p w:rsidR="008F105A" w:rsidRDefault="008F105A" w:rsidP="008F105A">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A14249" w:rsidRPr="00C254D1" w:rsidRDefault="008F105A" w:rsidP="009E3CA2">
            <w:pPr>
              <w:pStyle w:val="NormalBullet"/>
              <w:cnfStyle w:val="000000000000" w:firstRow="0" w:lastRow="0" w:firstColumn="0" w:lastColumn="0" w:oddVBand="0" w:evenVBand="0" w:oddHBand="0" w:evenHBand="0" w:firstRowFirstColumn="0" w:firstRowLastColumn="0" w:lastRowFirstColumn="0" w:lastRowLastColumn="0"/>
            </w:pPr>
            <w:r>
              <w:t xml:space="preserve">MS Word 2010 does not include any native controls for playing media. The controls will most likely be part of an embedded player’s </w:t>
            </w:r>
            <w:proofErr w:type="gramStart"/>
            <w:r>
              <w:t>file</w:t>
            </w:r>
            <w:proofErr w:type="gramEnd"/>
            <w:r>
              <w:t xml:space="preserve"> (</w:t>
            </w:r>
            <w:r w:rsidR="00A44583">
              <w:t>e.g.</w:t>
            </w:r>
            <w:r>
              <w:t xml:space="preserve"> Flash).</w:t>
            </w:r>
          </w:p>
        </w:tc>
      </w:tr>
      <w:tr w:rsidR="00A14249"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A14249" w:rsidRPr="00A863A1" w:rsidRDefault="00A14249" w:rsidP="00DA6332">
            <w:pPr>
              <w:pStyle w:val="Heading5"/>
              <w:outlineLvl w:val="4"/>
            </w:pPr>
            <w:r w:rsidRPr="00A863A1">
              <w:t>Test Instruction 2</w:t>
            </w:r>
            <w:r>
              <w:t>b</w:t>
            </w:r>
            <w:r w:rsidRPr="00A863A1">
              <w:t xml:space="preserve">: </w:t>
            </w:r>
            <w:r w:rsidR="00DA6332">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A14249" w:rsidRPr="000A6D90"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t>fail 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Audio-only content is not accompanied by a transcript.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xml:space="preserve">): </w:t>
            </w:r>
            <w:r w:rsidR="00587068">
              <w:t xml:space="preserve">Equivalent </w:t>
            </w:r>
            <w:r>
              <w:t>T</w:t>
            </w:r>
            <w:r w:rsidRPr="00F22D59">
              <w:t xml:space="preserve">ext </w:t>
            </w:r>
            <w:r w:rsidR="00587068">
              <w:t>D</w:t>
            </w:r>
            <w:r w:rsidRPr="00F22D59">
              <w:t>escriptions</w:t>
            </w:r>
            <w:r>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 xml:space="preserve">Audio-only content is accompanied by a transcript that is </w:t>
            </w:r>
            <w:r w:rsidR="00813F8E">
              <w:t>in</w:t>
            </w:r>
            <w:r>
              <w:t xml:space="preserve">accurate or </w:t>
            </w:r>
            <w:r w:rsidR="00813F8E">
              <w:t>in</w:t>
            </w:r>
            <w:r>
              <w:t>complete.</w:t>
            </w:r>
          </w:p>
          <w:p w:rsidR="00E82606" w:rsidRPr="00C254D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xml:space="preserve">): </w:t>
            </w:r>
            <w:r w:rsidR="00587068">
              <w:t xml:space="preserve">Equivalent </w:t>
            </w:r>
            <w:r>
              <w:t>T</w:t>
            </w:r>
            <w:r w:rsidRPr="00F22D59">
              <w:t xml:space="preserve">ext </w:t>
            </w:r>
            <w:r w:rsidR="00587068">
              <w:t>D</w:t>
            </w:r>
            <w:r w:rsidRPr="00F22D59">
              <w:t>escriptions</w:t>
            </w:r>
            <w:r>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Audio-only content is not accompanied by a transcript.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587068">
              <w:t>:</w:t>
            </w:r>
            <w:r w:rsidRPr="00BC4FA1">
              <w:t xml:space="preserve"> Non-</w:t>
            </w:r>
            <w:r w:rsidR="00587068">
              <w:t>T</w:t>
            </w:r>
            <w:r w:rsidRPr="00BC4FA1">
              <w:t>ext Content</w:t>
            </w:r>
            <w:r w:rsidR="00587068">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587068" w:rsidRPr="00C10518">
              <w:t>:</w:t>
            </w:r>
            <w:r w:rsidRPr="00C10518">
              <w:t xml:space="preserve"> </w:t>
            </w:r>
            <w:r w:rsidRPr="00FA1FFF">
              <w:t>Audio-onl</w:t>
            </w:r>
            <w:r>
              <w:t>y and Video-only (Prerecorded)</w:t>
            </w:r>
            <w:r w:rsidR="00587068">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 xml:space="preserve">Audio-only content is accompanied by a transcript that is </w:t>
            </w:r>
            <w:r w:rsidR="008459B9">
              <w:t>in</w:t>
            </w:r>
            <w:r>
              <w:t xml:space="preserve">accurate or </w:t>
            </w:r>
            <w:r w:rsidR="008459B9">
              <w:t>in</w:t>
            </w:r>
            <w:r>
              <w:t>complete.</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587068">
              <w:t>:</w:t>
            </w:r>
            <w:r w:rsidRPr="00BC4FA1">
              <w:t xml:space="preserve"> Non-</w:t>
            </w:r>
            <w:r w:rsidR="00587068">
              <w:t>T</w:t>
            </w:r>
            <w:r w:rsidRPr="00BC4FA1">
              <w:t>ext Content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 xml:space="preserve">1.2.1 </w:t>
            </w:r>
            <w:r w:rsidRPr="00FA1FFF">
              <w:t>Audio-onl</w:t>
            </w:r>
            <w:r>
              <w:t>y and Video-only (Prerecorded)</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587068">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16</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w:t>
            </w:r>
            <w:r w:rsidRPr="00C254D1">
              <w:t>udio</w:t>
            </w:r>
            <w:r>
              <w:t>-only content has</w:t>
            </w:r>
            <w:r w:rsidRPr="004E72FB">
              <w:t xml:space="preserve"> </w:t>
            </w:r>
            <w:r w:rsidRPr="006F3A6A">
              <w:t xml:space="preserve">a transcript </w:t>
            </w:r>
            <w:r>
              <w:t>supplied AND the transcript is an accurate and complete representation of the audio-only content.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16</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There are no audio-only files.</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16</w:t>
            </w:r>
            <w:r>
              <w:t>)</w:t>
            </w:r>
          </w:p>
        </w:tc>
      </w:tr>
      <w:tr w:rsidR="00E82606" w:rsidRPr="000A6D90"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A863A1" w:rsidRDefault="00E82606" w:rsidP="00DA6332">
            <w:pPr>
              <w:pStyle w:val="Heading5"/>
              <w:outlineLvl w:val="4"/>
            </w:pPr>
            <w:r>
              <w:t xml:space="preserve">Advisory: Tips </w:t>
            </w:r>
            <w:r w:rsidR="00DA6332">
              <w:t xml:space="preserve">to enhance or </w:t>
            </w:r>
            <w:r w:rsidR="00183737">
              <w:t>streamline test</w:t>
            </w:r>
            <w:r>
              <w:t xml:space="preserve"> </w:t>
            </w:r>
            <w:r w:rsidR="00034F82">
              <w:t>processes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If audio is synchronized with video, slides, animations, or other time-based visual media, then use the synchronization test instead.</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The proximity of the audio content to any control to reveal the transcript is covered by the Reading Order test (</w:t>
            </w:r>
            <w:r w:rsidR="00A46098">
              <w:t>such as</w:t>
            </w:r>
            <w:r w:rsidR="00183737">
              <w:t xml:space="preserve"> </w:t>
            </w:r>
            <w:r>
              <w:t>whether there is a logical order for content).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Testing of media players is usually a software test of the plug-in.</w:t>
            </w:r>
          </w:p>
        </w:tc>
      </w:tr>
    </w:tbl>
    <w:p w:rsidR="00E82606" w:rsidRDefault="00E82606" w:rsidP="00E82606">
      <w:pPr>
        <w:pStyle w:val="Heading4"/>
        <w:rPr>
          <w:lang w:val="en-US"/>
        </w:rPr>
      </w:pPr>
      <w:bookmarkStart w:id="100" w:name="_Toc357516606"/>
      <w:bookmarkStart w:id="101" w:name="_Toc367453062"/>
      <w:bookmarkStart w:id="102" w:name="_Toc399427631"/>
      <w:r>
        <w:rPr>
          <w:lang w:val="en-US"/>
        </w:rPr>
        <w:lastRenderedPageBreak/>
        <w:t>Video (</w:t>
      </w:r>
      <w:r w:rsidR="00BE1DD1">
        <w:rPr>
          <w:lang w:val="en-US"/>
        </w:rPr>
        <w:t>D</w:t>
      </w:r>
      <w:r>
        <w:rPr>
          <w:lang w:val="en-US"/>
        </w:rPr>
        <w:t>escriptions)</w:t>
      </w:r>
      <w:bookmarkEnd w:id="100"/>
      <w:bookmarkEnd w:id="101"/>
      <w:bookmarkEnd w:id="102"/>
    </w:p>
    <w:tbl>
      <w:tblPr>
        <w:tblStyle w:val="BaselineTestTable"/>
        <w:tblW w:w="10087" w:type="dxa"/>
        <w:tblLayout w:type="fixed"/>
        <w:tblLook w:val="0480" w:firstRow="0" w:lastRow="0" w:firstColumn="1" w:lastColumn="0" w:noHBand="0" w:noVBand="1"/>
        <w:tblDescription w:val="Video (descriptions) baseline test"/>
      </w:tblPr>
      <w:tblGrid>
        <w:gridCol w:w="2617"/>
        <w:gridCol w:w="7470"/>
      </w:tblGrid>
      <w:tr w:rsidR="00E82606" w:rsidRPr="00CE4426"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CE4426" w:rsidRDefault="00025C26" w:rsidP="004B2A16">
            <w:pPr>
              <w:pStyle w:val="Heading5"/>
              <w:outlineLvl w:val="4"/>
            </w:pPr>
            <w:r>
              <w:t>Requirement</w:t>
            </w:r>
            <w:r>
              <w:br/>
              <w:t>[All Documents]</w:t>
            </w:r>
          </w:p>
        </w:tc>
        <w:tc>
          <w:tcPr>
            <w:tcW w:w="7470" w:type="dxa"/>
          </w:tcPr>
          <w:p w:rsidR="00E82606" w:rsidRPr="00CE4426" w:rsidRDefault="00004FAE" w:rsidP="00623DF9">
            <w:pPr>
              <w:cnfStyle w:val="000000000000" w:firstRow="0" w:lastRow="0" w:firstColumn="0" w:lastColumn="0" w:oddVBand="0" w:evenVBand="0" w:oddHBand="0" w:evenHBand="0" w:firstRowFirstColumn="0" w:firstRowLastColumn="0" w:lastRowFirstColumn="0" w:lastRowLastColumn="0"/>
            </w:pPr>
            <w:r>
              <w:t>17</w:t>
            </w:r>
            <w:r w:rsidR="00E82606" w:rsidRPr="00CE4426">
              <w:t xml:space="preserve">. </w:t>
            </w:r>
            <w:r w:rsidR="00395D24">
              <w:t>Meaningful v</w:t>
            </w:r>
            <w:r w:rsidR="00E82606" w:rsidRPr="00CE4426">
              <w:t xml:space="preserve">ideo-only </w:t>
            </w:r>
            <w:r w:rsidR="00E82606">
              <w:t>content</w:t>
            </w:r>
            <w:r w:rsidR="00E82606" w:rsidRPr="00CE4426">
              <w:t xml:space="preserve"> must be accompanied by </w:t>
            </w:r>
            <w:r w:rsidR="00D749A6">
              <w:t xml:space="preserve">a </w:t>
            </w:r>
            <w:r w:rsidR="00E82606" w:rsidRPr="00CE4426">
              <w:t>description</w:t>
            </w:r>
            <w:r w:rsidR="00D749A6">
              <w:t>.</w:t>
            </w:r>
            <w:r w:rsidR="00D275CB">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CE4426" w:rsidRDefault="00025C26" w:rsidP="004B2A16">
            <w:pPr>
              <w:pStyle w:val="Heading5"/>
              <w:outlineLvl w:val="4"/>
            </w:pPr>
            <w:r>
              <w:t>Rationale</w:t>
            </w:r>
            <w:r>
              <w:br/>
              <w:t>[All Documents]</w:t>
            </w:r>
          </w:p>
        </w:tc>
        <w:tc>
          <w:tcPr>
            <w:tcW w:w="7470" w:type="dxa"/>
          </w:tcPr>
          <w:p w:rsidR="00395D24" w:rsidRPr="004D1176" w:rsidRDefault="00395D24" w:rsidP="00395D24">
            <w:pPr>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Embedded video-only content (such as animations and slideshows.) can contain meaningful information necessary to understand a document.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Some users will not be able to rely on video.</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If there is no text equivalent to the video, the meaning contained in the content will not be available.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 version of what is being shown, and/or a description of the relevant video gives equivalent access to the content for people who are unable to rely on video.</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rsidR="005516CC" w:rsidRDefault="00796D33" w:rsidP="005516CC">
            <w:pPr>
              <w:pStyle w:val="NormalBullet"/>
              <w:cnfStyle w:val="000000000000" w:firstRow="0" w:lastRow="0" w:firstColumn="0" w:lastColumn="0" w:oddVBand="0" w:evenVBand="0" w:oddHBand="0" w:evenHBand="0" w:firstRowFirstColumn="0" w:firstRowLastColumn="0" w:lastRowFirstColumn="0" w:lastRowLastColumn="0"/>
            </w:pPr>
            <w:r w:rsidRPr="001B02DE">
              <w:t>Short animation effects such as button activation highlights and file shrink/disappear on closure are not included in this requirement.</w:t>
            </w:r>
          </w:p>
          <w:p w:rsidR="00796D33" w:rsidRPr="004D1176" w:rsidRDefault="00796D33" w:rsidP="005516CC">
            <w:pPr>
              <w:pStyle w:val="NormalBullet"/>
              <w:cnfStyle w:val="000000000000" w:firstRow="0" w:lastRow="0" w:firstColumn="0" w:lastColumn="0" w:oddVBand="0" w:evenVBand="0" w:oddHBand="0" w:evenHBand="0" w:firstRowFirstColumn="0" w:firstRowLastColumn="0" w:lastRowFirstColumn="0" w:lastRowLastColumn="0"/>
            </w:pPr>
            <w:r w:rsidRPr="001B02DE">
              <w:t>‘Decorative’ video includes background images that convey no content.</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w:t>
            </w:r>
            <w:r w:rsidR="00F43F15">
              <w:t xml:space="preserve"> version of what is being shown</w:t>
            </w:r>
            <w:r w:rsidRPr="001B02DE">
              <w:t xml:space="preserve"> and/or a description of the relevant video gives equivalent access to the content for people who are blind or low vision.</w:t>
            </w:r>
          </w:p>
        </w:tc>
      </w:tr>
      <w:tr w:rsidR="00E82606" w:rsidRPr="00CE4426"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CE4426" w:rsidRDefault="00025C26" w:rsidP="004B2A16">
            <w:pPr>
              <w:pStyle w:val="Heading5"/>
              <w:outlineLvl w:val="4"/>
            </w:pPr>
            <w:r>
              <w:t>Related Standards</w:t>
            </w:r>
            <w:r>
              <w:br/>
              <w:t>[All Documents]</w:t>
            </w:r>
          </w:p>
        </w:tc>
        <w:tc>
          <w:tcPr>
            <w:tcW w:w="7470" w:type="dxa"/>
          </w:tcPr>
          <w:p w:rsidR="003824BD" w:rsidRPr="00316B61" w:rsidRDefault="00E82606" w:rsidP="00D275CB">
            <w:pPr>
              <w:cnfStyle w:val="000000000000" w:firstRow="0" w:lastRow="0" w:firstColumn="0" w:lastColumn="0" w:oddVBand="0" w:evenVBand="0" w:oddHBand="0" w:evenHBand="0" w:firstRowFirstColumn="0" w:firstRowLastColumn="0" w:lastRowFirstColumn="0" w:lastRowLastColumn="0"/>
            </w:pPr>
            <w:r w:rsidRPr="00316B61">
              <w:t>508 1194.21(h)</w:t>
            </w:r>
            <w:r w:rsidR="003453F5">
              <w:rPr>
                <w:rFonts w:cstheme="minorHAnsi"/>
                <w:bCs/>
              </w:rPr>
              <w:t>:</w:t>
            </w:r>
            <w:r w:rsidRPr="00316B61">
              <w:t xml:space="preserve"> Animation</w:t>
            </w:r>
          </w:p>
          <w:p w:rsidR="00623DF9" w:rsidRPr="00316B61" w:rsidRDefault="00E82606"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316B61">
              <w:t>(a)</w:t>
            </w:r>
            <w:r w:rsidR="003453F5">
              <w:rPr>
                <w:rFonts w:cstheme="minorHAnsi"/>
                <w:bCs/>
              </w:rPr>
              <w:t>:</w:t>
            </w:r>
            <w:r w:rsidRPr="00316B61">
              <w:t xml:space="preserve"> Text descriptions</w:t>
            </w:r>
          </w:p>
          <w:p w:rsidR="00D275CB" w:rsidRDefault="0080592B"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316B61">
              <w:rPr>
                <w:rFonts w:cstheme="minorHAnsi"/>
              </w:rPr>
              <w:t>508 1194.31(a)</w:t>
            </w:r>
            <w:r w:rsidR="003453F5">
              <w:rPr>
                <w:rFonts w:cstheme="minorHAnsi"/>
                <w:bCs/>
              </w:rPr>
              <w:t>:</w:t>
            </w:r>
            <w:r w:rsidRPr="00316B61">
              <w:rPr>
                <w:rFonts w:cstheme="minorHAnsi"/>
              </w:rPr>
              <w:t xml:space="preserve"> Use Without Vision</w:t>
            </w:r>
          </w:p>
          <w:p w:rsidR="00E82606" w:rsidRPr="00316B61" w:rsidRDefault="0080592B" w:rsidP="00D275CB">
            <w:pPr>
              <w:cnfStyle w:val="000000000000" w:firstRow="0" w:lastRow="0" w:firstColumn="0" w:lastColumn="0" w:oddVBand="0" w:evenVBand="0" w:oddHBand="0" w:evenHBand="0" w:firstRowFirstColumn="0" w:firstRowLastColumn="0" w:lastRowFirstColumn="0" w:lastRowLastColumn="0"/>
            </w:pPr>
            <w:r w:rsidRPr="00316B61">
              <w:rPr>
                <w:lang w:val="en"/>
              </w:rPr>
              <w:t>508 1194.31(b)</w:t>
            </w:r>
            <w:r w:rsidR="003453F5">
              <w:rPr>
                <w:rFonts w:cstheme="minorHAnsi"/>
                <w:bCs/>
              </w:rPr>
              <w:t>:</w:t>
            </w:r>
            <w:r w:rsidRPr="00316B61">
              <w:rPr>
                <w:lang w:val="en"/>
              </w:rPr>
              <w:t xml:space="preserve"> Use with </w:t>
            </w:r>
            <w:r w:rsidR="00316B61" w:rsidRPr="001C2FEA">
              <w:rPr>
                <w:lang w:val="en"/>
              </w:rPr>
              <w:t>L</w:t>
            </w:r>
            <w:r w:rsidRPr="00316B61">
              <w:rPr>
                <w:lang w:val="en"/>
              </w:rPr>
              <w:t>ow vision</w:t>
            </w:r>
            <w:r w:rsidR="00583142">
              <w:t xml:space="preserve">WCAG2 </w:t>
            </w:r>
            <w:r w:rsidR="00E82606" w:rsidRPr="00316B61">
              <w:rPr>
                <w:bCs/>
              </w:rPr>
              <w:t>1.1</w:t>
            </w:r>
            <w:r w:rsidR="003453F5">
              <w:rPr>
                <w:rFonts w:cstheme="minorHAnsi"/>
                <w:bCs/>
              </w:rPr>
              <w:t>:</w:t>
            </w:r>
            <w:r w:rsidR="00E82606" w:rsidRPr="00316B61">
              <w:rPr>
                <w:bCs/>
              </w:rPr>
              <w:t xml:space="preserve"> Non-text Content</w:t>
            </w:r>
          </w:p>
          <w:p w:rsidR="00E82606" w:rsidRPr="00CE4426"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E82606" w:rsidRPr="00316B61">
              <w:rPr>
                <w:bCs/>
              </w:rPr>
              <w:t>1.2.1</w:t>
            </w:r>
            <w:r w:rsidR="003453F5">
              <w:rPr>
                <w:rFonts w:cstheme="minorHAnsi"/>
                <w:bCs/>
              </w:rPr>
              <w:t>:</w:t>
            </w:r>
            <w:r w:rsidR="00E82606" w:rsidRPr="00316B61">
              <w:rPr>
                <w:bCs/>
              </w:rPr>
              <w:t xml:space="preserve"> Audio-only and Video-only (Prerecorded</w:t>
            </w:r>
            <w:r w:rsidR="00316B61" w:rsidRPr="00316B61">
              <w:rPr>
                <w:bCs/>
              </w:rPr>
              <w:t>)</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rsidRPr="00A863A1">
              <w:t xml:space="preserve">Tools </w:t>
            </w:r>
            <w:r w:rsidR="00034F82">
              <w:t>Necessary</w:t>
            </w:r>
            <w:r w:rsidR="00034F82">
              <w:br/>
            </w:r>
            <w:r w:rsidR="00034F82" w:rsidRPr="00034F82">
              <w:rPr>
                <w:color w:val="0070C0"/>
              </w:rPr>
              <w:t>[Word 2010]</w:t>
            </w:r>
          </w:p>
        </w:tc>
        <w:tc>
          <w:tcPr>
            <w:tcW w:w="7470" w:type="dxa"/>
          </w:tcPr>
          <w:p w:rsidR="00E82606" w:rsidRPr="00B927E0" w:rsidRDefault="00316B61" w:rsidP="004B2A16">
            <w:pPr>
              <w:cnfStyle w:val="000000000000" w:firstRow="0" w:lastRow="0" w:firstColumn="0" w:lastColumn="0" w:oddVBand="0" w:evenVBand="0" w:oddHBand="0" w:evenHBand="0" w:firstRowFirstColumn="0" w:firstRowLastColumn="0" w:lastRowFirstColumn="0" w:lastRowLastColumn="0"/>
            </w:pPr>
            <w:r w:rsidRPr="001C2FEA">
              <w:t>None</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5E5B73" w:rsidRDefault="005E5B73" w:rsidP="001D70AF">
            <w:pPr>
              <w:pStyle w:val="Normalabc"/>
              <w:numPr>
                <w:ilvl w:val="0"/>
                <w:numId w:val="32"/>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video-only content when activated. Look for links, controls (buttons), video file icons etc.</w:t>
            </w:r>
          </w:p>
          <w:p w:rsidR="005E5B73" w:rsidRDefault="005E5B73"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video content that plays automatically (</w:t>
            </w:r>
            <w:r w:rsidR="00A44583">
              <w:t>e.g.</w:t>
            </w:r>
            <w:r>
              <w:t xml:space="preserve"> upon opening a document).</w:t>
            </w:r>
          </w:p>
          <w:p w:rsidR="005E5B73" w:rsidRDefault="005E5B73"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5E5B73" w:rsidRPr="002E6A44" w:rsidRDefault="005E5B73" w:rsidP="00EF507C">
            <w:pPr>
              <w:pStyle w:val="NormalBullet"/>
              <w:cnfStyle w:val="000000000000" w:firstRow="0" w:lastRow="0" w:firstColumn="0" w:lastColumn="0" w:oddVBand="0" w:evenVBand="0" w:oddHBand="0" w:evenHBand="0" w:firstRowFirstColumn="0" w:firstRowLastColumn="0" w:lastRowFirstColumn="0" w:lastRowLastColumn="0"/>
            </w:pPr>
            <w:r>
              <w:t>A video-only file may be stored in a synchronized media format. For example, an animation is stored in a file where the audio is absent or can be considered incidental (</w:t>
            </w:r>
            <w:r w:rsidR="00A44583">
              <w:t>e.g.</w:t>
            </w:r>
            <w:r>
              <w:t xml:space="preserve"> background music that does not influence the comprehension of the animation). If the audio component is absent or incidental, then treat the file as video-only.</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DA6332">
            <w:pPr>
              <w:pStyle w:val="Heading5"/>
              <w:outlineLvl w:val="4"/>
            </w:pPr>
            <w:r w:rsidRPr="00A863A1">
              <w:t>Test Instruction 1</w:t>
            </w:r>
            <w:r>
              <w:t>b</w:t>
            </w:r>
            <w:r w:rsidRPr="00A863A1">
              <w:t xml:space="preserve">: </w:t>
            </w:r>
            <w:r w:rsidR="00DA6332">
              <w:t xml:space="preserve">Accessibility </w:t>
            </w:r>
            <w:r>
              <w:t>Checker Find of</w:t>
            </w:r>
            <w:r w:rsidRPr="00A863A1">
              <w:t xml:space="preserve"> Applicable </w:t>
            </w:r>
            <w:r>
              <w:t>Components</w:t>
            </w:r>
            <w:r>
              <w:br/>
            </w:r>
            <w:r w:rsidRPr="00034F82">
              <w:rPr>
                <w:color w:val="0070C0"/>
              </w:rPr>
              <w:t>[Word 2010]</w:t>
            </w:r>
          </w:p>
        </w:tc>
        <w:tc>
          <w:tcPr>
            <w:tcW w:w="7470" w:type="dxa"/>
          </w:tcPr>
          <w:p w:rsidR="005E5B73" w:rsidRPr="00C254D1"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3E5F99" w:rsidRPr="00106202" w:rsidRDefault="008F105A" w:rsidP="001D70AF">
            <w:pPr>
              <w:pStyle w:val="Normalabc"/>
              <w:numPr>
                <w:ilvl w:val="0"/>
                <w:numId w:val="58"/>
              </w:numPr>
              <w:cnfStyle w:val="000000000000" w:firstRow="0" w:lastRow="0" w:firstColumn="0" w:lastColumn="0" w:oddVBand="0" w:evenVBand="0" w:oddHBand="0" w:evenHBand="0" w:firstRowFirstColumn="0" w:firstRowLastColumn="0" w:lastRowFirstColumn="0" w:lastRowLastColumn="0"/>
            </w:pPr>
            <w:r w:rsidRPr="00106202">
              <w:t>Check that the description is available</w:t>
            </w:r>
            <w:r w:rsidR="003E5F99" w:rsidRPr="00106202">
              <w:t>:</w:t>
            </w:r>
          </w:p>
          <w:p w:rsidR="008F105A"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t>as accessible screen text (i.e. an image of a description with</w:t>
            </w:r>
            <w:r w:rsidR="00724848">
              <w:t>out</w:t>
            </w:r>
            <w:r>
              <w:t xml:space="preserve"> </w:t>
            </w:r>
            <w:r w:rsidR="00724848">
              <w:t>alt</w:t>
            </w:r>
            <w:r w:rsidRPr="00033343">
              <w:t>-te</w:t>
            </w:r>
            <w:r>
              <w:t xml:space="preserve">xt would </w:t>
            </w:r>
            <w:r w:rsidR="00724848">
              <w:t>fail</w:t>
            </w:r>
            <w:r>
              <w:t xml:space="preserve"> this test)</w:t>
            </w:r>
            <w:r w:rsidR="003E5F99">
              <w:t>;</w:t>
            </w:r>
            <w:r>
              <w:t xml:space="preserve"> or</w:t>
            </w:r>
          </w:p>
          <w:p w:rsidR="00813F8E" w:rsidRDefault="008F105A" w:rsidP="003E5F99">
            <w:pPr>
              <w:pStyle w:val="NormalBullet"/>
              <w:cnfStyle w:val="000000000000" w:firstRow="0" w:lastRow="0" w:firstColumn="0" w:lastColumn="0" w:oddVBand="0" w:evenVBand="0" w:oddHBand="0" w:evenHBand="0" w:firstRowFirstColumn="0" w:firstRowLastColumn="0" w:lastRowFirstColumn="0" w:lastRowLastColumn="0"/>
            </w:pPr>
            <w:proofErr w:type="gramStart"/>
            <w:r>
              <w:t>as</w:t>
            </w:r>
            <w:proofErr w:type="gramEnd"/>
            <w:r>
              <w:t xml:space="preserve"> an audio file.</w:t>
            </w:r>
          </w:p>
          <w:p w:rsidR="008F105A" w:rsidRPr="00106202" w:rsidRDefault="008F105A" w:rsidP="00106202">
            <w:pPr>
              <w:pStyle w:val="Normalabc"/>
              <w:cnfStyle w:val="000000000000" w:firstRow="0" w:lastRow="0" w:firstColumn="0" w:lastColumn="0" w:oddVBand="0" w:evenVBand="0" w:oddHBand="0" w:evenHBand="0" w:firstRowFirstColumn="0" w:firstRowLastColumn="0" w:lastRowFirstColumn="0" w:lastRowLastColumn="0"/>
            </w:pPr>
            <w:r w:rsidRPr="00106202">
              <w:t>Open the description and play the video-only content.</w:t>
            </w:r>
            <w:r w:rsidR="00813F8E" w:rsidRPr="00106202">
              <w:t xml:space="preserve"> </w:t>
            </w:r>
            <w:r w:rsidRPr="00106202">
              <w:t>Check that the information in the description is an accurate and complete representation of the video-only content.</w:t>
            </w:r>
          </w:p>
          <w:p w:rsidR="008F105A" w:rsidRDefault="008F105A" w:rsidP="008F105A">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8F105A" w:rsidRPr="008F105A" w:rsidRDefault="008F105A" w:rsidP="00EF507C">
            <w:pPr>
              <w:pStyle w:val="NormalBullet"/>
              <w:cnfStyle w:val="000000000000" w:firstRow="0" w:lastRow="0" w:firstColumn="0" w:lastColumn="0" w:oddVBand="0" w:evenVBand="0" w:oddHBand="0" w:evenHBand="0" w:firstRowFirstColumn="0" w:firstRowLastColumn="0" w:lastRowFirstColumn="0" w:lastRowLastColumn="0"/>
            </w:pPr>
            <w:r>
              <w:t>When accompanying a video-only file with an audio description file, the files do not have to be synchronized.</w:t>
            </w:r>
          </w:p>
          <w:p w:rsidR="005E5B73" w:rsidRPr="00C254D1" w:rsidRDefault="008F105A" w:rsidP="00813F8E">
            <w:pPr>
              <w:pStyle w:val="NormalBullet"/>
              <w:cnfStyle w:val="000000000000" w:firstRow="0" w:lastRow="0" w:firstColumn="0" w:lastColumn="0" w:oddVBand="0" w:evenVBand="0" w:oddHBand="0" w:evenHBand="0" w:firstRowFirstColumn="0" w:firstRowLastColumn="0" w:lastRowFirstColumn="0" w:lastRowLastColumn="0"/>
            </w:pPr>
            <w:r>
              <w:t xml:space="preserve">MS Word 2010 does not include any native controls for playing media. The controls will most likely be part of an embedded player’s </w:t>
            </w:r>
            <w:proofErr w:type="gramStart"/>
            <w:r>
              <w:t>file</w:t>
            </w:r>
            <w:proofErr w:type="gramEnd"/>
            <w:r>
              <w:t xml:space="preserve"> (</w:t>
            </w:r>
            <w:r w:rsidR="00A44583">
              <w:t>e.g.</w:t>
            </w:r>
            <w:r>
              <w:t xml:space="preserve"> Flash).</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5E5B73" w:rsidP="00DA6332">
            <w:pPr>
              <w:pStyle w:val="Heading5"/>
              <w:outlineLvl w:val="4"/>
            </w:pPr>
            <w:r w:rsidRPr="00A863A1">
              <w:t>Test Instruction 2</w:t>
            </w:r>
            <w:r>
              <w:t>b</w:t>
            </w:r>
            <w:r w:rsidRPr="00A863A1">
              <w:t xml:space="preserve">: </w:t>
            </w:r>
            <w:r w:rsidR="00DA6332">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5E5B73" w:rsidRPr="000A6D90" w:rsidRDefault="008F105A" w:rsidP="008F105A">
            <w:pPr>
              <w:cnfStyle w:val="000000000000" w:firstRow="0" w:lastRow="0" w:firstColumn="0" w:lastColumn="0" w:oddVBand="0" w:evenVBand="0" w:oddHBand="0" w:evenHBand="0" w:firstRowFirstColumn="0" w:firstRowLastColumn="0" w:lastRowFirstColumn="0" w:lastRowLastColumn="0"/>
            </w:pPr>
            <w:r>
              <w:t>N/A</w:t>
            </w:r>
            <w:r w:rsidR="003F1696">
              <w:t xml:space="preserve"> </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rsidRPr="00D4249C">
              <w:t xml:space="preserve">A </w:t>
            </w:r>
            <w:r>
              <w:t xml:space="preserve">video-only </w:t>
            </w:r>
            <w:r w:rsidRPr="00D4249C">
              <w:t xml:space="preserve">file does not have </w:t>
            </w:r>
            <w:r>
              <w:t xml:space="preserve">a </w:t>
            </w:r>
            <w:r w:rsidRPr="00D4249C">
              <w:t>description</w:t>
            </w:r>
            <w:r>
              <w:t>.</w:t>
            </w:r>
          </w:p>
          <w:p w:rsidR="00623DF9" w:rsidRDefault="00623DF9"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rsidRPr="00D4249C">
              <w:t xml:space="preserve">A </w:t>
            </w:r>
            <w:r>
              <w:t>video-only</w:t>
            </w:r>
            <w:r w:rsidRPr="00D4249C">
              <w:t xml:space="preserve"> file has </w:t>
            </w:r>
            <w:r>
              <w:t xml:space="preserve">text </w:t>
            </w:r>
            <w:r w:rsidRPr="00D4249C">
              <w:t xml:space="preserve">descriptions that are </w:t>
            </w:r>
            <w:r w:rsidR="008459B9">
              <w:t>in</w:t>
            </w:r>
            <w:r w:rsidRPr="00D4249C">
              <w:t xml:space="preserve">accurate or </w:t>
            </w:r>
            <w:r w:rsidR="008459B9">
              <w:t>in</w:t>
            </w:r>
            <w:r w:rsidRPr="00D4249C">
              <w:t>complete</w:t>
            </w:r>
            <w:r>
              <w:t>.</w:t>
            </w:r>
          </w:p>
          <w:p w:rsidR="001B37EA" w:rsidRDefault="001B37EA" w:rsidP="001B37EA">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xml:space="preserve">): </w:t>
            </w:r>
            <w:r w:rsidRPr="00F22D59">
              <w:t xml:space="preserve">Equivalent </w:t>
            </w:r>
            <w:r w:rsidR="00A970AD">
              <w:t>T</w:t>
            </w:r>
            <w:r w:rsidRPr="00F22D59">
              <w:t xml:space="preserve">ext </w:t>
            </w:r>
            <w:r w:rsidR="00A970AD">
              <w:t>D</w:t>
            </w:r>
            <w:r w:rsidRPr="00F22D59">
              <w:t>escriptions</w:t>
            </w:r>
            <w:r>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rsidRPr="00D4249C">
              <w:t xml:space="preserve">A </w:t>
            </w:r>
            <w:r>
              <w:t>video-only</w:t>
            </w:r>
            <w:r w:rsidRPr="00D4249C">
              <w:t xml:space="preserve"> file has </w:t>
            </w:r>
            <w:r>
              <w:t xml:space="preserve">audio </w:t>
            </w:r>
            <w:r w:rsidRPr="00D4249C">
              <w:t xml:space="preserve">descriptions that are </w:t>
            </w:r>
            <w:r w:rsidR="008459B9">
              <w:t>in</w:t>
            </w:r>
            <w:r w:rsidRPr="00D4249C">
              <w:t>accur</w:t>
            </w:r>
            <w:r>
              <w:t xml:space="preserve">ate or </w:t>
            </w:r>
            <w:r w:rsidR="008459B9">
              <w:t>in</w:t>
            </w:r>
            <w:r>
              <w:t>complete.</w:t>
            </w:r>
          </w:p>
          <w:p w:rsidR="001B37EA" w:rsidRDefault="001B37EA" w:rsidP="001B37EA">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rsidR="00E82606" w:rsidRPr="00C254D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1194.24(d): Video descriptions</w:t>
            </w:r>
            <w:r w:rsidRPr="00D4249C">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Video-only content</w:t>
            </w:r>
            <w:r w:rsidRPr="00D4249C">
              <w:t xml:space="preserve"> does not have </w:t>
            </w:r>
            <w:r>
              <w:t xml:space="preserve">a </w:t>
            </w:r>
            <w:r w:rsidRPr="00D4249C">
              <w:t>description</w:t>
            </w:r>
            <w:r>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A970AD">
              <w:t>:</w:t>
            </w:r>
            <w:r w:rsidRPr="00BC4FA1">
              <w:t xml:space="preserve"> Non-</w:t>
            </w:r>
            <w:r w:rsidR="00A970AD">
              <w:t>T</w:t>
            </w:r>
            <w:r w:rsidRPr="00BC4FA1">
              <w:t>ext Content</w:t>
            </w:r>
            <w:r w:rsidR="00A970AD">
              <w:t>.</w:t>
            </w:r>
          </w:p>
          <w:p w:rsidR="00E82606" w:rsidRPr="00070E3F" w:rsidRDefault="00E82606" w:rsidP="004A65A4">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A970AD" w:rsidRPr="00C10518">
              <w:t>:</w:t>
            </w:r>
            <w:r w:rsidRPr="00C10518">
              <w:t xml:space="preserve"> </w:t>
            </w:r>
            <w:r w:rsidRPr="00FA1FFF">
              <w:t>Audio-onl</w:t>
            </w:r>
            <w:r>
              <w:t>y and Video-only (Prerecorded)</w:t>
            </w:r>
            <w:r w:rsidR="00A970AD">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Video-only</w:t>
            </w:r>
            <w:r w:rsidRPr="00D4249C">
              <w:t xml:space="preserve"> </w:t>
            </w:r>
            <w:r>
              <w:t>content</w:t>
            </w:r>
            <w:r w:rsidRPr="00D4249C">
              <w:t xml:space="preserve"> has </w:t>
            </w:r>
            <w:r>
              <w:t xml:space="preserve">text </w:t>
            </w:r>
            <w:r w:rsidRPr="00D4249C">
              <w:t>descriptions that</w:t>
            </w:r>
            <w:r w:rsidR="00A970AD">
              <w:t xml:space="preserve"> </w:t>
            </w:r>
            <w:r w:rsidRPr="00D4249C">
              <w:t xml:space="preserve">are </w:t>
            </w:r>
            <w:r w:rsidR="008459B9">
              <w:t>in</w:t>
            </w:r>
            <w:r w:rsidRPr="00D4249C">
              <w:t xml:space="preserve">accurate or </w:t>
            </w:r>
            <w:r w:rsidR="008459B9">
              <w:t>in</w:t>
            </w:r>
            <w:r w:rsidRPr="00D4249C">
              <w:t>complete</w:t>
            </w:r>
            <w:r>
              <w:t xml:space="preserve"> OR audio </w:t>
            </w:r>
            <w:r w:rsidRPr="00D4249C">
              <w:t xml:space="preserve">descriptions that are </w:t>
            </w:r>
            <w:r w:rsidR="008459B9">
              <w:t>ina</w:t>
            </w:r>
            <w:r w:rsidRPr="00D4249C">
              <w:t>ccur</w:t>
            </w:r>
            <w:r>
              <w:t xml:space="preserve">ate or </w:t>
            </w:r>
            <w:r w:rsidR="008459B9">
              <w:t>in</w:t>
            </w:r>
            <w:r>
              <w:t>complete.</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A970AD">
              <w:t>:</w:t>
            </w:r>
            <w:r w:rsidRPr="00BC4FA1">
              <w:t xml:space="preserve"> Non-text Content</w:t>
            </w:r>
            <w:r w:rsidR="00A970AD">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A970AD" w:rsidRPr="00C10518">
              <w:t>:</w:t>
            </w:r>
            <w:r w:rsidRPr="00C10518">
              <w:t xml:space="preserve"> </w:t>
            </w:r>
            <w:r w:rsidRPr="00FA1FFF">
              <w:t>Audio-onl</w:t>
            </w:r>
            <w:r>
              <w:t>y and Video-only (Prerecorded)</w:t>
            </w:r>
            <w:r w:rsidR="00A970AD">
              <w: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A970AD">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17</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Video-only content has</w:t>
            </w:r>
            <w:r w:rsidRPr="006F3A6A">
              <w:t xml:space="preserve"> </w:t>
            </w:r>
            <w:r>
              <w:t>descriptions supplied AND the descriptions are an accurate and complete representation of the video-only content.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17</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There is no video-only (/animation) content.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17</w:t>
            </w:r>
            <w:r>
              <w:t>)</w:t>
            </w:r>
          </w:p>
        </w:tc>
      </w:tr>
      <w:tr w:rsidR="00E82606" w:rsidRPr="000A6D90"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A863A1" w:rsidRDefault="00E82606" w:rsidP="00DA6332">
            <w:pPr>
              <w:pStyle w:val="Heading5"/>
              <w:outlineLvl w:val="4"/>
            </w:pPr>
            <w:r>
              <w:t xml:space="preserve">Advisory: Tips </w:t>
            </w:r>
            <w:r w:rsidR="00DA6332">
              <w:t xml:space="preserve">to enhance or </w:t>
            </w:r>
            <w:r w:rsidR="00183737">
              <w:t>streamline test</w:t>
            </w:r>
            <w:r>
              <w:t xml:space="preserve"> </w:t>
            </w:r>
            <w:r w:rsidR="00034F82">
              <w:t>processes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If video is synchronized with audio, meaningful sounds, narration, or other time based visual media, then use the synchronization test instead.</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The proximity of the video content to any control to reveal the description is covered by the Reading Order test (i.e. whether there is a logical order for content).</w:t>
            </w:r>
          </w:p>
          <w:p w:rsidR="00E82606" w:rsidRPr="00D857E8"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Testing of media players is usually a software test of the plug-in.</w:t>
            </w:r>
          </w:p>
        </w:tc>
      </w:tr>
    </w:tbl>
    <w:p w:rsidR="00E82606" w:rsidRDefault="00E82606" w:rsidP="00E82606">
      <w:pPr>
        <w:pStyle w:val="Heading4"/>
        <w:rPr>
          <w:lang w:val="en-US"/>
        </w:rPr>
      </w:pPr>
      <w:bookmarkStart w:id="103" w:name="_Toc357516607"/>
      <w:bookmarkStart w:id="104" w:name="_Toc367453063"/>
      <w:bookmarkStart w:id="105" w:name="_Toc399427632"/>
      <w:r>
        <w:rPr>
          <w:lang w:val="en-US"/>
        </w:rPr>
        <w:lastRenderedPageBreak/>
        <w:t>Synchronized Media (</w:t>
      </w:r>
      <w:r w:rsidR="00BE1DD1">
        <w:rPr>
          <w:lang w:val="en-US"/>
        </w:rPr>
        <w:t>C</w:t>
      </w:r>
      <w:r>
        <w:rPr>
          <w:lang w:val="en-US"/>
        </w:rPr>
        <w:t>aptions)</w:t>
      </w:r>
      <w:bookmarkEnd w:id="103"/>
      <w:bookmarkEnd w:id="104"/>
      <w:bookmarkEnd w:id="105"/>
    </w:p>
    <w:tbl>
      <w:tblPr>
        <w:tblStyle w:val="BaselineTestTable"/>
        <w:tblW w:w="10087" w:type="dxa"/>
        <w:tblLayout w:type="fixed"/>
        <w:tblLook w:val="0480" w:firstRow="0" w:lastRow="0" w:firstColumn="1" w:lastColumn="0" w:noHBand="0" w:noVBand="1"/>
        <w:tblDescription w:val="Synchronized media (captions)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1755BE">
            <w:pPr>
              <w:cnfStyle w:val="000000000000" w:firstRow="0" w:lastRow="0" w:firstColumn="0" w:lastColumn="0" w:oddVBand="0" w:evenVBand="0" w:oddHBand="0" w:evenHBand="0" w:firstRowFirstColumn="0" w:firstRowLastColumn="0" w:lastRowFirstColumn="0" w:lastRowLastColumn="0"/>
            </w:pPr>
            <w:r>
              <w:t>18</w:t>
            </w:r>
            <w:r w:rsidR="00E82606">
              <w:t>. Synchronized media</w:t>
            </w:r>
            <w:r w:rsidR="00E82606" w:rsidRPr="00C53924">
              <w:t xml:space="preserve"> </w:t>
            </w:r>
            <w:r w:rsidR="00E82606">
              <w:t>must have captions that are time-synchronized with the dialog and relevant sounds</w:t>
            </w:r>
            <w:r w:rsidR="00E82606" w:rsidRPr="00C53924">
              <w:t>.</w:t>
            </w:r>
          </w:p>
        </w:tc>
      </w:tr>
      <w:tr w:rsidR="001272EE"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1272EE" w:rsidRPr="00A863A1" w:rsidRDefault="00025C26" w:rsidP="004B2A16">
            <w:pPr>
              <w:pStyle w:val="Heading5"/>
              <w:outlineLvl w:val="4"/>
            </w:pPr>
            <w:r>
              <w:t>Rationale</w:t>
            </w:r>
            <w:r>
              <w:br/>
              <w:t>[All Documents]</w:t>
            </w:r>
          </w:p>
        </w:tc>
        <w:tc>
          <w:tcPr>
            <w:tcW w:w="7470" w:type="dxa"/>
          </w:tcPr>
          <w:p w:rsidR="00395D24" w:rsidRPr="000A6D90" w:rsidRDefault="00395D24" w:rsidP="00395D24">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Embedded media content includes time-synchronized video and audio (such as movie clips, spoken presentations, and narrated slide-shows) can contain meaningful information necessary to understand a document.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Some users will not be able to rely on audio. Therefore, there needs to be a synchronized text only version of what is being said, and/or a description of the relevant sounds.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there are no captions for the audio, the meaning contained in the content will not be available.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captions of what is being said, and/or a description of the relevant sounds gives equivalent access to the multimedia content for people who are unable to rely on audio.</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Captions need to be available, but are not required to be turned on by default. For example, users who need captions can switch them on with a control. If there is no means of switching modes, then the captions must be always on (i.e. the content is ‘</w:t>
            </w:r>
            <w:proofErr w:type="gramStart"/>
            <w:r w:rsidRPr="00EF507C">
              <w:t>open</w:t>
            </w:r>
            <w:proofErr w:type="gramEnd"/>
            <w:r w:rsidRPr="00EF507C">
              <w:t xml:space="preserve"> captioned’).</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The captions must allow understanding of the relevant information. For example, captions might include loud bangs, floorboards creaking, or alarms sounding.</w:t>
            </w:r>
          </w:p>
          <w:p w:rsidR="00796D33" w:rsidRPr="000A6D90" w:rsidRDefault="00796D33" w:rsidP="000B71E7">
            <w:pPr>
              <w:pStyle w:val="NormalBullet"/>
              <w:cnfStyle w:val="000000000000" w:firstRow="0" w:lastRow="0" w:firstColumn="0" w:lastColumn="0" w:oddVBand="0" w:evenVBand="0" w:oddHBand="0" w:evenHBand="0" w:firstRowFirstColumn="0" w:firstRowLastColumn="0" w:lastRowFirstColumn="0" w:lastRowLastColumn="0"/>
            </w:pPr>
            <w:r w:rsidRPr="001B02DE">
              <w:t>Synchronization is required for the Alternative presentation modes. Because captions must be synchronized, a text transcript will not meet this requirement. Synchronized media content cannot be played and then followed by a summary of the sounds. Instead, the auditory events must be conveyed as they are happening.</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Providing time-synchronized captions of what is being said, and/or a description of the relevant sounds gives equivalent access to the multimedia content for people who are deaf or </w:t>
            </w:r>
            <w:r w:rsidR="003C48B1" w:rsidRPr="001B02DE">
              <w:t>hard</w:t>
            </w:r>
            <w:r w:rsidRPr="001B02DE">
              <w:t xml:space="preserve"> of hearing.</w:t>
            </w:r>
          </w:p>
        </w:tc>
      </w:tr>
      <w:tr w:rsidR="001272EE"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1272EE" w:rsidRPr="000E0119" w:rsidRDefault="00025C26" w:rsidP="004B2A16">
            <w:pPr>
              <w:pStyle w:val="Heading5"/>
              <w:outlineLvl w:val="4"/>
            </w:pPr>
            <w:r>
              <w:t>Related Standards</w:t>
            </w:r>
            <w:r>
              <w:br/>
              <w:t>[All Documents]</w:t>
            </w:r>
          </w:p>
        </w:tc>
        <w:tc>
          <w:tcPr>
            <w:tcW w:w="7470" w:type="dxa"/>
          </w:tcPr>
          <w:p w:rsidR="00D275CB" w:rsidRDefault="001272EE"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8915F7">
              <w:t>(b)</w:t>
            </w:r>
            <w:r w:rsidR="003453F5">
              <w:rPr>
                <w:rFonts w:cstheme="minorHAnsi"/>
                <w:bCs/>
              </w:rPr>
              <w:t>:</w:t>
            </w:r>
            <w:r w:rsidRPr="008915F7">
              <w:t xml:space="preserve"> Synchronized Alternative</w:t>
            </w:r>
          </w:p>
          <w:p w:rsidR="00D275CB" w:rsidRDefault="001272EE" w:rsidP="00D275CB">
            <w:pPr>
              <w:cnfStyle w:val="000000000000" w:firstRow="0" w:lastRow="0" w:firstColumn="0" w:lastColumn="0" w:oddVBand="0" w:evenVBand="0" w:oddHBand="0" w:evenHBand="0" w:firstRowFirstColumn="0" w:firstRowLastColumn="0" w:lastRowFirstColumn="0" w:lastRowLastColumn="0"/>
            </w:pPr>
            <w:r w:rsidRPr="008915F7">
              <w:t>508 1194.24(c)</w:t>
            </w:r>
            <w:r w:rsidR="003453F5">
              <w:rPr>
                <w:rFonts w:cstheme="minorHAnsi"/>
                <w:bCs/>
              </w:rPr>
              <w:t>:</w:t>
            </w:r>
            <w:r w:rsidRPr="008915F7">
              <w:t xml:space="preserve"> Captions</w:t>
            </w:r>
          </w:p>
          <w:p w:rsidR="008D6FD6" w:rsidRPr="00D4664A" w:rsidRDefault="001272EE" w:rsidP="00D275CB">
            <w:pPr>
              <w:cnfStyle w:val="000000000000" w:firstRow="0" w:lastRow="0" w:firstColumn="0" w:lastColumn="0" w:oddVBand="0" w:evenVBand="0" w:oddHBand="0" w:evenHBand="0" w:firstRowFirstColumn="0" w:firstRowLastColumn="0" w:lastRowFirstColumn="0" w:lastRowLastColumn="0"/>
            </w:pPr>
            <w:r w:rsidRPr="00D4664A">
              <w:rPr>
                <w:rFonts w:cstheme="minorHAnsi"/>
              </w:rPr>
              <w:t>508 1194.31</w:t>
            </w:r>
            <w:r w:rsidRPr="00D4664A">
              <w:rPr>
                <w:rFonts w:cstheme="minorHAnsi"/>
                <w:lang w:val="en"/>
              </w:rPr>
              <w:t>(c)</w:t>
            </w:r>
            <w:r w:rsidR="003453F5" w:rsidRPr="00D4664A">
              <w:rPr>
                <w:rFonts w:cstheme="minorHAnsi"/>
                <w:bCs/>
              </w:rPr>
              <w:t>:</w:t>
            </w:r>
            <w:r w:rsidRPr="00D4664A">
              <w:rPr>
                <w:rFonts w:cstheme="minorHAnsi"/>
                <w:lang w:val="en"/>
              </w:rPr>
              <w:t xml:space="preserve"> Use Without Hearing</w:t>
            </w:r>
          </w:p>
          <w:p w:rsidR="008915F7" w:rsidRPr="003A3BAB"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1272EE" w:rsidRPr="003A3BAB">
              <w:t>1.2.2</w:t>
            </w:r>
            <w:r w:rsidR="003453F5">
              <w:rPr>
                <w:rFonts w:cstheme="minorHAnsi"/>
                <w:bCs/>
              </w:rPr>
              <w:t>:</w:t>
            </w:r>
            <w:r w:rsidR="001272EE" w:rsidRPr="003A3BAB">
              <w:t xml:space="preserve"> Captions (Prerecorded</w:t>
            </w:r>
          </w:p>
          <w:p w:rsidR="001272EE" w:rsidRPr="00E34072"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1272EE" w:rsidRPr="008915F7">
              <w:t>1.2.4</w:t>
            </w:r>
            <w:r w:rsidR="003453F5">
              <w:rPr>
                <w:rFonts w:cstheme="minorHAnsi"/>
                <w:bCs/>
              </w:rPr>
              <w:t>:</w:t>
            </w:r>
            <w:r w:rsidR="001272EE" w:rsidRPr="008915F7">
              <w:t xml:space="preserve"> Captions (Live</w:t>
            </w:r>
            <w:r w:rsidR="008915F7" w:rsidRPr="008915F7">
              <w:t>)</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1272EE" w:rsidP="004B2A16">
            <w:pPr>
              <w:pStyle w:val="Heading5"/>
              <w:outlineLvl w:val="4"/>
            </w:pPr>
            <w:r w:rsidRPr="00A863A1">
              <w:t xml:space="preserve">Tools </w:t>
            </w:r>
            <w:r w:rsidR="00034F82">
              <w:t>Necessary</w:t>
            </w:r>
            <w:r w:rsidR="00034F82">
              <w:br/>
            </w:r>
            <w:r w:rsidR="00034F82" w:rsidRPr="00034F82">
              <w:rPr>
                <w:color w:val="0070C0"/>
              </w:rPr>
              <w:t>[Word 2010]</w:t>
            </w:r>
          </w:p>
        </w:tc>
        <w:tc>
          <w:tcPr>
            <w:tcW w:w="7470" w:type="dxa"/>
          </w:tcPr>
          <w:p w:rsidR="001272EE" w:rsidRPr="00B927E0" w:rsidRDefault="001272EE"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A03AB8"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1272EE" w:rsidRDefault="001272EE" w:rsidP="001D70AF">
            <w:pPr>
              <w:pStyle w:val="Normalabc"/>
              <w:numPr>
                <w:ilvl w:val="0"/>
                <w:numId w:val="33"/>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synchronized media when activated. This includes embedded media files and links to streaming live events.</w:t>
            </w:r>
          </w:p>
          <w:p w:rsidR="001272EE" w:rsidRDefault="001272EE"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synchronized media content that plays automatically (</w:t>
            </w:r>
            <w:r w:rsidR="00A44583">
              <w:t>e.g.</w:t>
            </w:r>
            <w:r>
              <w:t xml:space="preserve"> upon opening a document).</w:t>
            </w:r>
          </w:p>
          <w:p w:rsidR="001272EE" w:rsidRDefault="001272EE"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1272EE" w:rsidRPr="002E6A44"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A synchronized media file may be used to store non-synchronized media format. For example, a speech is stored in a synchronized media file where the video is simply a static image of the speaker's face with a caption. If the video component is static, and the information displayed in the video is also available as screen text, then treat the file as audio-only rather than synchronized media.</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A03AB8" w:rsidP="00DA6332">
            <w:pPr>
              <w:pStyle w:val="Heading5"/>
              <w:outlineLvl w:val="4"/>
            </w:pPr>
            <w:r w:rsidRPr="00A863A1">
              <w:t>Test Instruction 1</w:t>
            </w:r>
            <w:r>
              <w:t>b</w:t>
            </w:r>
            <w:r w:rsidRPr="00A863A1">
              <w:t xml:space="preserve">: </w:t>
            </w:r>
            <w:r w:rsidR="00DA6332" w:rsidRPr="00DA6332">
              <w:t>Accessibility</w:t>
            </w:r>
            <w:r w:rsidR="00DA6332">
              <w:t xml:space="preserve"> </w:t>
            </w:r>
            <w:r>
              <w:t>Checker Find of</w:t>
            </w:r>
            <w:r w:rsidRPr="00A863A1">
              <w:t xml:space="preserve"> Applicable </w:t>
            </w:r>
            <w:r>
              <w:t>Components</w:t>
            </w:r>
            <w:r>
              <w:br/>
            </w:r>
            <w:r w:rsidRPr="00034F82">
              <w:rPr>
                <w:color w:val="0070C0"/>
              </w:rPr>
              <w:t>[Word 2010]</w:t>
            </w:r>
          </w:p>
        </w:tc>
        <w:tc>
          <w:tcPr>
            <w:tcW w:w="7470" w:type="dxa"/>
          </w:tcPr>
          <w:p w:rsidR="001272EE" w:rsidRPr="00C254D1" w:rsidRDefault="001272EE" w:rsidP="007C6B95">
            <w:pPr>
              <w:cnfStyle w:val="000000000000" w:firstRow="0" w:lastRow="0" w:firstColumn="0" w:lastColumn="0" w:oddVBand="0" w:evenVBand="0" w:oddHBand="0" w:evenHBand="0" w:firstRowFirstColumn="0" w:firstRowLastColumn="0" w:lastRowFirstColumn="0" w:lastRowLastColumn="0"/>
            </w:pPr>
            <w:r>
              <w:t>N/A</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1272EE" w:rsidRDefault="001272EE" w:rsidP="001D70AF">
            <w:pPr>
              <w:pStyle w:val="Normalabc"/>
              <w:numPr>
                <w:ilvl w:val="0"/>
                <w:numId w:val="34"/>
              </w:numPr>
              <w:cnfStyle w:val="000000000000" w:firstRow="0" w:lastRow="0" w:firstColumn="0" w:lastColumn="0" w:oddVBand="0" w:evenVBand="0" w:oddHBand="0" w:evenHBand="0" w:firstRowFirstColumn="0" w:firstRowLastColumn="0" w:lastRowFirstColumn="0" w:lastRowLastColumn="0"/>
            </w:pPr>
            <w:r>
              <w:t>Enable the captioning for the synchronized media.</w:t>
            </w:r>
          </w:p>
          <w:p w:rsidR="001272EE" w:rsidRDefault="008459B9"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Play the synchronized media content. </w:t>
            </w:r>
            <w:r w:rsidR="001272EE">
              <w:t>Check that the information in the captions is an accurate, synchronized and complete representation of the dialogue and other relevant sounds in the synchronized media.</w:t>
            </w:r>
          </w:p>
          <w:p w:rsidR="001272EE" w:rsidRDefault="001272EE" w:rsidP="007C6B95">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1272EE" w:rsidRPr="00C254D1" w:rsidRDefault="001272EE" w:rsidP="007C6B95">
            <w:pPr>
              <w:pStyle w:val="NormalBullet"/>
              <w:cnfStyle w:val="000000000000" w:firstRow="0" w:lastRow="0" w:firstColumn="0" w:lastColumn="0" w:oddVBand="0" w:evenVBand="0" w:oddHBand="0" w:evenHBand="0" w:firstRowFirstColumn="0" w:firstRowLastColumn="0" w:lastRowFirstColumn="0" w:lastRowLastColumn="0"/>
            </w:pPr>
            <w:r>
              <w:t xml:space="preserve">MS Word 2010 does not include any native controls for playing media. The controls will most likely be part of an embedded player’s </w:t>
            </w:r>
            <w:proofErr w:type="gramStart"/>
            <w:r>
              <w:t>file</w:t>
            </w:r>
            <w:proofErr w:type="gramEnd"/>
            <w:r>
              <w:t xml:space="preserve"> (</w:t>
            </w:r>
            <w:r w:rsidR="00A44583">
              <w:t>e.g.</w:t>
            </w:r>
            <w:r>
              <w:t xml:space="preserve"> Flash).</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1272EE" w:rsidP="00472DF2">
            <w:pPr>
              <w:pStyle w:val="Heading5"/>
              <w:outlineLvl w:val="4"/>
            </w:pPr>
            <w:r w:rsidRPr="00A863A1">
              <w:t>Test Instruction 2</w:t>
            </w:r>
            <w:r>
              <w:t>b</w:t>
            </w:r>
            <w:r w:rsidRPr="00A863A1">
              <w:t xml:space="preserve">: </w:t>
            </w:r>
            <w:r w:rsidR="00183737">
              <w:t>Accessibility Checker</w:t>
            </w:r>
            <w:r w:rsidR="00DE3BE4">
              <w:t xml:space="preserve">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1272EE" w:rsidRPr="000A6D90" w:rsidRDefault="001272EE" w:rsidP="007C6B95">
            <w:pPr>
              <w:cnfStyle w:val="000000000000" w:firstRow="0" w:lastRow="0" w:firstColumn="0" w:lastColumn="0" w:oddVBand="0" w:evenVBand="0" w:oddHBand="0" w:evenHBand="0" w:firstRowFirstColumn="0" w:firstRowLastColumn="0" w:lastRowFirstColumn="0" w:lastRowLastColumn="0"/>
            </w:pPr>
            <w:r>
              <w:t>N/A</w:t>
            </w:r>
          </w:p>
        </w:tc>
      </w:tr>
      <w:tr w:rsidR="001272EE"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A863A1" w:rsidRDefault="001272EE"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does not have captions.</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1194.24(c): Captions.</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 xml:space="preserve">Synchronized media has captions that are </w:t>
            </w:r>
            <w:r w:rsidR="008459B9">
              <w:t>in</w:t>
            </w:r>
            <w:r>
              <w:t xml:space="preserve">accurate or </w:t>
            </w:r>
            <w:r w:rsidR="008459B9">
              <w:t>in</w:t>
            </w:r>
            <w:r>
              <w:t>complete.</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1194.24(c): Captions.</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has captions that are not synchronized with dialog and relevant sounds.</w:t>
            </w:r>
          </w:p>
          <w:p w:rsidR="001272EE" w:rsidRPr="00C254D1"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(b): Synchronized Alternatives.</w:t>
            </w:r>
          </w:p>
        </w:tc>
      </w:tr>
      <w:tr w:rsidR="001272EE"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1272EE" w:rsidRPr="009A0173" w:rsidRDefault="001272EE"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does not have captions.</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 xml:space="preserve">Synchronized media has captions that are </w:t>
            </w:r>
            <w:r w:rsidR="008459B9">
              <w:t>in</w:t>
            </w:r>
            <w:r>
              <w:t xml:space="preserve">accurate or </w:t>
            </w:r>
            <w:r w:rsidR="008459B9">
              <w:t>in</w:t>
            </w:r>
            <w:r>
              <w:t>complete.</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has captions that are not synchronized with dialog and relevant sounds.</w:t>
            </w:r>
          </w:p>
          <w:p w:rsidR="001272EE" w:rsidRDefault="001272EE" w:rsidP="00887AD4">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r w:rsidR="00887AD4" w:rsidDel="00887AD4">
              <w:t xml:space="preserve"> </w:t>
            </w:r>
          </w:p>
        </w:tc>
      </w:tr>
      <w:tr w:rsidR="001272EE"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1272EE" w:rsidRDefault="001272EE" w:rsidP="004B2A16">
            <w:pPr>
              <w:pStyle w:val="Heading5"/>
              <w:outlineLvl w:val="4"/>
            </w:pPr>
            <w:r>
              <w:lastRenderedPageBreak/>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Any failure in 3a.</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18</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has captions AND the captions are an accurate, synchronized and complete representation of the audio contained in the synchronized media.</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18</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There is no synchronized media.</w:t>
            </w:r>
          </w:p>
          <w:p w:rsidR="001272EE" w:rsidRDefault="001272EE"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18</w:t>
            </w:r>
            <w:r>
              <w:t>)</w:t>
            </w:r>
          </w:p>
        </w:tc>
      </w:tr>
      <w:tr w:rsidR="001272EE" w:rsidRPr="000A6D90"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1272EE" w:rsidRPr="00A863A1" w:rsidRDefault="001272EE" w:rsidP="004105B3">
            <w:pPr>
              <w:pStyle w:val="Heading5"/>
              <w:outlineLvl w:val="4"/>
            </w:pPr>
            <w:r>
              <w:t xml:space="preserve">Advisory: Tips </w:t>
            </w:r>
            <w:r w:rsidR="004105B3">
              <w:t xml:space="preserve">to enhance or </w:t>
            </w:r>
            <w:r>
              <w:t xml:space="preserve">streamline test </w:t>
            </w:r>
            <w:r w:rsidR="00034F82">
              <w:t>processes</w:t>
            </w:r>
            <w:r w:rsidR="00034F82">
              <w:br/>
            </w:r>
            <w:r w:rsidR="00034F82" w:rsidRPr="00034F82">
              <w:rPr>
                <w:color w:val="0070C0"/>
              </w:rPr>
              <w:t>[Word 2010]</w:t>
            </w:r>
          </w:p>
        </w:tc>
        <w:tc>
          <w:tcPr>
            <w:tcW w:w="7470" w:type="dxa"/>
          </w:tcPr>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Testing synchronized media is different to testing audio-only content (test #</w:t>
            </w:r>
            <w:r w:rsidR="008B659B">
              <w:t>16</w:t>
            </w:r>
            <w:r>
              <w:t>).</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Testing synchronized captions AND synchronized descriptions at the same time may be more time effective, so long as both are given equal weight.</w:t>
            </w:r>
          </w:p>
          <w:p w:rsidR="001272EE"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It is preferable to have the media on the main page for all users captioned and audio described, as current technology permits this. It is acceptable to have separate files for captioned and/or audio described versions.</w:t>
            </w:r>
          </w:p>
          <w:p w:rsidR="001272EE" w:rsidRPr="00D857E8" w:rsidRDefault="001272EE" w:rsidP="00EF507C">
            <w:pPr>
              <w:pStyle w:val="NormalBullet"/>
              <w:cnfStyle w:val="000000000000" w:firstRow="0" w:lastRow="0" w:firstColumn="0" w:lastColumn="0" w:oddVBand="0" w:evenVBand="0" w:oddHBand="0" w:evenHBand="0" w:firstRowFirstColumn="0" w:firstRowLastColumn="0" w:lastRowFirstColumn="0" w:lastRowLastColumn="0"/>
            </w:pPr>
            <w:r>
              <w:t>Testing of synchronized media players is usually a software test of the plug-in.</w:t>
            </w:r>
          </w:p>
        </w:tc>
      </w:tr>
    </w:tbl>
    <w:p w:rsidR="00E82606" w:rsidRDefault="00E82606" w:rsidP="00E82606">
      <w:pPr>
        <w:pStyle w:val="Heading4"/>
        <w:rPr>
          <w:lang w:val="en-US"/>
        </w:rPr>
      </w:pPr>
      <w:bookmarkStart w:id="106" w:name="_Toc357516608"/>
      <w:bookmarkStart w:id="107" w:name="_Toc367453064"/>
      <w:bookmarkStart w:id="108" w:name="_Toc399427633"/>
      <w:r>
        <w:rPr>
          <w:lang w:val="en-US"/>
        </w:rPr>
        <w:lastRenderedPageBreak/>
        <w:t xml:space="preserve">Synchronized </w:t>
      </w:r>
      <w:r w:rsidR="00B2154E">
        <w:rPr>
          <w:lang w:val="en-US"/>
        </w:rPr>
        <w:t xml:space="preserve">Media </w:t>
      </w:r>
      <w:r>
        <w:rPr>
          <w:lang w:val="en-US"/>
        </w:rPr>
        <w:t>(</w:t>
      </w:r>
      <w:r w:rsidR="00BE1DD1">
        <w:rPr>
          <w:lang w:val="en-US"/>
        </w:rPr>
        <w:t>D</w:t>
      </w:r>
      <w:r>
        <w:rPr>
          <w:lang w:val="en-US"/>
        </w:rPr>
        <w:t>escriptions)</w:t>
      </w:r>
      <w:bookmarkEnd w:id="106"/>
      <w:bookmarkEnd w:id="107"/>
      <w:bookmarkEnd w:id="108"/>
    </w:p>
    <w:tbl>
      <w:tblPr>
        <w:tblStyle w:val="BaselineTestTable"/>
        <w:tblW w:w="10087" w:type="dxa"/>
        <w:tblLayout w:type="fixed"/>
        <w:tblLook w:val="0480" w:firstRow="0" w:lastRow="0" w:firstColumn="1" w:lastColumn="0" w:noHBand="0" w:noVBand="1"/>
        <w:tblDescription w:val="Synchronized media (descriptions)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1755BE">
            <w:pPr>
              <w:cnfStyle w:val="000000000000" w:firstRow="0" w:lastRow="0" w:firstColumn="0" w:lastColumn="0" w:oddVBand="0" w:evenVBand="0" w:oddHBand="0" w:evenHBand="0" w:firstRowFirstColumn="0" w:firstRowLastColumn="0" w:lastRowFirstColumn="0" w:lastRowLastColumn="0"/>
            </w:pPr>
            <w:r>
              <w:t>19</w:t>
            </w:r>
            <w:r w:rsidR="00E82606">
              <w:t>. Synchronized media</w:t>
            </w:r>
            <w:r w:rsidR="00E82606" w:rsidRPr="00C53924">
              <w:t xml:space="preserve"> </w:t>
            </w:r>
            <w:r w:rsidR="00E82606">
              <w:t>must have audio descriptions that are time-synchronized with the video</w:t>
            </w:r>
            <w:r w:rsidR="00E82606" w:rsidRPr="00C53924">
              <w:t>.</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AF3F5C" w:rsidRPr="000A6D90" w:rsidRDefault="00AF3F5C" w:rsidP="00AF3F5C">
            <w:pPr>
              <w:cnfStyle w:val="000000000000" w:firstRow="0" w:lastRow="0" w:firstColumn="0" w:lastColumn="0" w:oddVBand="0" w:evenVBand="0" w:oddHBand="0" w:evenHBand="0" w:firstRowFirstColumn="0" w:firstRowLastColumn="0" w:lastRowFirstColumn="0" w:lastRowLastColumn="0"/>
            </w:pP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…technical aspects</w:t>
            </w:r>
          </w:p>
        </w:tc>
        <w:tc>
          <w:tcPr>
            <w:tcW w:w="7470" w:type="dxa"/>
          </w:tcPr>
          <w:p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Embedded media content includes time-synchronized video and audio (such as movie clips, spoken presentations, and narrated slide-shows) can contain meaningful information necessary to understand a document.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375EA" w:rsidP="005B63EF">
            <w:pPr>
              <w:pStyle w:val="Heading5"/>
              <w:outlineLvl w:val="4"/>
            </w:pPr>
            <w:r>
              <w:t>…effects</w:t>
            </w:r>
            <w:r w:rsidR="00796D33" w:rsidRPr="001B02DE">
              <w:t xml:space="preserve"> on accessibility</w:t>
            </w:r>
          </w:p>
        </w:tc>
        <w:tc>
          <w:tcPr>
            <w:tcW w:w="7470" w:type="dxa"/>
          </w:tcPr>
          <w:p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Some users will not be able to rely on video. Therefore, there needs to be a synchronized auditory version of what is being shown, and/or a description of the relevant visual events.</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If there are no audio descriptions for the video, the meaning contained in the content will not be available. </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audio descriptions of what is being shown, and/or a description of the relevant visual events gives equivalent access to the multimedia content for people who are unable to rely on video.</w:t>
            </w:r>
          </w:p>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rsidR="00796D33" w:rsidRPr="001B02DE" w:rsidRDefault="00796D33" w:rsidP="00796D33">
            <w:pPr>
              <w:pStyle w:val="NormalBullet"/>
              <w:cnfStyle w:val="000000000000" w:firstRow="0" w:lastRow="0" w:firstColumn="0" w:lastColumn="0" w:oddVBand="0" w:evenVBand="0" w:oddHBand="0" w:evenHBand="0" w:firstRowFirstColumn="0" w:firstRowLastColumn="0" w:lastRowFirstColumn="0" w:lastRowLastColumn="0"/>
            </w:pPr>
            <w:r w:rsidRPr="001B02DE">
              <w:t>Descriptions need to be available, but are not required to be turned on by default. For example, users who need descriptions can switch them on with a control. If there is no means of switching modes, then the descriptions must be always on.</w:t>
            </w:r>
          </w:p>
          <w:p w:rsidR="00796D33" w:rsidRPr="001B02DE" w:rsidRDefault="00796D33" w:rsidP="00796D33">
            <w:pPr>
              <w:pStyle w:val="NormalBullet"/>
              <w:cnfStyle w:val="000000000000" w:firstRow="0" w:lastRow="0" w:firstColumn="0" w:lastColumn="0" w:oddVBand="0" w:evenVBand="0" w:oddHBand="0" w:evenHBand="0" w:firstRowFirstColumn="0" w:firstRowLastColumn="0" w:lastRowFirstColumn="0" w:lastRowLastColumn="0"/>
            </w:pPr>
            <w:r w:rsidRPr="001B02DE">
              <w:t>The descriptions must allow understanding of the relevant information. For example, descriptions might include the looks on people’s faces, people handing items to each other, or who has entered the room.</w:t>
            </w:r>
          </w:p>
          <w:p w:rsidR="00796D33" w:rsidRPr="000A6D90" w:rsidRDefault="00796D33" w:rsidP="000B71E7">
            <w:pPr>
              <w:pStyle w:val="NormalBullet"/>
              <w:cnfStyle w:val="000000000000" w:firstRow="0" w:lastRow="0" w:firstColumn="0" w:lastColumn="0" w:oddVBand="0" w:evenVBand="0" w:oddHBand="0" w:evenHBand="0" w:firstRowFirstColumn="0" w:firstRowLastColumn="0" w:lastRowFirstColumn="0" w:lastRowLastColumn="0"/>
            </w:pPr>
            <w:r w:rsidRPr="001B02DE">
              <w:t>Synchronization is required for the Alternative presentation modes. Because descriptions must be synchronized, a separate text description will not meet this requirement. Synchronized media content cannot be played and then followed by a summary of the visual events. Instead, the visual events must be described as they are happening.</w:t>
            </w:r>
          </w:p>
        </w:tc>
      </w:tr>
      <w:tr w:rsidR="00796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audio descriptions of what is being said, and/or a description of the relevant visual events gives equivalent access to the multimedia content for people who are blind or low vision.</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4A0911">
              <w:t>(b)</w:t>
            </w:r>
            <w:r w:rsidR="003453F5">
              <w:rPr>
                <w:rFonts w:cstheme="minorHAnsi"/>
                <w:bCs/>
              </w:rPr>
              <w:t>:</w:t>
            </w:r>
            <w:r w:rsidRPr="004A0911">
              <w:t xml:space="preserve"> Synchronized Alternative</w:t>
            </w:r>
          </w:p>
          <w:p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1194.24(d)</w:t>
            </w:r>
            <w:r w:rsidR="003453F5">
              <w:rPr>
                <w:rFonts w:cstheme="minorHAnsi"/>
                <w:bCs/>
              </w:rPr>
              <w:t>:</w:t>
            </w:r>
            <w:r w:rsidRPr="004A0911">
              <w:t xml:space="preserve"> Descriptions</w:t>
            </w:r>
          </w:p>
          <w:p w:rsidR="00D275CB" w:rsidRDefault="005E6849"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4A0911">
              <w:rPr>
                <w:rFonts w:cstheme="minorHAnsi"/>
              </w:rPr>
              <w:t>508 1194.31(a)</w:t>
            </w:r>
            <w:r w:rsidR="003453F5">
              <w:rPr>
                <w:rFonts w:cstheme="minorHAnsi"/>
                <w:bCs/>
              </w:rPr>
              <w:t>:</w:t>
            </w:r>
            <w:r w:rsidRPr="004A0911">
              <w:rPr>
                <w:rFonts w:cstheme="minorHAnsi"/>
              </w:rPr>
              <w:t xml:space="preserve"> Use Without Vision</w:t>
            </w:r>
          </w:p>
          <w:p w:rsidR="00EF5BCC" w:rsidRDefault="005E6849" w:rsidP="00D275CB">
            <w:pPr>
              <w:cnfStyle w:val="000000000000" w:firstRow="0" w:lastRow="0" w:firstColumn="0" w:lastColumn="0" w:oddVBand="0" w:evenVBand="0" w:oddHBand="0" w:evenHBand="0" w:firstRowFirstColumn="0" w:firstRowLastColumn="0" w:lastRowFirstColumn="0" w:lastRowLastColumn="0"/>
              <w:rPr>
                <w:lang w:val="en"/>
              </w:rPr>
            </w:pPr>
            <w:r w:rsidRPr="004A0911">
              <w:rPr>
                <w:lang w:val="en"/>
              </w:rPr>
              <w:t>508 1194.31(b)</w:t>
            </w:r>
            <w:r w:rsidR="003453F5">
              <w:rPr>
                <w:rFonts w:cstheme="minorHAnsi"/>
                <w:bCs/>
              </w:rPr>
              <w:t>:</w:t>
            </w:r>
            <w:r w:rsidRPr="004A0911">
              <w:rPr>
                <w:lang w:val="en"/>
              </w:rPr>
              <w:t xml:space="preserve"> Use with </w:t>
            </w:r>
            <w:r w:rsidR="00EF5BCC">
              <w:rPr>
                <w:lang w:val="en"/>
              </w:rPr>
              <w:t>L</w:t>
            </w:r>
            <w:r w:rsidR="00EF5BCC" w:rsidRPr="004A0911">
              <w:rPr>
                <w:lang w:val="en"/>
              </w:rPr>
              <w:t xml:space="preserve">ow </w:t>
            </w:r>
            <w:r w:rsidR="00183737">
              <w:rPr>
                <w:lang w:val="en"/>
              </w:rPr>
              <w:t>V</w:t>
            </w:r>
            <w:r w:rsidR="00183737" w:rsidRPr="004A0911">
              <w:rPr>
                <w:lang w:val="en"/>
              </w:rPr>
              <w:t>ison</w:t>
            </w:r>
          </w:p>
          <w:p w:rsidR="004A0911" w:rsidRPr="004A0911" w:rsidRDefault="00EF5BCC" w:rsidP="00D275CB">
            <w:pPr>
              <w:cnfStyle w:val="000000000000" w:firstRow="0" w:lastRow="0" w:firstColumn="0" w:lastColumn="0" w:oddVBand="0" w:evenVBand="0" w:oddHBand="0" w:evenHBand="0" w:firstRowFirstColumn="0" w:firstRowLastColumn="0" w:lastRowFirstColumn="0" w:lastRowLastColumn="0"/>
              <w:rPr>
                <w:bCs/>
              </w:rPr>
            </w:pPr>
            <w:r>
              <w:t xml:space="preserve">WCAG2 </w:t>
            </w:r>
            <w:r w:rsidR="00E82606" w:rsidRPr="004A0911">
              <w:rPr>
                <w:bCs/>
              </w:rPr>
              <w:t>1.2.3</w:t>
            </w:r>
            <w:r w:rsidR="003453F5">
              <w:rPr>
                <w:rFonts w:cstheme="minorHAnsi"/>
                <w:bCs/>
              </w:rPr>
              <w:t>:</w:t>
            </w:r>
            <w:r w:rsidR="00E82606" w:rsidRPr="004A0911">
              <w:rPr>
                <w:bCs/>
              </w:rPr>
              <w:t xml:space="preserve"> Audio Description or Media Alternative (Prerecorded</w:t>
            </w:r>
            <w:r w:rsidR="004A0911" w:rsidRPr="004A0911">
              <w:rPr>
                <w:bCs/>
              </w:rPr>
              <w:t>)</w:t>
            </w:r>
          </w:p>
          <w:p w:rsidR="00E82606" w:rsidRPr="00CD764E" w:rsidRDefault="00583142" w:rsidP="00D275CB">
            <w:pPr>
              <w:cnfStyle w:val="000000000000" w:firstRow="0" w:lastRow="0" w:firstColumn="0" w:lastColumn="0" w:oddVBand="0" w:evenVBand="0" w:oddHBand="0" w:evenHBand="0" w:firstRowFirstColumn="0" w:firstRowLastColumn="0" w:lastRowFirstColumn="0" w:lastRowLastColumn="0"/>
            </w:pPr>
            <w:r>
              <w:t>WC</w:t>
            </w:r>
            <w:r w:rsidRPr="003A3BAB">
              <w:t xml:space="preserve">AG2 </w:t>
            </w:r>
            <w:r w:rsidR="00E82606" w:rsidRPr="003A3BAB">
              <w:t>1.2.5</w:t>
            </w:r>
            <w:r w:rsidR="003453F5" w:rsidRPr="003A3BAB">
              <w:t>:</w:t>
            </w:r>
            <w:r w:rsidR="00E82606" w:rsidRPr="003A3BAB">
              <w:t xml:space="preserve"> Audio Description (Prerecorded</w:t>
            </w:r>
            <w:r w:rsidR="004A0911" w:rsidRPr="003A3BAB">
              <w:t>)</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rsidRPr="00A863A1">
              <w:t xml:space="preserve">Tools </w:t>
            </w:r>
            <w:r w:rsidR="00034F82">
              <w:t>Necessary</w:t>
            </w:r>
            <w:r w:rsidR="00034F82">
              <w:br/>
            </w:r>
            <w:r w:rsidR="00034F82" w:rsidRPr="00034F82">
              <w:rPr>
                <w:color w:val="0070C0"/>
              </w:rPr>
              <w:t>[Word 2010]</w:t>
            </w:r>
          </w:p>
        </w:tc>
        <w:tc>
          <w:tcPr>
            <w:tcW w:w="7470" w:type="dxa"/>
          </w:tcPr>
          <w:p w:rsidR="00E82606" w:rsidRPr="00A722D1" w:rsidRDefault="00CF648A"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5E5B73" w:rsidRDefault="005E5B73" w:rsidP="001D70AF">
            <w:pPr>
              <w:pStyle w:val="Normalabc"/>
              <w:numPr>
                <w:ilvl w:val="0"/>
                <w:numId w:val="35"/>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synchronized media when activated. This includes embedded media files, and links to streaming live events.</w:t>
            </w:r>
          </w:p>
          <w:p w:rsidR="005E5B73" w:rsidRDefault="005E5B73"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Find other synchronized media content that plays automatically </w:t>
            </w:r>
            <w:r w:rsidR="008459B9">
              <w:t xml:space="preserve">such as </w:t>
            </w:r>
            <w:r>
              <w:t>upon opening a document.</w:t>
            </w:r>
          </w:p>
          <w:p w:rsidR="005E5B73" w:rsidRDefault="005E5B73" w:rsidP="004B2A16">
            <w:pPr>
              <w:pStyle w:val="Heading6"/>
              <w:outlineLvl w:val="5"/>
              <w:cnfStyle w:val="000000000000" w:firstRow="0" w:lastRow="0" w:firstColumn="0" w:lastColumn="0" w:oddVBand="0" w:evenVBand="0" w:oddHBand="0" w:evenHBand="0" w:firstRowFirstColumn="0" w:firstRowLastColumn="0" w:lastRowFirstColumn="0" w:lastRowLastColumn="0"/>
            </w:pPr>
            <w:r>
              <w:t>Notes:</w:t>
            </w:r>
          </w:p>
          <w:p w:rsidR="005E5B73" w:rsidRPr="002E6A44" w:rsidRDefault="005E5B73" w:rsidP="00EF507C">
            <w:pPr>
              <w:pStyle w:val="NormalBullet"/>
              <w:cnfStyle w:val="000000000000" w:firstRow="0" w:lastRow="0" w:firstColumn="0" w:lastColumn="0" w:oddVBand="0" w:evenVBand="0" w:oddHBand="0" w:evenHBand="0" w:firstRowFirstColumn="0" w:firstRowLastColumn="0" w:lastRowFirstColumn="0" w:lastRowLastColumn="0"/>
            </w:pPr>
            <w:r>
              <w:t>A synchronized media file may be used to store non-synchronized media format. For example, an animation is stored in a synchronized media file where the audio is absent or can be considered incidental (</w:t>
            </w:r>
            <w:r w:rsidR="00A44583">
              <w:t>e.g.</w:t>
            </w:r>
            <w:r>
              <w:t xml:space="preserve"> background music that does not influence the comprehension of the animation). If the audio component is absent or incidental, then treat the file as video-only.</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4105B3">
            <w:pPr>
              <w:pStyle w:val="Heading5"/>
              <w:outlineLvl w:val="4"/>
            </w:pPr>
            <w:r w:rsidRPr="00A863A1">
              <w:t>Test Instruction 1</w:t>
            </w:r>
            <w:r>
              <w:t>b</w:t>
            </w:r>
            <w:r w:rsidRPr="00A863A1">
              <w:t xml:space="preserve">: </w:t>
            </w:r>
            <w:r>
              <w:t>A</w:t>
            </w:r>
            <w:r w:rsidR="004105B3">
              <w:t>ccessibility</w:t>
            </w:r>
            <w:r>
              <w:t xml:space="preserve"> Checker Find of</w:t>
            </w:r>
            <w:r w:rsidRPr="00A863A1">
              <w:t xml:space="preserve"> Applicable </w:t>
            </w:r>
            <w:r>
              <w:t>Components</w:t>
            </w:r>
            <w:r>
              <w:br/>
            </w:r>
            <w:r w:rsidRPr="00034F82">
              <w:rPr>
                <w:color w:val="0070C0"/>
              </w:rPr>
              <w:t>[Word 2010]</w:t>
            </w:r>
          </w:p>
        </w:tc>
        <w:tc>
          <w:tcPr>
            <w:tcW w:w="7470" w:type="dxa"/>
          </w:tcPr>
          <w:p w:rsidR="005E5B73" w:rsidRPr="00C254D1"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7C6B95" w:rsidRDefault="007C6B95" w:rsidP="001D70AF">
            <w:pPr>
              <w:pStyle w:val="Normalabc"/>
              <w:numPr>
                <w:ilvl w:val="0"/>
                <w:numId w:val="36"/>
              </w:numPr>
              <w:cnfStyle w:val="000000000000" w:firstRow="0" w:lastRow="0" w:firstColumn="0" w:lastColumn="0" w:oddVBand="0" w:evenVBand="0" w:oddHBand="0" w:evenHBand="0" w:firstRowFirstColumn="0" w:firstRowLastColumn="0" w:lastRowFirstColumn="0" w:lastRowLastColumn="0"/>
            </w:pPr>
            <w:r>
              <w:t>Enable the audio descriptions for the synchronized media.</w:t>
            </w:r>
          </w:p>
          <w:p w:rsidR="007C6B95" w:rsidRDefault="007C6B95"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Play the synchronized media content.</w:t>
            </w:r>
          </w:p>
          <w:p w:rsidR="007C6B95" w:rsidRDefault="007C6B95" w:rsidP="001D70A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Check that the </w:t>
            </w:r>
            <w:r w:rsidR="0062782A">
              <w:t xml:space="preserve">audio </w:t>
            </w:r>
            <w:r>
              <w:t>description is an accurate, synchronized and complete representation of the relevant visual events in the synchronized media.</w:t>
            </w:r>
          </w:p>
          <w:p w:rsidR="007C6B95" w:rsidRDefault="007C6B95" w:rsidP="007C6B95">
            <w:pPr>
              <w:pStyle w:val="Heading6"/>
              <w:outlineLvl w:val="5"/>
              <w:cnfStyle w:val="000000000000" w:firstRow="0" w:lastRow="0" w:firstColumn="0" w:lastColumn="0" w:oddVBand="0" w:evenVBand="0" w:oddHBand="0" w:evenHBand="0" w:firstRowFirstColumn="0" w:firstRowLastColumn="0" w:lastRowFirstColumn="0" w:lastRowLastColumn="0"/>
            </w:pPr>
            <w:r>
              <w:t>Note:</w:t>
            </w:r>
          </w:p>
          <w:p w:rsidR="005E5B73" w:rsidRPr="00C254D1" w:rsidRDefault="007C6B95" w:rsidP="008459B9">
            <w:pPr>
              <w:pStyle w:val="NormalBullet"/>
              <w:cnfStyle w:val="000000000000" w:firstRow="0" w:lastRow="0" w:firstColumn="0" w:lastColumn="0" w:oddVBand="0" w:evenVBand="0" w:oddHBand="0" w:evenHBand="0" w:firstRowFirstColumn="0" w:firstRowLastColumn="0" w:lastRowFirstColumn="0" w:lastRowLastColumn="0"/>
            </w:pPr>
            <w:r>
              <w:t xml:space="preserve">MS Word 2010 does not include any native controls for playing media. The controls will most likely be part of an embedded player’s </w:t>
            </w:r>
            <w:proofErr w:type="gramStart"/>
            <w:r>
              <w:t>file</w:t>
            </w:r>
            <w:proofErr w:type="gramEnd"/>
            <w:r>
              <w:t xml:space="preserve"> (</w:t>
            </w:r>
            <w:r w:rsidR="00A44583">
              <w:t>e.g.</w:t>
            </w:r>
            <w:r>
              <w:t xml:space="preserve"> Flash). </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5E5B73" w:rsidP="004105B3">
            <w:pPr>
              <w:pStyle w:val="Heading5"/>
              <w:outlineLvl w:val="4"/>
            </w:pPr>
            <w:r w:rsidRPr="00A863A1">
              <w:t>Test Instruction 2</w:t>
            </w:r>
            <w:r>
              <w:t>b</w:t>
            </w:r>
            <w:r w:rsidRPr="00A863A1">
              <w:t xml:space="preserve">: </w:t>
            </w:r>
            <w:r w:rsidR="004105B3">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5E5B73" w:rsidRPr="000A6D90"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E82606"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is not audio described.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1194.24(d): Descriptions.</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 xml:space="preserve">Synchronized media is audio described, but the descriptions are </w:t>
            </w:r>
            <w:r w:rsidR="008459B9">
              <w:t>in</w:t>
            </w:r>
            <w:r>
              <w:t xml:space="preserve">accurate or </w:t>
            </w:r>
            <w:r w:rsidR="008459B9">
              <w:t>in</w:t>
            </w:r>
            <w:r>
              <w:t>complete.</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1194.24(d): Descriptions.</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is audio described, but the descriptions are not synchronized with video.</w:t>
            </w:r>
          </w:p>
          <w:p w:rsidR="00E82606" w:rsidRPr="00C254D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(b): Synchronized Alternatives.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lastRenderedPageBreak/>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is not audio described.</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 xml:space="preserve">Synchronized media is audio described, but the descriptions are </w:t>
            </w:r>
            <w:r w:rsidR="008459B9">
              <w:t>in</w:t>
            </w:r>
            <w:r>
              <w:t xml:space="preserve">accurate or </w:t>
            </w:r>
            <w:r w:rsidR="008459B9">
              <w:t>in</w:t>
            </w:r>
            <w:r>
              <w:t>complete.</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is audio described, but the descriptions are not synchronized with video.</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Any failure in 3a</w:t>
            </w:r>
            <w:r w:rsidR="00E32B9E">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19</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Synchronized media is audio described AND the descriptions are an accurate, synchronized and complete representation of the video contained in the synchronized media.</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19</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There is no synchronized media.</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19</w:t>
            </w:r>
            <w:r>
              <w:t>)</w:t>
            </w:r>
            <w:r w:rsidR="001C2FEA">
              <w:t xml:space="preserve"> </w:t>
            </w:r>
          </w:p>
        </w:tc>
      </w:tr>
      <w:tr w:rsidR="00E82606" w:rsidRPr="000A6D90"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A863A1" w:rsidRDefault="00E82606" w:rsidP="004105B3">
            <w:pPr>
              <w:pStyle w:val="Heading5"/>
              <w:outlineLvl w:val="4"/>
            </w:pPr>
            <w:r>
              <w:t xml:space="preserve">Advisory: Tips </w:t>
            </w:r>
            <w:r w:rsidR="004105B3">
              <w:t xml:space="preserve">to enhance or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Testing synchronized media is different from testing video-only content (test #</w:t>
            </w:r>
            <w:r w:rsidR="008B659B">
              <w:t>17</w:t>
            </w:r>
            <w:r>
              <w: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Testing synchronized captions AND synchronized descriptions at the same time may be more time effective, so long as both are given equal weight.</w:t>
            </w:r>
          </w:p>
          <w:p w:rsidR="00E82606"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It is preferable to have the media on the main page for all users captioned and audio described, as current technology permits this. It is acceptable to have separate files for captioned and/or audio described versions.</w:t>
            </w:r>
          </w:p>
          <w:p w:rsidR="00E82606" w:rsidRPr="00D857E8" w:rsidRDefault="00E82606" w:rsidP="00EF507C">
            <w:pPr>
              <w:pStyle w:val="NormalBullet"/>
              <w:cnfStyle w:val="000000000000" w:firstRow="0" w:lastRow="0" w:firstColumn="0" w:lastColumn="0" w:oddVBand="0" w:evenVBand="0" w:oddHBand="0" w:evenHBand="0" w:firstRowFirstColumn="0" w:firstRowLastColumn="0" w:lastRowFirstColumn="0" w:lastRowLastColumn="0"/>
            </w:pPr>
            <w:r>
              <w:t>Testing of synchronized media players is usually a software test of the plug-in.</w:t>
            </w:r>
          </w:p>
        </w:tc>
      </w:tr>
    </w:tbl>
    <w:p w:rsidR="00E82606" w:rsidRDefault="00E82606" w:rsidP="00E82606">
      <w:pPr>
        <w:pStyle w:val="Heading4"/>
        <w:rPr>
          <w:lang w:val="en-US"/>
        </w:rPr>
      </w:pPr>
      <w:bookmarkStart w:id="109" w:name="_Toc367453065"/>
      <w:bookmarkStart w:id="110" w:name="_Toc399427634"/>
      <w:bookmarkStart w:id="111" w:name="_Toc357516613"/>
      <w:r w:rsidRPr="00B04BBF">
        <w:rPr>
          <w:lang w:val="en-US"/>
        </w:rPr>
        <w:lastRenderedPageBreak/>
        <w:t>Forms</w:t>
      </w:r>
      <w:bookmarkEnd w:id="109"/>
      <w:bookmarkEnd w:id="110"/>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563D52" w:rsidRPr="000A6D90" w:rsidRDefault="00004FAE" w:rsidP="00732EE3">
            <w:pPr>
              <w:cnfStyle w:val="000000000000" w:firstRow="0" w:lastRow="0" w:firstColumn="0" w:lastColumn="0" w:oddVBand="0" w:evenVBand="0" w:oddHBand="0" w:evenHBand="0" w:firstRowFirstColumn="0" w:firstRowLastColumn="0" w:lastRowFirstColumn="0" w:lastRowLastColumn="0"/>
            </w:pPr>
            <w:r>
              <w:t>20</w:t>
            </w:r>
            <w:r w:rsidR="00E82606">
              <w:t xml:space="preserve">. </w:t>
            </w:r>
            <w:r w:rsidR="00E82606" w:rsidRPr="00FC6B98">
              <w:t>Labels, instru</w:t>
            </w:r>
            <w:r w:rsidR="00E82606">
              <w:t xml:space="preserve">ctions, directions and cues necessary to complete a form must be programmatically </w:t>
            </w:r>
            <w:r w:rsidR="00563D52">
              <w:t xml:space="preserve">or textually </w:t>
            </w:r>
            <w:r w:rsidR="00E82606">
              <w:t>associated with their respective input control.</w:t>
            </w:r>
            <w:r w:rsidR="001C2FEA">
              <w:t xml:space="preserve"> </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7018E5" w:rsidRPr="00F00A5D" w:rsidRDefault="007018E5" w:rsidP="007018E5">
            <w:pPr>
              <w:pStyle w:val="Normal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…technical aspects</w:t>
            </w:r>
          </w:p>
        </w:tc>
        <w:tc>
          <w:tcPr>
            <w:tcW w:w="7470" w:type="dxa"/>
          </w:tcPr>
          <w:p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In order to correctly and accurately complete a form, it is necessary to follow instructions, directions and cues, as well as enter information in the correct fields.</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7375EA" w:rsidP="005B63EF">
            <w:pPr>
              <w:pStyle w:val="Heading5"/>
              <w:outlineLvl w:val="4"/>
            </w:pPr>
            <w:r>
              <w:t>…effects</w:t>
            </w:r>
            <w:r w:rsidR="00D17D33" w:rsidRPr="001B02DE">
              <w:t xml:space="preserve"> on accessibility</w:t>
            </w:r>
          </w:p>
        </w:tc>
        <w:tc>
          <w:tcPr>
            <w:tcW w:w="7470" w:type="dxa"/>
          </w:tcPr>
          <w:p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If cues are only visually</w:t>
            </w:r>
            <w:r w:rsidR="00B30ED3">
              <w:t xml:space="preserve"> associated with controls (e.g.</w:t>
            </w:r>
            <w:r w:rsidRPr="001B02DE">
              <w:t xml:space="preserve"> by visual proximity), it may not be possible for users without vision, or with low vision, to find the related instructions for the current form component. If input controls are not textually identified, then users without vision, or with low vision, may find it difficult or impossible to be certain they are filling out t</w:t>
            </w:r>
            <w:r w:rsidR="00B30ED3">
              <w:t>he form correctly (e.g.</w:t>
            </w:r>
            <w:r w:rsidRPr="001B02DE">
              <w:t xml:space="preserve"> is this field for my name, or my </w:t>
            </w:r>
            <w:proofErr w:type="gramStart"/>
            <w:r w:rsidRPr="001B02DE">
              <w:t>spouses</w:t>
            </w:r>
            <w:proofErr w:type="gramEnd"/>
            <w:r w:rsidRPr="001B02DE">
              <w:t xml:space="preserve"> name?).</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…consequences</w:t>
            </w:r>
          </w:p>
        </w:tc>
        <w:tc>
          <w:tcPr>
            <w:tcW w:w="7470" w:type="dxa"/>
          </w:tcPr>
          <w:p w:rsidR="00D17D33" w:rsidRPr="00F00A5D" w:rsidRDefault="00D17D33" w:rsidP="00061F31">
            <w:pPr>
              <w:cnfStyle w:val="000000000000" w:firstRow="0" w:lastRow="0" w:firstColumn="0" w:lastColumn="0" w:oddVBand="0" w:evenVBand="0" w:oddHBand="0" w:evenHBand="0" w:firstRowFirstColumn="0" w:firstRowLastColumn="0" w:lastRowFirstColumn="0" w:lastRowLastColumn="0"/>
            </w:pPr>
            <w:r w:rsidRPr="001B02DE">
              <w:t>When forms are created that rely on visual cues only (i.e. there are no programmatic links between instructions and named form components), users who cannot rely on vision may find it difficult or impossible to fill out the form.</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…benefits</w:t>
            </w:r>
          </w:p>
        </w:tc>
        <w:tc>
          <w:tcPr>
            <w:tcW w:w="7470" w:type="dxa"/>
          </w:tcPr>
          <w:p w:rsidR="00D17D33" w:rsidRPr="001B02DE" w:rsidRDefault="00D17D33" w:rsidP="00D17D33">
            <w:pPr>
              <w:cnfStyle w:val="000000000000" w:firstRow="0" w:lastRow="0" w:firstColumn="0" w:lastColumn="0" w:oddVBand="0" w:evenVBand="0" w:oddHBand="0" w:evenHBand="0" w:firstRowFirstColumn="0" w:firstRowLastColumn="0" w:lastRowFirstColumn="0" w:lastRowLastColumn="0"/>
            </w:pPr>
            <w:r w:rsidRPr="001B02DE">
              <w:t>Non-visual use of a form is facilitated when there is a programmatic association between all relevant instructions, directions and cues and their respective components/controls.</w:t>
            </w:r>
          </w:p>
          <w:p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Note</w:t>
            </w:r>
            <w:r w:rsidRPr="001B02DE">
              <w:rPr>
                <w:lang w:val="en-US"/>
              </w:rPr>
              <w:t>s</w:t>
            </w:r>
            <w:r w:rsidRPr="001B02DE">
              <w:t>:</w:t>
            </w:r>
          </w:p>
          <w:p w:rsidR="00D17D33" w:rsidRPr="00EF507C" w:rsidRDefault="00D17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A given form component may be the subject of instructions that are not positioned next to the component (e.g. at the top of a form, the instruction is "If you are the home owner, complete parts a, b, and f"). In such cases, form designers will use visual layout and flow to direct the user. In such cases the user must be able to access all relevant instructions when using the given form component(s).</w:t>
            </w:r>
          </w:p>
          <w:p w:rsidR="00D17D33" w:rsidRPr="00EF507C" w:rsidRDefault="00061F31" w:rsidP="00EF507C">
            <w:pPr>
              <w:pStyle w:val="NormalBullet"/>
              <w:cnfStyle w:val="000000000000" w:firstRow="0" w:lastRow="0" w:firstColumn="0" w:lastColumn="0" w:oddVBand="0" w:evenVBand="0" w:oddHBand="0" w:evenHBand="0" w:firstRowFirstColumn="0" w:firstRowLastColumn="0" w:lastRowFirstColumn="0" w:lastRowLastColumn="0"/>
            </w:pPr>
            <w:r>
              <w:t>Read-only (i.e.</w:t>
            </w:r>
            <w:r w:rsidR="00D17D33" w:rsidRPr="00EF507C">
              <w:t xml:space="preserve"> pre-filled) form fields are considered interactive, in that they need to be inline, and must be labeled.</w:t>
            </w:r>
          </w:p>
          <w:p w:rsidR="00D17D33" w:rsidRPr="00F00A5D" w:rsidRDefault="00D17D33" w:rsidP="00061F31">
            <w:pPr>
              <w:pStyle w:val="NormalBullet"/>
              <w:cnfStyle w:val="000000000000" w:firstRow="0" w:lastRow="0" w:firstColumn="0" w:lastColumn="0" w:oddVBand="0" w:evenVBand="0" w:oddHBand="0" w:evenHBand="0" w:firstRowFirstColumn="0" w:firstRowLastColumn="0" w:lastRowFirstColumn="0" w:lastRowLastColumn="0"/>
            </w:pPr>
            <w:r w:rsidRPr="009B0FA5">
              <w:t>It is implicit in this requirement that the ability to read instructions and cues and fill in form components must be achievable in one mode of operation (i.e. there cannot be one mode to read the form’s instructions and another mode to fill in the form elements).</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…rationale summary</w:t>
            </w:r>
          </w:p>
        </w:tc>
        <w:tc>
          <w:tcPr>
            <w:tcW w:w="7470" w:type="dxa"/>
          </w:tcPr>
          <w:p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In order to correctly and accurately complete a form, it is necessary to follow instructions, directions and cues, as well as enter information in the correct fields. Non-visual use of a form is facilitated when there is a programmatic association between all relevant instructions, directions and cues and their respective components/controls.</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4A0911" w:rsidRPr="004A0911" w:rsidRDefault="00BC09D9" w:rsidP="00D275CB">
            <w:pPr>
              <w:cnfStyle w:val="000000000000" w:firstRow="0" w:lastRow="0" w:firstColumn="0" w:lastColumn="0" w:oddVBand="0" w:evenVBand="0" w:oddHBand="0" w:evenHBand="0" w:firstRowFirstColumn="0" w:firstRowLastColumn="0" w:lastRowFirstColumn="0" w:lastRowLastColumn="0"/>
            </w:pPr>
            <w:r w:rsidRPr="004A0911">
              <w:t>508 1194.21(a</w:t>
            </w:r>
            <w:r w:rsidR="004A0911" w:rsidRPr="004A0911">
              <w:t>)</w:t>
            </w:r>
            <w:r w:rsidR="00106A43">
              <w:t>:</w:t>
            </w:r>
            <w:r w:rsidR="00106A43" w:rsidRPr="00730AAC">
              <w:t xml:space="preserve"> Keyboard Accessibility</w:t>
            </w:r>
          </w:p>
          <w:p w:rsidR="008D6FD6" w:rsidRPr="000844B5" w:rsidRDefault="00BC09D9" w:rsidP="00D275CB">
            <w:pPr>
              <w:cnfStyle w:val="000000000000" w:firstRow="0" w:lastRow="0" w:firstColumn="0" w:lastColumn="0" w:oddVBand="0" w:evenVBand="0" w:oddHBand="0" w:evenHBand="0" w:firstRowFirstColumn="0" w:firstRowLastColumn="0" w:lastRowFirstColumn="0" w:lastRowLastColumn="0"/>
            </w:pPr>
            <w:r w:rsidRPr="004A0911">
              <w:t>508 1194.21(l</w:t>
            </w:r>
            <w:r w:rsidR="004A0911" w:rsidRPr="004A0911">
              <w:t>)</w:t>
            </w:r>
            <w:r w:rsidR="00106A43" w:rsidRPr="00730AAC">
              <w:t>: Forms</w:t>
            </w:r>
          </w:p>
          <w:p w:rsidR="00E82606"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1194.22(l</w:t>
            </w:r>
            <w:r w:rsidR="004A0911" w:rsidRPr="004A0911">
              <w:t>)</w:t>
            </w:r>
            <w:r w:rsidR="00106A43">
              <w:t xml:space="preserve">: </w:t>
            </w:r>
            <w:r w:rsidR="00106A43" w:rsidRPr="00730AAC">
              <w:t>Functional Text for Scripts</w:t>
            </w:r>
          </w:p>
          <w:p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1194.22(n</w:t>
            </w:r>
            <w:r w:rsidR="004A0911" w:rsidRPr="004A0911">
              <w:t>)</w:t>
            </w:r>
            <w:r w:rsidR="00106A43">
              <w:t xml:space="preserve">: </w:t>
            </w:r>
            <w:r w:rsidR="00106A43" w:rsidRPr="00730AAC">
              <w:t>Labels for forms</w:t>
            </w:r>
          </w:p>
          <w:p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1194.31(a</w:t>
            </w:r>
            <w:r w:rsidR="004A0911" w:rsidRPr="004A0911">
              <w:t>)</w:t>
            </w:r>
            <w:r w:rsidR="00106A43">
              <w:t xml:space="preserve">: </w:t>
            </w:r>
            <w:r w:rsidR="00106A43" w:rsidRPr="00730AAC">
              <w:t>Use without vision</w:t>
            </w:r>
          </w:p>
          <w:p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1194.31(b</w:t>
            </w:r>
            <w:r w:rsidR="00FA4D73">
              <w:t>)</w:t>
            </w:r>
            <w:r w:rsidR="00106A43">
              <w:t xml:space="preserve">: </w:t>
            </w:r>
            <w:r w:rsidR="00106A43" w:rsidRPr="00730AAC">
              <w:t>Use with low vision</w:t>
            </w:r>
          </w:p>
          <w:p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rPr>
                <w:rFonts w:cstheme="minorHAnsi"/>
              </w:rPr>
              <w:t>WCAG</w:t>
            </w:r>
            <w:r w:rsidR="00E82606" w:rsidRPr="004A0911">
              <w:rPr>
                <w:rFonts w:cstheme="minorHAnsi"/>
              </w:rPr>
              <w:t>2 1.3.1</w:t>
            </w:r>
            <w:r>
              <w:rPr>
                <w:rFonts w:cstheme="minorHAnsi"/>
              </w:rPr>
              <w:t>:</w:t>
            </w:r>
            <w:r w:rsidR="00E82606" w:rsidRPr="004A0911">
              <w:rPr>
                <w:rFonts w:cstheme="minorHAnsi"/>
              </w:rPr>
              <w:t xml:space="preserve"> Info and Relationships</w:t>
            </w:r>
            <w:r w:rsidR="00E82606" w:rsidRPr="000B2954">
              <w:rPr>
                <w:rFonts w:cstheme="minorHAnsi"/>
              </w:rPr>
              <w:t xml:space="preserve"> </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lastRenderedPageBreak/>
              <w:t xml:space="preserve">Tools </w:t>
            </w:r>
            <w:r w:rsidR="00034F82">
              <w:t>Necessary</w:t>
            </w:r>
            <w:r w:rsidR="00034F82">
              <w:br/>
            </w:r>
            <w:r w:rsidR="00034F82" w:rsidRPr="00034F82">
              <w:rPr>
                <w:color w:val="0070C0"/>
              </w:rPr>
              <w:t>[Word 2010]</w:t>
            </w:r>
          </w:p>
        </w:tc>
        <w:tc>
          <w:tcPr>
            <w:tcW w:w="7470" w:type="dxa"/>
          </w:tcPr>
          <w:p w:rsidR="00E82606" w:rsidRPr="00D9503B" w:rsidRDefault="00E82606" w:rsidP="004B2A16">
            <w:pPr>
              <w:cnfStyle w:val="000000000000" w:firstRow="0" w:lastRow="0" w:firstColumn="0" w:lastColumn="0" w:oddVBand="0" w:evenVBand="0" w:oddHBand="0" w:evenHBand="0" w:firstRowFirstColumn="0" w:firstRowLastColumn="0" w:lastRowFirstColumn="0" w:lastRowLastColumn="0"/>
            </w:pPr>
            <w:r>
              <w:t>None.</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5E5B73" w:rsidRPr="00106202" w:rsidRDefault="005E5B73" w:rsidP="001D70AF">
            <w:pPr>
              <w:pStyle w:val="Normalabc"/>
              <w:numPr>
                <w:ilvl w:val="0"/>
                <w:numId w:val="25"/>
              </w:numPr>
              <w:cnfStyle w:val="000000000000" w:firstRow="0" w:lastRow="0" w:firstColumn="0" w:lastColumn="0" w:oddVBand="0" w:evenVBand="0" w:oddHBand="0" w:evenHBand="0" w:firstRowFirstColumn="0" w:firstRowLastColumn="0" w:lastRowFirstColumn="0" w:lastRowLastColumn="0"/>
            </w:pPr>
            <w:r w:rsidRPr="00106202">
              <w:t>Find all form input components. Examples include buttons, text fields, radio buttons, checkboxes, multi-select lists (combo boxes).</w:t>
            </w:r>
          </w:p>
          <w:p w:rsidR="005E5B73" w:rsidRPr="00106202" w:rsidRDefault="005E5B73" w:rsidP="001D70AF">
            <w:pPr>
              <w:pStyle w:val="Normalabc"/>
              <w:numPr>
                <w:ilvl w:val="0"/>
                <w:numId w:val="25"/>
              </w:numPr>
              <w:cnfStyle w:val="000000000000" w:firstRow="0" w:lastRow="0" w:firstColumn="0" w:lastColumn="0" w:oddVBand="0" w:evenVBand="0" w:oddHBand="0" w:evenHBand="0" w:firstRowFirstColumn="0" w:firstRowLastColumn="0" w:lastRowFirstColumn="0" w:lastRowLastColumn="0"/>
            </w:pPr>
            <w:r w:rsidRPr="00106202">
              <w:t>Find all instructions and cues (textual and graphical) that are related to form components/controls, including groupings, order of completion, special conditions or qualifiers, etc.</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4105B3">
            <w:pPr>
              <w:pStyle w:val="Heading5"/>
              <w:outlineLvl w:val="4"/>
            </w:pPr>
            <w:r w:rsidRPr="00A863A1">
              <w:t>Test Instruction 1</w:t>
            </w:r>
            <w:r>
              <w:t>b</w:t>
            </w:r>
            <w:r w:rsidRPr="00A863A1">
              <w:t xml:space="preserve">: </w:t>
            </w:r>
            <w:r w:rsidR="004105B3">
              <w:t xml:space="preserve">Accessibility </w:t>
            </w:r>
            <w:r>
              <w:t>Checker Find of</w:t>
            </w:r>
            <w:r w:rsidRPr="00A863A1">
              <w:t xml:space="preserve"> Applicable </w:t>
            </w:r>
            <w:r>
              <w:t>Components</w:t>
            </w:r>
            <w:r>
              <w:br/>
            </w:r>
            <w:r w:rsidRPr="00034F82">
              <w:rPr>
                <w:color w:val="0070C0"/>
              </w:rPr>
              <w:t>[Word 2010]</w:t>
            </w:r>
          </w:p>
        </w:tc>
        <w:tc>
          <w:tcPr>
            <w:tcW w:w="7470" w:type="dxa"/>
          </w:tcPr>
          <w:p w:rsidR="005E5B73"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B253CD" w:rsidRDefault="00E670FB" w:rsidP="00B253CD">
            <w:pPr>
              <w:cnfStyle w:val="000000000000" w:firstRow="0" w:lastRow="0" w:firstColumn="0" w:lastColumn="0" w:oddVBand="0" w:evenVBand="0" w:oddHBand="0" w:evenHBand="0" w:firstRowFirstColumn="0" w:firstRowLastColumn="0" w:lastRowFirstColumn="0" w:lastRowLastColumn="0"/>
            </w:pPr>
            <w:r>
              <w:t xml:space="preserve">Check to see if fields are fillable. </w:t>
            </w:r>
            <w:r w:rsidR="00B253CD">
              <w:t>Use keyboard and mouse to:</w:t>
            </w:r>
          </w:p>
          <w:p w:rsidR="00B253CD" w:rsidRDefault="00B253CD" w:rsidP="00B253CD">
            <w:pPr>
              <w:pStyle w:val="NormalBullet"/>
              <w:cnfStyle w:val="000000000000" w:firstRow="0" w:lastRow="0" w:firstColumn="0" w:lastColumn="0" w:oddVBand="0" w:evenVBand="0" w:oddHBand="0" w:evenHBand="0" w:firstRowFirstColumn="0" w:firstRowLastColumn="0" w:lastRowFirstColumn="0" w:lastRowLastColumn="0"/>
            </w:pPr>
            <w:r>
              <w:t>Fill in text fields (such as name)</w:t>
            </w:r>
          </w:p>
          <w:p w:rsidR="00B253CD" w:rsidRDefault="00B253CD" w:rsidP="00B253CD">
            <w:pPr>
              <w:pStyle w:val="NormalBullet"/>
              <w:cnfStyle w:val="000000000000" w:firstRow="0" w:lastRow="0" w:firstColumn="0" w:lastColumn="0" w:oddVBand="0" w:evenVBand="0" w:oddHBand="0" w:evenHBand="0" w:firstRowFirstColumn="0" w:firstRowLastColumn="0" w:lastRowFirstColumn="0" w:lastRowLastColumn="0"/>
            </w:pPr>
            <w:r>
              <w:t>Select radio buttons or check boxes</w:t>
            </w:r>
          </w:p>
          <w:p w:rsidR="00B253CD" w:rsidRDefault="00B253CD" w:rsidP="00B253CD">
            <w:pPr>
              <w:pStyle w:val="NormalBullet"/>
              <w:cnfStyle w:val="000000000000" w:firstRow="0" w:lastRow="0" w:firstColumn="0" w:lastColumn="0" w:oddVBand="0" w:evenVBand="0" w:oddHBand="0" w:evenHBand="0" w:firstRowFirstColumn="0" w:firstRowLastColumn="0" w:lastRowFirstColumn="0" w:lastRowLastColumn="0"/>
            </w:pPr>
            <w:r>
              <w:t>Use dropdown (combo) boxes</w:t>
            </w:r>
          </w:p>
          <w:p w:rsidR="00B253CD" w:rsidRDefault="00B253CD" w:rsidP="00B253CD">
            <w:pPr>
              <w:pStyle w:val="NormalBullet"/>
              <w:cnfStyle w:val="000000000000" w:firstRow="0" w:lastRow="0" w:firstColumn="0" w:lastColumn="0" w:oddVBand="0" w:evenVBand="0" w:oddHBand="0" w:evenHBand="0" w:firstRowFirstColumn="0" w:firstRowLastColumn="0" w:lastRowFirstColumn="0" w:lastRowLastColumn="0"/>
            </w:pPr>
            <w:r>
              <w:t>Update any other type of form field</w:t>
            </w:r>
          </w:p>
          <w:p w:rsidR="007018E5" w:rsidRDefault="007018E5" w:rsidP="006B3418">
            <w:pPr>
              <w:cnfStyle w:val="000000000000" w:firstRow="0" w:lastRow="0" w:firstColumn="0" w:lastColumn="0" w:oddVBand="0" w:evenVBand="0" w:oddHBand="0" w:evenHBand="0" w:firstRowFirstColumn="0" w:firstRowLastColumn="0" w:lastRowFirstColumn="0" w:lastRowLastColumn="0"/>
              <w:rPr>
                <w:b/>
                <w:u w:val="single"/>
              </w:rPr>
            </w:pPr>
            <w:r w:rsidRPr="007018E5">
              <w:rPr>
                <w:b/>
                <w:u w:val="single"/>
              </w:rPr>
              <w:t>Note:</w:t>
            </w:r>
          </w:p>
          <w:p w:rsidR="005E5B73" w:rsidRDefault="006B3418" w:rsidP="00EF507C">
            <w:pPr>
              <w:pStyle w:val="NormalBullet"/>
              <w:cnfStyle w:val="000000000000" w:firstRow="0" w:lastRow="0" w:firstColumn="0" w:lastColumn="0" w:oddVBand="0" w:evenVBand="0" w:oddHBand="0" w:evenHBand="0" w:firstRowFirstColumn="0" w:firstRowLastColumn="0" w:lastRowFirstColumn="0" w:lastRowLastColumn="0"/>
            </w:pPr>
            <w:r>
              <w:t xml:space="preserve">Screen Reader users do not have access </w:t>
            </w:r>
            <w:r w:rsidR="007C6B95">
              <w:t xml:space="preserve">to </w:t>
            </w:r>
            <w:r>
              <w:t xml:space="preserve">logically </w:t>
            </w:r>
            <w:r w:rsidR="007C6B95">
              <w:t>read and fill in forms in MS Word.</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5E5B73" w:rsidP="004105B3">
            <w:pPr>
              <w:pStyle w:val="Heading5"/>
              <w:outlineLvl w:val="4"/>
            </w:pPr>
            <w:r w:rsidRPr="00A863A1">
              <w:t>Test Instruction 2</w:t>
            </w:r>
            <w:r>
              <w:t>b</w:t>
            </w:r>
            <w:r w:rsidRPr="00A863A1">
              <w:t xml:space="preserve">: </w:t>
            </w:r>
            <w:r w:rsidR="004105B3">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5E5B73" w:rsidRPr="003E3248"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Default="001F2F8E" w:rsidP="002047CD">
            <w:pPr>
              <w:pStyle w:val="NormalBullet"/>
              <w:cnfStyle w:val="000000000000" w:firstRow="0" w:lastRow="0" w:firstColumn="0" w:lastColumn="0" w:oddVBand="0" w:evenVBand="0" w:oddHBand="0" w:evenHBand="0" w:firstRowFirstColumn="0" w:firstRowLastColumn="0" w:lastRowFirstColumn="0" w:lastRowLastColumn="0"/>
            </w:pPr>
            <w:r>
              <w:t xml:space="preserve">Form </w:t>
            </w:r>
            <w:r w:rsidR="002047CD">
              <w:t xml:space="preserve">components </w:t>
            </w:r>
            <w:r>
              <w:t xml:space="preserve">are enabled (fillable) </w:t>
            </w:r>
            <w:r w:rsidR="002047CD">
              <w:t>in 1a</w:t>
            </w:r>
            <w:r>
              <w:t>.</w:t>
            </w:r>
          </w:p>
          <w:p w:rsidR="002047CD" w:rsidRDefault="002047CD"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1194.31(a)</w:t>
            </w:r>
            <w:r w:rsidR="004C6318">
              <w:t>:</w:t>
            </w:r>
            <w:r w:rsidR="00A10213">
              <w:t xml:space="preserve"> Use Without Vision</w:t>
            </w:r>
            <w:r w:rsidR="004C6318">
              <w:t>.</w:t>
            </w:r>
          </w:p>
          <w:p w:rsidR="002047CD" w:rsidRDefault="002047CD"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1194.31(b)</w:t>
            </w:r>
            <w:r w:rsidR="004C6318">
              <w:t>:</w:t>
            </w:r>
            <w:r w:rsidR="00A10213">
              <w:t xml:space="preserve"> Use Without Vision</w:t>
            </w:r>
            <w:r w:rsidR="004C6318">
              <w:t>.</w:t>
            </w:r>
          </w:p>
          <w:p w:rsidR="005C63CA" w:rsidRDefault="005C63CA"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1194.22(n): Labels for Forms.</w:t>
            </w:r>
          </w:p>
          <w:p w:rsidR="00E82606" w:rsidRDefault="001F2F8E" w:rsidP="002047CD">
            <w:pPr>
              <w:pStyle w:val="NormalBullet"/>
              <w:cnfStyle w:val="000000000000" w:firstRow="0" w:lastRow="0" w:firstColumn="0" w:lastColumn="0" w:oddVBand="0" w:evenVBand="0" w:oddHBand="0" w:evenHBand="0" w:firstRowFirstColumn="0" w:firstRowLastColumn="0" w:lastRowFirstColumn="0" w:lastRowLastColumn="0"/>
            </w:pPr>
            <w:r>
              <w:t xml:space="preserve">Form components are enabled (fillable) </w:t>
            </w:r>
            <w:r w:rsidR="00E82606">
              <w:t>in 1a.</w:t>
            </w:r>
          </w:p>
          <w:p w:rsidR="00E82606" w:rsidRPr="000A6D90"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1194.22(n)</w:t>
            </w:r>
            <w:r w:rsidR="004C6318">
              <w:t>:</w:t>
            </w:r>
            <w:r w:rsidR="00A10213">
              <w:t xml:space="preserve"> Labels for Forms</w:t>
            </w:r>
            <w:r w:rsidR="004C6318">
              <w: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Pr="004105B3" w:rsidRDefault="001F2F8E" w:rsidP="00EF507C">
            <w:pPr>
              <w:pStyle w:val="NormalBullet"/>
              <w:cnfStyle w:val="000000000000" w:firstRow="0" w:lastRow="0" w:firstColumn="0" w:lastColumn="0" w:oddVBand="0" w:evenVBand="0" w:oddHBand="0" w:evenHBand="0" w:firstRowFirstColumn="0" w:firstRowLastColumn="0" w:lastRowFirstColumn="0" w:lastRowLastColumn="0"/>
            </w:pPr>
            <w:r>
              <w:t>F</w:t>
            </w:r>
            <w:r w:rsidRPr="004105B3">
              <w:t xml:space="preserve">orm </w:t>
            </w:r>
            <w:r w:rsidR="00E82606" w:rsidRPr="004105B3">
              <w:t xml:space="preserve">components are </w:t>
            </w:r>
            <w:r w:rsidR="00887AD4">
              <w:t xml:space="preserve">enabled </w:t>
            </w:r>
            <w:r w:rsidR="00E82606" w:rsidRPr="004105B3">
              <w:t>in 1a.</w:t>
            </w:r>
          </w:p>
          <w:p w:rsidR="00E82606" w:rsidRPr="004105B3"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105B3">
              <w:t>Fails 1.3.1</w:t>
            </w:r>
            <w:r w:rsidR="004C6318" w:rsidRPr="004105B3">
              <w:t>:</w:t>
            </w:r>
            <w:r w:rsidRPr="004105B3">
              <w:t xml:space="preserve"> Info and Relationships</w:t>
            </w:r>
            <w:r w:rsidR="004C6318" w:rsidRPr="004105B3">
              <w:t>.</w:t>
            </w:r>
          </w:p>
        </w:tc>
      </w:tr>
      <w:tr w:rsidR="00E82606" w:rsidRPr="004105B3"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rsidRPr="004105B3">
              <w:t>Baseline Requirement</w:t>
            </w:r>
            <w:r w:rsidRPr="004105B3">
              <w:t xml:space="preserve"> Test </w:t>
            </w:r>
            <w:r w:rsidR="00034F82" w:rsidRPr="004105B3">
              <w:t>Results</w:t>
            </w:r>
            <w:r w:rsidR="00034F82">
              <w:br/>
            </w:r>
            <w:r w:rsidR="00034F82" w:rsidRPr="00034F82">
              <w:rPr>
                <w:color w:val="0070C0"/>
              </w:rPr>
              <w:t>[Word 2010]</w:t>
            </w:r>
          </w:p>
        </w:tc>
        <w:tc>
          <w:tcPr>
            <w:tcW w:w="7470" w:type="dxa"/>
            <w:tcBorders>
              <w:bottom w:val="single" w:sz="4" w:space="0" w:color="auto"/>
            </w:tcBorders>
          </w:tcPr>
          <w:p w:rsidR="00E82606" w:rsidRPr="004105B3" w:rsidRDefault="00E82606" w:rsidP="002047CD">
            <w:pPr>
              <w:pStyle w:val="NormalBullet"/>
              <w:cnfStyle w:val="000000000000" w:firstRow="0" w:lastRow="0" w:firstColumn="0" w:lastColumn="0" w:oddVBand="0" w:evenVBand="0" w:oddHBand="0" w:evenHBand="0" w:firstRowFirstColumn="0" w:firstRowLastColumn="0" w:lastRowFirstColumn="0" w:lastRowLastColumn="0"/>
            </w:pPr>
            <w:r w:rsidRPr="004105B3">
              <w:t>Any failure in 3a</w:t>
            </w:r>
            <w:r w:rsidR="009120CC" w:rsidRPr="004105B3">
              <w:t>.</w:t>
            </w:r>
          </w:p>
          <w:p w:rsidR="00E82606" w:rsidRPr="004105B3"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4105B3">
              <w:t>Fails Baseline Requirement #</w:t>
            </w:r>
            <w:r w:rsidR="00974097" w:rsidRPr="004105B3">
              <w:t>20</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105B3">
            <w:pPr>
              <w:pStyle w:val="Heading5"/>
              <w:outlineLvl w:val="4"/>
            </w:pPr>
            <w:r>
              <w:lastRenderedPageBreak/>
              <w:t xml:space="preserve">Advisory: Tips </w:t>
            </w:r>
            <w:r w:rsidR="004105B3">
              <w:t xml:space="preserve">to enhance or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E82606" w:rsidRPr="008066A5" w:rsidRDefault="00E82606" w:rsidP="005B5A72">
            <w:pPr>
              <w:pStyle w:val="NormalBullet"/>
              <w:cnfStyle w:val="000000000000" w:firstRow="0" w:lastRow="0" w:firstColumn="0" w:lastColumn="0" w:oddVBand="0" w:evenVBand="0" w:oddHBand="0" w:evenHBand="0" w:firstRowFirstColumn="0" w:firstRowLastColumn="0" w:lastRowFirstColumn="0" w:lastRowLastColumn="0"/>
            </w:pPr>
            <w:r>
              <w:t>By defa</w:t>
            </w:r>
            <w:r w:rsidR="008066A5">
              <w:t>u</w:t>
            </w:r>
            <w:r w:rsidR="005B5A72">
              <w:t>lt, there is no reading mode for forms that works for screen reader users with MS Word documents</w:t>
            </w:r>
            <w:r w:rsidR="005B5A72" w:rsidRPr="008066A5">
              <w:t xml:space="preserve">, because there is no reading mode that allows Assistive Technology users to access both the instructions/directions and form-filling controls at the same time. </w:t>
            </w:r>
            <w:r w:rsidR="005B5A72" w:rsidRPr="008066A5">
              <w:fldChar w:fldCharType="begin"/>
            </w:r>
            <w:r w:rsidR="005B5A72" w:rsidRPr="008066A5">
              <w:instrText xml:space="preserve"> PAGEREF _Ref388346216 \h </w:instrText>
            </w:r>
            <w:r w:rsidR="005B5A72" w:rsidRPr="008066A5">
              <w:fldChar w:fldCharType="separate"/>
            </w:r>
            <w:r w:rsidR="001A0D9D">
              <w:rPr>
                <w:noProof/>
              </w:rPr>
              <w:t>12</w:t>
            </w:r>
            <w:r w:rsidR="005B5A72" w:rsidRPr="008066A5">
              <w:fldChar w:fldCharType="end"/>
            </w:r>
            <w:r w:rsidR="005B5A72" w:rsidRPr="008066A5">
              <w:t>, “</w:t>
            </w:r>
            <w:r w:rsidR="005B5A72" w:rsidRPr="008066A5">
              <w:rPr>
                <w:i/>
              </w:rPr>
              <w:fldChar w:fldCharType="begin"/>
            </w:r>
            <w:r w:rsidR="005B5A72" w:rsidRPr="008066A5">
              <w:rPr>
                <w:i/>
              </w:rPr>
              <w:instrText xml:space="preserve"> REF _Ref388346216 \h  \* MERGEFORMAT </w:instrText>
            </w:r>
            <w:r w:rsidR="005B5A72" w:rsidRPr="008066A5">
              <w:rPr>
                <w:i/>
              </w:rPr>
            </w:r>
            <w:r w:rsidR="005B5A72" w:rsidRPr="008066A5">
              <w:rPr>
                <w:i/>
              </w:rPr>
              <w:fldChar w:fldCharType="separate"/>
            </w:r>
            <w:r w:rsidR="001A0D9D" w:rsidRPr="001A0D9D">
              <w:rPr>
                <w:i/>
              </w:rPr>
              <w:t>Testing preconditions</w:t>
            </w:r>
            <w:r w:rsidR="005B5A72" w:rsidRPr="008066A5">
              <w:rPr>
                <w:i/>
              </w:rPr>
              <w:fldChar w:fldCharType="end"/>
            </w:r>
            <w:r w:rsidR="005B5A72" w:rsidRPr="008066A5">
              <w:t xml:space="preserve">”. </w:t>
            </w:r>
          </w:p>
          <w:p w:rsidR="00626EEB" w:rsidRPr="008066A5" w:rsidRDefault="00C1124C" w:rsidP="00106202">
            <w:pPr>
              <w:pStyle w:val="NormalBullet"/>
              <w:cnfStyle w:val="000000000000" w:firstRow="0" w:lastRow="0" w:firstColumn="0" w:lastColumn="0" w:oddVBand="0" w:evenVBand="0" w:oddHBand="0" w:evenHBand="0" w:firstRowFirstColumn="0" w:firstRowLastColumn="0" w:lastRowFirstColumn="0" w:lastRowLastColumn="0"/>
            </w:pPr>
            <w:r w:rsidRPr="008066A5">
              <w:rPr>
                <w:rFonts w:cstheme="minorHAnsi"/>
              </w:rPr>
              <w:t>This Baseline requirement concerns fillable form using MS Word’s built-in form input controls. However, t</w:t>
            </w:r>
            <w:r w:rsidR="00B33701" w:rsidRPr="008066A5">
              <w:t>here are other methods to create technically “fillable forms” in MS Word.</w:t>
            </w:r>
            <w:r w:rsidR="00183737">
              <w:t xml:space="preserve"> </w:t>
            </w:r>
            <w:r w:rsidR="004D423C" w:rsidRPr="008066A5">
              <w:t xml:space="preserve">One example of this would be to use a data table that has an empty column for users to enter their data. Another example would be to use the underscore text character to signify where to enter data, such as: </w:t>
            </w:r>
            <w:r w:rsidR="004D423C" w:rsidRPr="00B45B68">
              <w:rPr>
                <w:rFonts w:ascii="Courier New" w:hAnsi="Courier New" w:cs="Courier New"/>
                <w:sz w:val="20"/>
                <w:szCs w:val="20"/>
              </w:rPr>
              <w:t>Your First Name: __Fred____</w:t>
            </w:r>
            <w:r w:rsidR="004D423C" w:rsidRPr="008066A5">
              <w:rPr>
                <w:rFonts w:cstheme="minorHAnsi"/>
              </w:rPr>
              <w:t>.</w:t>
            </w:r>
            <w:r w:rsidRPr="008066A5">
              <w:t xml:space="preserve">. </w:t>
            </w:r>
            <w:r w:rsidR="004D423C" w:rsidRPr="008066A5">
              <w:t>Notes in streamlined test processes may be needed to direct testers on how to handle the various types of creative means that people employ to generate “forms”.</w:t>
            </w:r>
          </w:p>
          <w:p w:rsidR="00B33701" w:rsidRDefault="00626EEB" w:rsidP="00106202">
            <w:pPr>
              <w:pStyle w:val="NormalBullet"/>
              <w:cnfStyle w:val="000000000000" w:firstRow="0" w:lastRow="0" w:firstColumn="0" w:lastColumn="0" w:oddVBand="0" w:evenVBand="0" w:oddHBand="0" w:evenHBand="0" w:firstRowFirstColumn="0" w:firstRowLastColumn="0" w:lastRowFirstColumn="0" w:lastRowLastColumn="0"/>
            </w:pPr>
            <w:r w:rsidRPr="008066A5">
              <w:t xml:space="preserve">If a form has been created in MS Word that the author asserts to be non-fillable and is only intended to be distributed, printed out, and filled in by hand, then the content still must be electronically accessible so that users can know what is in the form that they are printing out. To be accessible, </w:t>
            </w:r>
            <w:r w:rsidR="00740569" w:rsidRPr="008066A5">
              <w:t>form instructions/directions etc. must be readable in a non-restricted document.</w:t>
            </w:r>
          </w:p>
          <w:p w:rsidR="005E3A4B" w:rsidRPr="00D857E8" w:rsidRDefault="005E3A4B" w:rsidP="00A84F29">
            <w:pPr>
              <w:pStyle w:val="NormalBullet"/>
              <w:cnfStyle w:val="000000000000" w:firstRow="0" w:lastRow="0" w:firstColumn="0" w:lastColumn="0" w:oddVBand="0" w:evenVBand="0" w:oddHBand="0" w:evenHBand="0" w:firstRowFirstColumn="0" w:firstRowLastColumn="0" w:lastRowFirstColumn="0" w:lastRowLastColumn="0"/>
            </w:pPr>
            <w:r>
              <w:t xml:space="preserve">If a document contains fillable forms, </w:t>
            </w:r>
            <w:r w:rsidR="00A84F29">
              <w:t xml:space="preserve">testers should be directed to fail the document without completing the rest of the baseline tests. </w:t>
            </w:r>
          </w:p>
        </w:tc>
      </w:tr>
    </w:tbl>
    <w:p w:rsidR="00E82606" w:rsidRDefault="00A8513F" w:rsidP="00E82606">
      <w:pPr>
        <w:pStyle w:val="Heading4"/>
        <w:rPr>
          <w:lang w:val="en-US"/>
        </w:rPr>
      </w:pPr>
      <w:bookmarkStart w:id="112" w:name="_Toc367453066"/>
      <w:bookmarkStart w:id="113" w:name="_Toc399427635"/>
      <w:r>
        <w:rPr>
          <w:lang w:val="en-US"/>
        </w:rPr>
        <w:lastRenderedPageBreak/>
        <w:t>Focus (</w:t>
      </w:r>
      <w:r w:rsidR="00E82606">
        <w:rPr>
          <w:lang w:val="en-US"/>
        </w:rPr>
        <w:t xml:space="preserve">Revealing </w:t>
      </w:r>
      <w:r w:rsidR="00BE1DD1">
        <w:rPr>
          <w:lang w:val="en-US"/>
        </w:rPr>
        <w:t>H</w:t>
      </w:r>
      <w:r w:rsidR="00E82606">
        <w:rPr>
          <w:lang w:val="en-US"/>
        </w:rPr>
        <w:t xml:space="preserve">idden </w:t>
      </w:r>
      <w:r w:rsidR="00BE1DD1">
        <w:rPr>
          <w:lang w:val="en-US"/>
        </w:rPr>
        <w:t>C</w:t>
      </w:r>
      <w:r w:rsidR="00E82606">
        <w:rPr>
          <w:lang w:val="en-US"/>
        </w:rPr>
        <w:t>ontent</w:t>
      </w:r>
      <w:bookmarkEnd w:id="111"/>
      <w:bookmarkEnd w:id="112"/>
      <w:r>
        <w:rPr>
          <w:lang w:val="en-US"/>
        </w:rPr>
        <w:t>)</w:t>
      </w:r>
      <w:bookmarkEnd w:id="113"/>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DF0861">
            <w:pPr>
              <w:cnfStyle w:val="000000000000" w:firstRow="0" w:lastRow="0" w:firstColumn="0" w:lastColumn="0" w:oddVBand="0" w:evenVBand="0" w:oddHBand="0" w:evenHBand="0" w:firstRowFirstColumn="0" w:firstRowLastColumn="0" w:lastRowFirstColumn="0" w:lastRowLastColumn="0"/>
            </w:pPr>
            <w:r>
              <w:t>21</w:t>
            </w:r>
            <w:r w:rsidR="00E82606">
              <w:t xml:space="preserve">. </w:t>
            </w:r>
            <w:r w:rsidR="00DF0861">
              <w:t>Components</w:t>
            </w:r>
            <w:r w:rsidR="00DF0861" w:rsidRPr="00E357DA">
              <w:t xml:space="preserve"> that reveal hidden content </w:t>
            </w:r>
            <w:r w:rsidR="00DF0861">
              <w:t xml:space="preserve">(text boxes, </w:t>
            </w:r>
            <w:r w:rsidR="00F804AA">
              <w:t xml:space="preserve">thumbnail images, </w:t>
            </w:r>
            <w:r w:rsidR="00DF0861">
              <w:t xml:space="preserve">call-outs, comments, light boxes, pop-ups etc.) </w:t>
            </w:r>
            <w:r w:rsidR="00DF0861" w:rsidRPr="00E357DA">
              <w:t xml:space="preserve">must either </w:t>
            </w:r>
            <w:r w:rsidR="00DF0861">
              <w:t xml:space="preserve">(i) </w:t>
            </w:r>
            <w:r w:rsidR="00DF0861" w:rsidRPr="00E357DA">
              <w:t>shift focus to the content they reveal</w:t>
            </w:r>
            <w:r w:rsidR="00DF0861">
              <w:t>,</w:t>
            </w:r>
            <w:r w:rsidR="00DF0861" w:rsidRPr="00E357DA">
              <w:t xml:space="preserve"> or </w:t>
            </w:r>
            <w:r w:rsidR="00DF0861">
              <w:t xml:space="preserve">(ii) </w:t>
            </w:r>
            <w:r w:rsidR="00DF0861" w:rsidRPr="00E357DA">
              <w:t xml:space="preserve">the </w:t>
            </w:r>
            <w:r w:rsidR="00DF0861">
              <w:t>component</w:t>
            </w:r>
            <w:r w:rsidR="00DF0861" w:rsidRPr="00E357DA">
              <w:t xml:space="preserve"> must </w:t>
            </w:r>
            <w:r w:rsidR="00DF0861">
              <w:t>describe</w:t>
            </w:r>
            <w:r w:rsidR="00DF0861" w:rsidRPr="00E357DA">
              <w:t xml:space="preserve"> that a change to the content will occur if selected.</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E82606" w:rsidRPr="00F00A5D" w:rsidRDefault="00E82606" w:rsidP="002B2A75">
            <w:pPr>
              <w:cnfStyle w:val="000000000000" w:firstRow="0" w:lastRow="0" w:firstColumn="0" w:lastColumn="0" w:oddVBand="0" w:evenVBand="0" w:oddHBand="0" w:evenHBand="0" w:firstRowFirstColumn="0" w:firstRowLastColumn="0" w:lastRowFirstColumn="0" w:lastRowLastColumn="0"/>
            </w:pP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…technical aspects</w:t>
            </w:r>
          </w:p>
        </w:tc>
        <w:tc>
          <w:tcPr>
            <w:tcW w:w="7470" w:type="dxa"/>
          </w:tcPr>
          <w:p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Some components can be intentionally hidden to reduce visual clutter, requiring a user action to reveal the content.</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7375EA" w:rsidP="005B63EF">
            <w:pPr>
              <w:pStyle w:val="Heading5"/>
              <w:outlineLvl w:val="4"/>
            </w:pPr>
            <w:r>
              <w:t>…effects</w:t>
            </w:r>
            <w:r w:rsidR="00D17D33" w:rsidRPr="001B02DE">
              <w:t xml:space="preserve"> on accessibility</w:t>
            </w:r>
          </w:p>
        </w:tc>
        <w:tc>
          <w:tcPr>
            <w:tcW w:w="7470" w:type="dxa"/>
          </w:tcPr>
          <w:p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It is normally easy for visual users to see that content has been revealed. However, for non-visual users, the fact that content has been revealed may not be apparent, unless the focus moves to the revealed content. If focus does not move to the revealed content, then a description could be used to inform the user of what happens when that control is selected.</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…consequences</w:t>
            </w:r>
          </w:p>
        </w:tc>
        <w:tc>
          <w:tcPr>
            <w:tcW w:w="7470" w:type="dxa"/>
          </w:tcPr>
          <w:p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 xml:space="preserve">If there is neither a shift in focus nor </w:t>
            </w:r>
            <w:proofErr w:type="gramStart"/>
            <w:r w:rsidRPr="001B02DE">
              <w:t>an a</w:t>
            </w:r>
            <w:proofErr w:type="gramEnd"/>
            <w:r w:rsidRPr="001B02DE">
              <w:t xml:space="preserve"> description of changes to content, then users of screen reader AT may be unaware that the visually revealed content exists. This content may be essential for understanding and using the document.</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…benefits</w:t>
            </w:r>
          </w:p>
        </w:tc>
        <w:tc>
          <w:tcPr>
            <w:tcW w:w="7470" w:type="dxa"/>
          </w:tcPr>
          <w:p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Providing focus changes to the revealed content or describing the changes ensures that screen reader AT users will have access to the information as intended by the author.</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…rationale summary</w:t>
            </w:r>
          </w:p>
        </w:tc>
        <w:tc>
          <w:tcPr>
            <w:tcW w:w="7470" w:type="dxa"/>
          </w:tcPr>
          <w:p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Some components can be intentionally hidden to reduce visual clutter, requiring a user action to reveal the content. Providing focus changes to the revealed content or describing the changes ensures that screen reader AT users will have access to the information as intended by the author.</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F62EE3" w:rsidRPr="00F62EE3" w:rsidRDefault="00E82606" w:rsidP="004B2A16">
            <w:pPr>
              <w:cnfStyle w:val="000000000000" w:firstRow="0" w:lastRow="0" w:firstColumn="0" w:lastColumn="0" w:oddVBand="0" w:evenVBand="0" w:oddHBand="0" w:evenHBand="0" w:firstRowFirstColumn="0" w:firstRowLastColumn="0" w:lastRowFirstColumn="0" w:lastRowLastColumn="0"/>
            </w:pPr>
            <w:r w:rsidRPr="00F62EE3">
              <w:t>508 1194.31(a)</w:t>
            </w:r>
            <w:r w:rsidR="00FA4D73">
              <w:t>:</w:t>
            </w:r>
            <w:r w:rsidRPr="00F62EE3">
              <w:t xml:space="preserve"> Use Without Vision</w:t>
            </w:r>
          </w:p>
          <w:p w:rsidR="00F62EE3" w:rsidRPr="00F62EE3" w:rsidRDefault="00E82606" w:rsidP="004B2A16">
            <w:pPr>
              <w:cnfStyle w:val="000000000000" w:firstRow="0" w:lastRow="0" w:firstColumn="0" w:lastColumn="0" w:oddVBand="0" w:evenVBand="0" w:oddHBand="0" w:evenHBand="0" w:firstRowFirstColumn="0" w:firstRowLastColumn="0" w:lastRowFirstColumn="0" w:lastRowLastColumn="0"/>
            </w:pPr>
            <w:r w:rsidRPr="00F62EE3">
              <w:t>508 1194.31(b)</w:t>
            </w:r>
            <w:r w:rsidR="00FA4D73">
              <w:t>:</w:t>
            </w:r>
            <w:r w:rsidRPr="00F62EE3">
              <w:t xml:space="preserve"> Use With Low Vision</w:t>
            </w:r>
          </w:p>
          <w:p w:rsidR="00F62EE3" w:rsidRPr="003A3BAB" w:rsidRDefault="00E82606" w:rsidP="00F62EE3">
            <w:pPr>
              <w:cnfStyle w:val="000000000000" w:firstRow="0" w:lastRow="0" w:firstColumn="0" w:lastColumn="0" w:oddVBand="0" w:evenVBand="0" w:oddHBand="0" w:evenHBand="0" w:firstRowFirstColumn="0" w:firstRowLastColumn="0" w:lastRowFirstColumn="0" w:lastRowLastColumn="0"/>
            </w:pPr>
            <w:r w:rsidRPr="00F62EE3">
              <w:t>WCAG2 2</w:t>
            </w:r>
            <w:r w:rsidRPr="003A3BAB">
              <w:t>.4.3</w:t>
            </w:r>
            <w:r w:rsidR="00FA4D73">
              <w:t>:</w:t>
            </w:r>
            <w:r w:rsidRPr="003A3BAB">
              <w:t xml:space="preserve"> Focus Order</w:t>
            </w:r>
          </w:p>
          <w:p w:rsidR="00E82606" w:rsidRPr="00330798" w:rsidRDefault="00FA4D73" w:rsidP="00F62EE3">
            <w:pPr>
              <w:cnfStyle w:val="000000000000" w:firstRow="0" w:lastRow="0" w:firstColumn="0" w:lastColumn="0" w:oddVBand="0" w:evenVBand="0" w:oddHBand="0" w:evenHBand="0" w:firstRowFirstColumn="0" w:firstRowLastColumn="0" w:lastRowFirstColumn="0" w:lastRowLastColumn="0"/>
            </w:pPr>
            <w:r>
              <w:t>WC</w:t>
            </w:r>
            <w:r w:rsidRPr="003A3BAB">
              <w:t>AG2</w:t>
            </w:r>
            <w:r w:rsidR="00E82606" w:rsidRPr="003A3BAB">
              <w:t xml:space="preserve"> 3.2.2</w:t>
            </w:r>
            <w:r w:rsidRPr="003A3BAB">
              <w:t>:</w:t>
            </w:r>
            <w:r w:rsidR="00E82606" w:rsidRPr="003A3BAB">
              <w:t xml:space="preserve"> On Input</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D9503B" w:rsidRDefault="004A70B9" w:rsidP="004B2A16">
            <w:pPr>
              <w:cnfStyle w:val="000000000000" w:firstRow="0" w:lastRow="0" w:firstColumn="0" w:lastColumn="0" w:oddVBand="0" w:evenVBand="0" w:oddHBand="0" w:evenHBand="0" w:firstRowFirstColumn="0" w:firstRowLastColumn="0" w:lastRowFirstColumn="0" w:lastRowLastColumn="0"/>
            </w:pPr>
            <w:r>
              <w:t>Physical</w:t>
            </w:r>
            <w:r w:rsidR="008B2E5D">
              <w:t xml:space="preserve"> System </w:t>
            </w:r>
            <w:r w:rsidR="00DF0861">
              <w:t>Keyboard</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37020F" w:rsidRDefault="0037020F" w:rsidP="0037020F">
            <w:pPr>
              <w:cnfStyle w:val="000000000000" w:firstRow="0" w:lastRow="0" w:firstColumn="0" w:lastColumn="0" w:oddVBand="0" w:evenVBand="0" w:oddHBand="0" w:evenHBand="0" w:firstRowFirstColumn="0" w:firstRowLastColumn="0" w:lastRowFirstColumn="0" w:lastRowLastColumn="0"/>
            </w:pPr>
            <w:r>
              <w:t>N/A</w:t>
            </w:r>
            <w:r w:rsidR="00215CD1">
              <w:t xml:space="preserve"> (See Advisory tips)</w:t>
            </w:r>
          </w:p>
          <w:p w:rsidR="00C4775D" w:rsidRPr="002E6A44" w:rsidRDefault="00C4775D" w:rsidP="001D70AF">
            <w:pPr>
              <w:pStyle w:val="Normalabc"/>
              <w:numPr>
                <w:ilvl w:val="0"/>
                <w:numId w:val="38"/>
              </w:numPr>
              <w:cnfStyle w:val="000000000000" w:firstRow="0" w:lastRow="0" w:firstColumn="0" w:lastColumn="0" w:oddVBand="0" w:evenVBand="0" w:oddHBand="0" w:evenHBand="0" w:firstRowFirstColumn="0" w:firstRowLastColumn="0" w:lastRowFirstColumn="0" w:lastRowLastColumn="0"/>
              <w:rPr>
                <w:lang w:eastAsia="x-none"/>
              </w:rPr>
            </w:pP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4105B3">
            <w:pPr>
              <w:pStyle w:val="Heading5"/>
              <w:outlineLvl w:val="4"/>
            </w:pPr>
            <w:r w:rsidRPr="00A863A1">
              <w:t>Test Instruction 1</w:t>
            </w:r>
            <w:r>
              <w:t>b</w:t>
            </w:r>
            <w:r w:rsidRPr="00A863A1">
              <w:t xml:space="preserve">: </w:t>
            </w:r>
            <w:r w:rsidR="004105B3">
              <w:t xml:space="preserve">Accessibility </w:t>
            </w:r>
            <w:r>
              <w:t>Checker Find of</w:t>
            </w:r>
            <w:r w:rsidRPr="00A863A1">
              <w:t xml:space="preserve"> Applicable </w:t>
            </w:r>
            <w:r>
              <w:t>Components</w:t>
            </w:r>
            <w:r>
              <w:br/>
            </w:r>
            <w:r w:rsidRPr="00034F82">
              <w:rPr>
                <w:color w:val="0070C0"/>
              </w:rPr>
              <w:t>[Word 2010]</w:t>
            </w:r>
          </w:p>
        </w:tc>
        <w:tc>
          <w:tcPr>
            <w:tcW w:w="7470" w:type="dxa"/>
          </w:tcPr>
          <w:p w:rsidR="005E5B73" w:rsidRPr="00EB07B0" w:rsidRDefault="00F804AA" w:rsidP="004B2A16">
            <w:pPr>
              <w:cnfStyle w:val="000000000000" w:firstRow="0" w:lastRow="0" w:firstColumn="0" w:lastColumn="0" w:oddVBand="0" w:evenVBand="0" w:oddHBand="0" w:evenHBand="0" w:firstRowFirstColumn="0" w:firstRowLastColumn="0" w:lastRowFirstColumn="0" w:lastRowLastColumn="0"/>
              <w:rPr>
                <w:highlight w:val="yellow"/>
                <w:u w:val="single"/>
              </w:rPr>
            </w:pPr>
            <w:r w:rsidRPr="00F804AA">
              <w:t>N/A</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BC1562" w:rsidRPr="00106202" w:rsidRDefault="00215CD1" w:rsidP="00106202">
            <w:pPr>
              <w:pStyle w:val="NormalBullet"/>
              <w:cnfStyle w:val="000000000000" w:firstRow="0" w:lastRow="0" w:firstColumn="0" w:lastColumn="0" w:oddVBand="0" w:evenVBand="0" w:oddHBand="0" w:evenHBand="0" w:firstRowFirstColumn="0" w:firstRowLastColumn="0" w:lastRowFirstColumn="0" w:lastRowLastColumn="0"/>
            </w:pPr>
            <w:r w:rsidRPr="00106202">
              <w:t>N/A (See Advisory tips).</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5E5B73" w:rsidP="004105B3">
            <w:pPr>
              <w:pStyle w:val="Heading5"/>
              <w:outlineLvl w:val="4"/>
            </w:pPr>
            <w:r w:rsidRPr="00A863A1">
              <w:t>Test Instruction 2</w:t>
            </w:r>
            <w:r>
              <w:t>b</w:t>
            </w:r>
            <w:r w:rsidRPr="00A863A1">
              <w:t xml:space="preserve">: </w:t>
            </w:r>
            <w:r w:rsidR="004105B3">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5E5B73" w:rsidRPr="002D1999" w:rsidRDefault="008B2E5D" w:rsidP="008B2E5D">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CB57EC" w:rsidRPr="000A6D90" w:rsidRDefault="00F93E5F" w:rsidP="00F93E5F">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Pr="000A6D90" w:rsidRDefault="00F93E5F" w:rsidP="00F93E5F">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F93E5F" w:rsidRPr="000813F8" w:rsidRDefault="00F93E5F" w:rsidP="00F93E5F">
            <w:pPr>
              <w:pStyle w:val="NormalBullet"/>
              <w:cnfStyle w:val="000000000000" w:firstRow="0" w:lastRow="0" w:firstColumn="0" w:lastColumn="0" w:oddVBand="0" w:evenVBand="0" w:oddHBand="0" w:evenHBand="0" w:firstRowFirstColumn="0" w:firstRowLastColumn="0" w:lastRowFirstColumn="0" w:lastRowLastColumn="0"/>
            </w:pPr>
            <w:r w:rsidRPr="000813F8">
              <w:t xml:space="preserve">Document </w:t>
            </w:r>
            <w:r>
              <w:t>contains components</w:t>
            </w:r>
            <w:r w:rsidRPr="00E357DA">
              <w:t xml:space="preserve"> that reveal hidden content</w:t>
            </w:r>
            <w:r w:rsidRPr="000813F8">
              <w:t>.</w:t>
            </w:r>
          </w:p>
          <w:p w:rsidR="00E82606" w:rsidRDefault="00F93E5F" w:rsidP="00765D06">
            <w:pPr>
              <w:pStyle w:val="NormalBulletPassorFail"/>
              <w:cnfStyle w:val="000000000000" w:firstRow="0" w:lastRow="0" w:firstColumn="0" w:lastColumn="0" w:oddVBand="0" w:evenVBand="0" w:oddHBand="0" w:evenHBand="0" w:firstRowFirstColumn="0" w:firstRowLastColumn="0" w:lastRowFirstColumn="0" w:lastRowLastColumn="0"/>
            </w:pPr>
            <w:r w:rsidRPr="000813F8">
              <w:t>Not Applicable Baseline Requirement #</w:t>
            </w:r>
            <w:r>
              <w:t>21</w:t>
            </w:r>
            <w:r w:rsidRPr="000813F8">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4105B3">
            <w:pPr>
              <w:pStyle w:val="Heading5"/>
              <w:outlineLvl w:val="4"/>
            </w:pPr>
            <w:r>
              <w:t xml:space="preserve">Advisory: Tips </w:t>
            </w:r>
            <w:r w:rsidR="004105B3">
              <w:t xml:space="preserve">to enhance or </w:t>
            </w:r>
            <w:r>
              <w:t xml:space="preserve">streamline test </w:t>
            </w:r>
            <w:r w:rsidR="00034F82">
              <w:t>processes</w:t>
            </w:r>
            <w:r w:rsidR="00034F82">
              <w:br/>
            </w:r>
            <w:r w:rsidR="00034F82" w:rsidRPr="00034F82">
              <w:rPr>
                <w:color w:val="0070C0"/>
              </w:rPr>
              <w:t>[Word 2010]</w:t>
            </w:r>
          </w:p>
        </w:tc>
        <w:tc>
          <w:tcPr>
            <w:tcW w:w="7470" w:type="dxa"/>
          </w:tcPr>
          <w:p w:rsidR="00215CD1" w:rsidRPr="00106202" w:rsidRDefault="002C18ED" w:rsidP="00106202">
            <w:pPr>
              <w:pStyle w:val="NormalBullet"/>
              <w:cnfStyle w:val="000000000000" w:firstRow="0" w:lastRow="0" w:firstColumn="0" w:lastColumn="0" w:oddVBand="0" w:evenVBand="0" w:oddHBand="0" w:evenHBand="0" w:firstRowFirstColumn="0" w:firstRowLastColumn="0" w:lastRowFirstColumn="0" w:lastRowLastColumn="0"/>
            </w:pPr>
            <w:r w:rsidRPr="00106202">
              <w:t>In order to produce content that is hidden and can be revealed by user actions, special formatting has to be programmed into the document (</w:t>
            </w:r>
            <w:r w:rsidR="005D6A61" w:rsidRPr="00106202">
              <w:t>such as</w:t>
            </w:r>
            <w:r w:rsidRPr="00106202">
              <w:t xml:space="preserve"> using Visual Basic, using Macros). Such formatting will only work in a ‘Macro-enabled document’ that will have a ‘.docm’ or ‘.dotm’ extension. However, this test process is only for ‘.docx’ documents. Therefore, this test process does not apply. Adding programmed formatting to a document effectively turns it into a software application. Software applications should be tested using appropriate software testing </w:t>
            </w:r>
            <w:r w:rsidR="00183737" w:rsidRPr="00106202">
              <w:t>methods. Text</w:t>
            </w:r>
            <w:r w:rsidR="00215CD1" w:rsidRPr="00106202">
              <w:t xml:space="preserve"> that is formatted as ‘hidden’ is not included in this test.</w:t>
            </w:r>
          </w:p>
          <w:p w:rsidR="00215CD1" w:rsidRPr="00106202" w:rsidRDefault="00215CD1" w:rsidP="00106202">
            <w:pPr>
              <w:pStyle w:val="NormalBullet"/>
              <w:cnfStyle w:val="000000000000" w:firstRow="0" w:lastRow="0" w:firstColumn="0" w:lastColumn="0" w:oddVBand="0" w:evenVBand="0" w:oddHBand="0" w:evenHBand="0" w:firstRowFirstColumn="0" w:firstRowLastColumn="0" w:lastRowFirstColumn="0" w:lastRowLastColumn="0"/>
            </w:pPr>
            <w:r w:rsidRPr="00106202">
              <w:t>‘Balloon comments’ are not included in this test.</w:t>
            </w:r>
          </w:p>
          <w:p w:rsidR="00F804AA" w:rsidRPr="00D857E8" w:rsidRDefault="00215CD1" w:rsidP="00F93E5F">
            <w:pPr>
              <w:pStyle w:val="NormalBullet"/>
              <w:cnfStyle w:val="000000000000" w:firstRow="0" w:lastRow="0" w:firstColumn="0" w:lastColumn="0" w:oddVBand="0" w:evenVBand="0" w:oddHBand="0" w:evenHBand="0" w:firstRowFirstColumn="0" w:firstRowLastColumn="0" w:lastRowFirstColumn="0" w:lastRowLastColumn="0"/>
            </w:pPr>
            <w:r w:rsidRPr="00F2701B">
              <w:t>Links that open other external documents are not included in this test.</w:t>
            </w:r>
          </w:p>
        </w:tc>
      </w:tr>
    </w:tbl>
    <w:p w:rsidR="00E82606" w:rsidRDefault="00E82606" w:rsidP="00E82606">
      <w:pPr>
        <w:pStyle w:val="Heading4"/>
        <w:rPr>
          <w:lang w:val="en-US"/>
        </w:rPr>
      </w:pPr>
      <w:bookmarkStart w:id="114" w:name="_Toc367453067"/>
      <w:bookmarkStart w:id="115" w:name="_Toc399427636"/>
      <w:r w:rsidRPr="00B04BBF">
        <w:rPr>
          <w:lang w:val="en-US"/>
        </w:rPr>
        <w:lastRenderedPageBreak/>
        <w:t xml:space="preserve">Alternative </w:t>
      </w:r>
      <w:r w:rsidR="00991CC9">
        <w:rPr>
          <w:lang w:val="en-US"/>
        </w:rPr>
        <w:t>Accessible Version</w:t>
      </w:r>
      <w:bookmarkEnd w:id="114"/>
      <w:bookmarkEnd w:id="115"/>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8C3B86" w:rsidRDefault="00025C26" w:rsidP="004B2A16">
            <w:pPr>
              <w:pStyle w:val="Heading5"/>
              <w:outlineLvl w:val="4"/>
            </w:pPr>
            <w:r>
              <w:t>Requirement</w:t>
            </w:r>
            <w:r>
              <w:br/>
              <w:t>[All Documents]</w:t>
            </w:r>
          </w:p>
        </w:tc>
        <w:tc>
          <w:tcPr>
            <w:tcW w:w="7470" w:type="dxa"/>
          </w:tcPr>
          <w:p w:rsidR="00E82606" w:rsidRPr="000A6D90" w:rsidRDefault="00004FAE" w:rsidP="008B1617">
            <w:pPr>
              <w:cnfStyle w:val="000000000000" w:firstRow="0" w:lastRow="0" w:firstColumn="0" w:lastColumn="0" w:oddVBand="0" w:evenVBand="0" w:oddHBand="0" w:evenHBand="0" w:firstRowFirstColumn="0" w:firstRowLastColumn="0" w:lastRowFirstColumn="0" w:lastRowLastColumn="0"/>
            </w:pPr>
            <w:r>
              <w:t>22</w:t>
            </w:r>
            <w:r w:rsidR="00E82606">
              <w:t>.</w:t>
            </w:r>
            <w:r w:rsidR="00E82606" w:rsidRPr="00CB6A3E">
              <w:t xml:space="preserve"> </w:t>
            </w:r>
            <w:r w:rsidR="007018E5">
              <w:t>A</w:t>
            </w:r>
            <w:r w:rsidR="00E82606" w:rsidRPr="00CB6A3E">
              <w:t xml:space="preserve">n </w:t>
            </w:r>
            <w:r w:rsidR="00991CC9">
              <w:t xml:space="preserve">alternative accessible </w:t>
            </w:r>
            <w:r w:rsidR="00D24DD3">
              <w:t>version</w:t>
            </w:r>
            <w:r w:rsidR="00D275CB">
              <w:t xml:space="preserve"> </w:t>
            </w:r>
            <w:r w:rsidR="00E82606" w:rsidRPr="00CB6A3E">
              <w:t>must contain equivale</w:t>
            </w:r>
            <w:r w:rsidR="00E82606">
              <w:t>nt and up-to-date content</w:t>
            </w:r>
            <w:r w:rsidR="007018E5">
              <w:t xml:space="preserve"> when the primary document cannot be made accessible.</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A863A1" w:rsidRDefault="00025C26" w:rsidP="004B2A16">
            <w:pPr>
              <w:pStyle w:val="Heading5"/>
              <w:outlineLvl w:val="4"/>
            </w:pPr>
            <w:r>
              <w:t>Rationale</w:t>
            </w:r>
            <w:r>
              <w:br/>
              <w:t>[All Documents]</w:t>
            </w:r>
          </w:p>
        </w:tc>
        <w:tc>
          <w:tcPr>
            <w:tcW w:w="7470" w:type="dxa"/>
          </w:tcPr>
          <w:p w:rsidR="007018E5" w:rsidRPr="00F00A5D" w:rsidRDefault="007018E5" w:rsidP="007018E5">
            <w:pPr>
              <w:spacing w:after="0"/>
              <w:cnfStyle w:val="000000000000" w:firstRow="0" w:lastRow="0" w:firstColumn="0" w:lastColumn="0" w:oddVBand="0" w:evenVBand="0" w:oddHBand="0" w:evenHBand="0" w:firstRowFirstColumn="0" w:firstRowLastColumn="0" w:lastRowFirstColumn="0" w:lastRowLastColumn="0"/>
            </w:pP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…technical aspects</w:t>
            </w:r>
          </w:p>
        </w:tc>
        <w:tc>
          <w:tcPr>
            <w:tcW w:w="7470" w:type="dxa"/>
          </w:tcPr>
          <w:p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Some information is in</w:t>
            </w:r>
            <w:r w:rsidR="00B30ED3">
              <w:t>herently visual in nature (e.g.</w:t>
            </w:r>
            <w:r w:rsidRPr="001B02DE">
              <w:t xml:space="preserve"> geographic maps, organizational charts).</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7375EA" w:rsidP="005B63EF">
            <w:pPr>
              <w:pStyle w:val="Heading5"/>
              <w:outlineLvl w:val="4"/>
            </w:pPr>
            <w:r>
              <w:t>…effects</w:t>
            </w:r>
            <w:r w:rsidR="00D17D33" w:rsidRPr="001B02DE">
              <w:t xml:space="preserve"> on accessibility</w:t>
            </w:r>
          </w:p>
        </w:tc>
        <w:tc>
          <w:tcPr>
            <w:tcW w:w="7470" w:type="dxa"/>
          </w:tcPr>
          <w:p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There may be instances where an alternate version of a primary document is provided, because an agency has determined that the primary document cannot be</w:t>
            </w:r>
            <w:r w:rsidR="00B30ED3">
              <w:t xml:space="preserve"> made accessible (e.g.</w:t>
            </w:r>
            <w:r w:rsidRPr="001B02DE">
              <w:t xml:space="preserve"> a complex organizational chart may have to be written in prose, and this prose cannot fit within the specified page limits of the primary document).</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…consequences</w:t>
            </w:r>
          </w:p>
        </w:tc>
        <w:tc>
          <w:tcPr>
            <w:tcW w:w="7470" w:type="dxa"/>
          </w:tcPr>
          <w:p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When an alternative accessible version is supplied, if the content in the alternative version is not kept up-to-date, or is not equivalent, then users who rely on the alternative version will be at a disadvantage. For example, a policy specifies that when severe weather is anticipated a map is supplied to employees, and an alternate text-only version is supplied at the same time. Therefore, those in charge of releasing the severe weather bulletins must be trained to always create an equivalent, up-to-date text-only version.</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…benefits</w:t>
            </w:r>
          </w:p>
        </w:tc>
        <w:tc>
          <w:tcPr>
            <w:tcW w:w="7470" w:type="dxa"/>
          </w:tcPr>
          <w:p w:rsidR="00D17D33" w:rsidRPr="001B02DE" w:rsidRDefault="00D17D33" w:rsidP="00D17D33">
            <w:pPr>
              <w:cnfStyle w:val="000000000000" w:firstRow="0" w:lastRow="0" w:firstColumn="0" w:lastColumn="0" w:oddVBand="0" w:evenVBand="0" w:oddHBand="0" w:evenHBand="0" w:firstRowFirstColumn="0" w:firstRowLastColumn="0" w:lastRowFirstColumn="0" w:lastRowLastColumn="0"/>
            </w:pPr>
            <w:r w:rsidRPr="001B02DE">
              <w:t>Providing an accessible version is only useful when the information is equivalent and up-to-date.</w:t>
            </w:r>
          </w:p>
          <w:p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p>
          <w:p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 information should be 'equivalent' but by definition this is not going to be 'exactly the same'. The main points, themes, concepts etc. that the authors are trying to convey in the primary content should also be present in the alternate format. For example, if a complex chart in the primary document shows a year with a small increase in Q2 earnings and a large decrease in Q3 and the text discusses why these trends occur, the alternative accessible version should convey the high and low data points of interest and the trends. An alternative accessible version that just gave all the data points with no mention of the trends would not be considered equivalent.</w:t>
            </w:r>
          </w:p>
        </w:tc>
      </w:tr>
      <w:tr w:rsidR="00D17D33"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D17D33" w:rsidRDefault="00D17D33" w:rsidP="00D17D33">
            <w:pPr>
              <w:pStyle w:val="Heading5"/>
              <w:outlineLvl w:val="4"/>
            </w:pPr>
            <w:r w:rsidRPr="001B02DE">
              <w:t>…rationale summary</w:t>
            </w:r>
          </w:p>
        </w:tc>
        <w:tc>
          <w:tcPr>
            <w:tcW w:w="7470" w:type="dxa"/>
          </w:tcPr>
          <w:p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Summary:</w:t>
            </w:r>
          </w:p>
          <w:p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There may be instances where an alternate accessible version of a primary document is provided, because an agency has determined that the primary document cannot be made accessible. Providing an alternative accessible version is only useful when the information is equivalent and up-to-date.</w:t>
            </w:r>
          </w:p>
        </w:tc>
      </w:tr>
      <w:tr w:rsidR="00E82606" w:rsidRPr="000A6D90"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E82606" w:rsidRPr="000E0119" w:rsidRDefault="00025C26" w:rsidP="004B2A16">
            <w:pPr>
              <w:pStyle w:val="Heading5"/>
              <w:outlineLvl w:val="4"/>
            </w:pPr>
            <w:r>
              <w:t>Related Standards</w:t>
            </w:r>
            <w:r>
              <w:br/>
              <w:t>[All Documents]</w:t>
            </w:r>
          </w:p>
        </w:tc>
        <w:tc>
          <w:tcPr>
            <w:tcW w:w="7470" w:type="dxa"/>
          </w:tcPr>
          <w:p w:rsidR="00E82606" w:rsidRPr="00692C2E" w:rsidRDefault="00E82606" w:rsidP="004B2A16">
            <w:pPr>
              <w:cnfStyle w:val="000000000000" w:firstRow="0" w:lastRow="0" w:firstColumn="0" w:lastColumn="0" w:oddVBand="0" w:evenVBand="0" w:oddHBand="0" w:evenHBand="0" w:firstRowFirstColumn="0" w:firstRowLastColumn="0" w:lastRowFirstColumn="0" w:lastRowLastColumn="0"/>
            </w:pPr>
            <w:r w:rsidRPr="00692C2E">
              <w:t>508 1194.22(k)</w:t>
            </w:r>
            <w:r w:rsidR="00FA4D73">
              <w:t>:</w:t>
            </w:r>
            <w:r w:rsidRPr="00692C2E">
              <w:t xml:space="preserve"> Al</w:t>
            </w:r>
            <w:r w:rsidR="00D275CB">
              <w:t>ternative Versions</w:t>
            </w:r>
          </w:p>
          <w:p w:rsidR="00E82606" w:rsidRPr="00692C2E" w:rsidRDefault="00E82606" w:rsidP="004B2A16">
            <w:pPr>
              <w:cnfStyle w:val="000000000000" w:firstRow="0" w:lastRow="0" w:firstColumn="0" w:lastColumn="0" w:oddVBand="0" w:evenVBand="0" w:oddHBand="0" w:evenHBand="0" w:firstRowFirstColumn="0" w:firstRowLastColumn="0" w:lastRowFirstColumn="0" w:lastRowLastColumn="0"/>
            </w:pPr>
            <w:r w:rsidRPr="00692C2E">
              <w:t>508 1194.31(a)</w:t>
            </w:r>
            <w:r w:rsidR="00FA4D73">
              <w:t>:</w:t>
            </w:r>
            <w:r w:rsidR="00D275CB">
              <w:t xml:space="preserve"> Use Without Vision</w:t>
            </w:r>
          </w:p>
          <w:p w:rsidR="00E82606" w:rsidRDefault="00E82606" w:rsidP="00692C2E">
            <w:pPr>
              <w:cnfStyle w:val="000000000000" w:firstRow="0" w:lastRow="0" w:firstColumn="0" w:lastColumn="0" w:oddVBand="0" w:evenVBand="0" w:oddHBand="0" w:evenHBand="0" w:firstRowFirstColumn="0" w:firstRowLastColumn="0" w:lastRowFirstColumn="0" w:lastRowLastColumn="0"/>
            </w:pPr>
            <w:r w:rsidRPr="00692C2E">
              <w:t>508</w:t>
            </w:r>
            <w:r w:rsidR="00692C2E" w:rsidRPr="00692C2E">
              <w:t xml:space="preserve"> 1194.31(b)</w:t>
            </w:r>
            <w:r w:rsidR="00FA4D73">
              <w:t>:</w:t>
            </w:r>
            <w:r w:rsidR="00692C2E" w:rsidRPr="00692C2E">
              <w:t xml:space="preserve"> Use With Low Vision</w:t>
            </w:r>
          </w:p>
          <w:p w:rsidR="00CE76E7" w:rsidRPr="00330798" w:rsidRDefault="00CE76E7" w:rsidP="00E75872">
            <w:pPr>
              <w:cnfStyle w:val="000000000000" w:firstRow="0" w:lastRow="0" w:firstColumn="0" w:lastColumn="0" w:oddVBand="0" w:evenVBand="0" w:oddHBand="0" w:evenHBand="0" w:firstRowFirstColumn="0" w:firstRowLastColumn="0" w:lastRowFirstColumn="0" w:lastRowLastColumn="0"/>
            </w:pPr>
            <w:r>
              <w:t>WCAG2: Conformance requirement #1: C</w:t>
            </w:r>
            <w:r w:rsidRPr="00134FC2">
              <w:t>onforming</w:t>
            </w:r>
            <w:r>
              <w:t xml:space="preserve"> </w:t>
            </w:r>
            <w:r w:rsidR="00E75872">
              <w:t>A</w:t>
            </w:r>
            <w:r w:rsidR="00E75872" w:rsidRPr="00F724E2">
              <w:t>lternate</w:t>
            </w:r>
            <w:r w:rsidR="00E75872" w:rsidRPr="00134FC2">
              <w:t xml:space="preserve"> </w:t>
            </w:r>
            <w:r w:rsidR="00E75872">
              <w:t>V</w:t>
            </w:r>
            <w:r w:rsidR="00E75872" w:rsidRPr="00134FC2">
              <w:t>ersion</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D10DF3" w:rsidRDefault="00E82606" w:rsidP="004B2A16">
            <w:pPr>
              <w:pStyle w:val="Heading5"/>
              <w:outlineLvl w:val="4"/>
            </w:pPr>
            <w:r w:rsidRPr="00D10DF3">
              <w:t xml:space="preserve">Tools </w:t>
            </w:r>
            <w:r w:rsidR="00034F82">
              <w:t>Necessary</w:t>
            </w:r>
            <w:r w:rsidR="00034F82">
              <w:br/>
            </w:r>
            <w:r w:rsidR="00034F82" w:rsidRPr="00034F82">
              <w:rPr>
                <w:color w:val="0070C0"/>
              </w:rPr>
              <w:t>[Word 2010]</w:t>
            </w:r>
          </w:p>
        </w:tc>
        <w:tc>
          <w:tcPr>
            <w:tcW w:w="7470" w:type="dxa"/>
          </w:tcPr>
          <w:p w:rsidR="00E82606" w:rsidRPr="000A6D90" w:rsidRDefault="00E82606" w:rsidP="004B2A16">
            <w:pPr>
              <w:cnfStyle w:val="000000000000" w:firstRow="0" w:lastRow="0" w:firstColumn="0" w:lastColumn="0" w:oddVBand="0" w:evenVBand="0" w:oddHBand="0" w:evenHBand="0" w:firstRowFirstColumn="0" w:firstRowLastColumn="0" w:lastRowFirstColumn="0" w:lastRowLastColumn="0"/>
            </w:pPr>
            <w:r>
              <w:t>None</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Pr="00034F82">
              <w:rPr>
                <w:color w:val="0070C0"/>
              </w:rPr>
              <w:t>[Word 2010]</w:t>
            </w:r>
          </w:p>
        </w:tc>
        <w:tc>
          <w:tcPr>
            <w:tcW w:w="7470" w:type="dxa"/>
          </w:tcPr>
          <w:p w:rsidR="005E5B73" w:rsidRPr="002E6A44" w:rsidRDefault="005E5B73" w:rsidP="001D70AF">
            <w:pPr>
              <w:pStyle w:val="Normalabc"/>
              <w:numPr>
                <w:ilvl w:val="0"/>
                <w:numId w:val="24"/>
              </w:numPr>
              <w:cnfStyle w:val="000000000000" w:firstRow="0" w:lastRow="0" w:firstColumn="0" w:lastColumn="0" w:oddVBand="0" w:evenVBand="0" w:oddHBand="0" w:evenHBand="0" w:firstRowFirstColumn="0" w:firstRowLastColumn="0" w:lastRowFirstColumn="0" w:lastRowLastColumn="0"/>
            </w:pPr>
            <w:r>
              <w:t xml:space="preserve">Determine whether there are any </w:t>
            </w:r>
            <w:r w:rsidR="00E75872">
              <w:t>a</w:t>
            </w:r>
            <w:r w:rsidR="00E75872" w:rsidRPr="00F724E2">
              <w:t>lter</w:t>
            </w:r>
            <w:r w:rsidR="00E75872" w:rsidRPr="00CB6A3E">
              <w:t xml:space="preserve">nate </w:t>
            </w:r>
            <w:r>
              <w:t>documents</w:t>
            </w:r>
            <w:r w:rsidRPr="00CB6A3E">
              <w:t xml:space="preserve"> by </w:t>
            </w:r>
            <w:r>
              <w:t>examining the content (pay particular attention to content containing maps, directions, complex charts etc.).</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4105B3">
            <w:pPr>
              <w:pStyle w:val="Heading5"/>
              <w:outlineLvl w:val="4"/>
            </w:pPr>
            <w:r w:rsidRPr="00A863A1">
              <w:t>Test Instruction 1</w:t>
            </w:r>
            <w:r>
              <w:t>b</w:t>
            </w:r>
            <w:r w:rsidRPr="00A863A1">
              <w:t xml:space="preserve">: </w:t>
            </w:r>
            <w:r w:rsidR="004105B3">
              <w:t xml:space="preserve">Accessibility </w:t>
            </w:r>
            <w:r>
              <w:t>Checker Find of</w:t>
            </w:r>
            <w:r w:rsidRPr="00A863A1">
              <w:t xml:space="preserve"> Applicable </w:t>
            </w:r>
            <w:r>
              <w:t>Components</w:t>
            </w:r>
            <w:r>
              <w:br/>
            </w:r>
            <w:r w:rsidRPr="00034F82">
              <w:rPr>
                <w:color w:val="0070C0"/>
              </w:rPr>
              <w:t>[Word 2010]</w:t>
            </w:r>
          </w:p>
        </w:tc>
        <w:tc>
          <w:tcPr>
            <w:tcW w:w="7470" w:type="dxa"/>
          </w:tcPr>
          <w:p w:rsidR="005E5B73"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034F82">
              <w:rPr>
                <w:color w:val="0070C0"/>
              </w:rPr>
              <w:t>[Word 2010]</w:t>
            </w:r>
          </w:p>
        </w:tc>
        <w:tc>
          <w:tcPr>
            <w:tcW w:w="7470" w:type="dxa"/>
          </w:tcPr>
          <w:p w:rsidR="005E5B73" w:rsidRDefault="007C6B95" w:rsidP="001D70AF">
            <w:pPr>
              <w:pStyle w:val="Normalabc"/>
              <w:numPr>
                <w:ilvl w:val="0"/>
                <w:numId w:val="37"/>
              </w:numPr>
              <w:cnfStyle w:val="000000000000" w:firstRow="0" w:lastRow="0" w:firstColumn="0" w:lastColumn="0" w:oddVBand="0" w:evenVBand="0" w:oddHBand="0" w:evenHBand="0" w:firstRowFirstColumn="0" w:firstRowLastColumn="0" w:lastRowFirstColumn="0" w:lastRowLastColumn="0"/>
            </w:pPr>
            <w:r>
              <w:t xml:space="preserve">Compare </w:t>
            </w:r>
            <w:r w:rsidRPr="007B20F4">
              <w:t>the con</w:t>
            </w:r>
            <w:r w:rsidRPr="00CB6A3E">
              <w:t>tent of the primary</w:t>
            </w:r>
            <w:r>
              <w:t xml:space="preserve"> document</w:t>
            </w:r>
            <w:r w:rsidRPr="00CB6A3E">
              <w:t xml:space="preserve"> and the </w:t>
            </w:r>
            <w:r w:rsidR="00E75872">
              <w:t>a</w:t>
            </w:r>
            <w:r w:rsidR="00E75872" w:rsidRPr="00CB6A3E">
              <w:t xml:space="preserve">lternate </w:t>
            </w:r>
            <w:r>
              <w:t>format</w:t>
            </w:r>
            <w:r w:rsidRPr="00CB6A3E">
              <w:t>, noting any</w:t>
            </w:r>
            <w:r>
              <w:t xml:space="preserve"> information differences and/or out-of date material.</w:t>
            </w:r>
          </w:p>
        </w:tc>
      </w:tr>
      <w:tr w:rsidR="005E5B73" w:rsidRPr="000A6D90" w:rsidTr="004B2A16">
        <w:tc>
          <w:tcPr>
            <w:cnfStyle w:val="001000000000" w:firstRow="0" w:lastRow="0" w:firstColumn="1" w:lastColumn="0" w:oddVBand="0" w:evenVBand="0" w:oddHBand="0" w:evenHBand="0" w:firstRowFirstColumn="0" w:firstRowLastColumn="0" w:lastRowFirstColumn="0" w:lastRowLastColumn="0"/>
            <w:tcW w:w="2617" w:type="dxa"/>
          </w:tcPr>
          <w:p w:rsidR="005E5B73" w:rsidRPr="00A863A1" w:rsidRDefault="005E5B73" w:rsidP="00913FFF">
            <w:pPr>
              <w:pStyle w:val="Heading5"/>
              <w:outlineLvl w:val="4"/>
            </w:pPr>
            <w:r w:rsidRPr="00A863A1">
              <w:t>Test Instruction 2</w:t>
            </w:r>
            <w:r>
              <w:t>b</w:t>
            </w:r>
            <w:r w:rsidRPr="00A863A1">
              <w:t xml:space="preserve">: </w:t>
            </w:r>
            <w:r w:rsidR="00913FFF">
              <w:t xml:space="preserve">Accessibility </w:t>
            </w:r>
            <w:r w:rsidR="00DE3BE4">
              <w:t xml:space="preserve">Checker for </w:t>
            </w:r>
            <w:r w:rsidR="00DE3BE4" w:rsidRPr="00A863A1">
              <w:t xml:space="preserve">Inspecting/Using </w:t>
            </w:r>
            <w:r w:rsidR="00DE3BE4">
              <w:t>Components</w:t>
            </w:r>
            <w:r w:rsidR="00034F82">
              <w:br/>
            </w:r>
            <w:r w:rsidR="00034F82" w:rsidRPr="00034F82">
              <w:rPr>
                <w:color w:val="0070C0"/>
              </w:rPr>
              <w:t>[Word 2010]</w:t>
            </w:r>
          </w:p>
        </w:tc>
        <w:tc>
          <w:tcPr>
            <w:tcW w:w="7470" w:type="dxa"/>
          </w:tcPr>
          <w:p w:rsidR="005E5B73" w:rsidRPr="00FE5D8D"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Pr="002778A8" w:rsidRDefault="00E82606" w:rsidP="004C6318">
            <w:pPr>
              <w:pStyle w:val="NormalBullet"/>
              <w:cnfStyle w:val="000000000000" w:firstRow="0" w:lastRow="0" w:firstColumn="0" w:lastColumn="0" w:oddVBand="0" w:evenVBand="0" w:oddHBand="0" w:evenHBand="0" w:firstRowFirstColumn="0" w:firstRowLastColumn="0" w:lastRowFirstColumn="0" w:lastRowLastColumn="0"/>
            </w:pPr>
            <w:r w:rsidRPr="002778A8">
              <w:t xml:space="preserve">An </w:t>
            </w:r>
            <w:r w:rsidR="00E75872">
              <w:t>a</w:t>
            </w:r>
            <w:r w:rsidR="00E75872" w:rsidRPr="002778A8">
              <w:t xml:space="preserve">lternate </w:t>
            </w:r>
            <w:r w:rsidR="00134F8A">
              <w:t>version</w:t>
            </w:r>
            <w:r w:rsidR="00134F8A" w:rsidRPr="002778A8">
              <w:t xml:space="preserve"> </w:t>
            </w:r>
            <w:r w:rsidRPr="002778A8">
              <w:t>is provided, but the information is not equivalent to and up to date with the primary</w:t>
            </w:r>
            <w:r>
              <w:t xml:space="preserve"> document.</w:t>
            </w:r>
          </w:p>
          <w:p w:rsidR="00E82606" w:rsidRPr="002778A8" w:rsidRDefault="004C6318" w:rsidP="00765D06">
            <w:pPr>
              <w:pStyle w:val="NormalBulletPassorFail"/>
              <w:cnfStyle w:val="000000000000" w:firstRow="0" w:lastRow="0" w:firstColumn="0" w:lastColumn="0" w:oddVBand="0" w:evenVBand="0" w:oddHBand="0" w:evenHBand="0" w:firstRowFirstColumn="0" w:firstRowLastColumn="0" w:lastRowFirstColumn="0" w:lastRowLastColumn="0"/>
            </w:pPr>
            <w:r>
              <w:t>Fails 1194.22(k): Text O</w:t>
            </w:r>
            <w:r w:rsidR="00E82606" w:rsidRPr="002778A8">
              <w:t>nly or Alternative versions.</w:t>
            </w:r>
          </w:p>
        </w:tc>
      </w:tr>
      <w:tr w:rsidR="00E82606" w:rsidRPr="008D1E25" w:rsidTr="004B2A16">
        <w:tc>
          <w:tcPr>
            <w:cnfStyle w:val="001000000000" w:firstRow="0" w:lastRow="0" w:firstColumn="1" w:lastColumn="0" w:oddVBand="0" w:evenVBand="0" w:oddHBand="0" w:evenHBand="0" w:firstRowFirstColumn="0" w:firstRowLastColumn="0" w:lastRowFirstColumn="0" w:lastRowLastColumn="0"/>
            <w:tcW w:w="2617" w:type="dxa"/>
          </w:tcPr>
          <w:p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034F82" w:rsidRPr="00034F82">
              <w:rPr>
                <w:color w:val="0070C0"/>
              </w:rPr>
              <w:t>[Word 2010]</w:t>
            </w:r>
          </w:p>
        </w:tc>
        <w:tc>
          <w:tcPr>
            <w:tcW w:w="7470" w:type="dxa"/>
          </w:tcPr>
          <w:p w:rsidR="00E82606" w:rsidRPr="002778A8" w:rsidRDefault="00E82606" w:rsidP="004C6318">
            <w:pPr>
              <w:pStyle w:val="NormalBullet"/>
              <w:cnfStyle w:val="000000000000" w:firstRow="0" w:lastRow="0" w:firstColumn="0" w:lastColumn="0" w:oddVBand="0" w:evenVBand="0" w:oddHBand="0" w:evenHBand="0" w:firstRowFirstColumn="0" w:firstRowLastColumn="0" w:lastRowFirstColumn="0" w:lastRowLastColumn="0"/>
            </w:pPr>
            <w:r w:rsidRPr="002778A8">
              <w:t xml:space="preserve">An </w:t>
            </w:r>
            <w:r w:rsidR="00E75872">
              <w:t>a</w:t>
            </w:r>
            <w:r w:rsidR="00E75872" w:rsidRPr="002778A8">
              <w:t xml:space="preserve">lternate </w:t>
            </w:r>
            <w:r w:rsidR="00134F8A">
              <w:t>version</w:t>
            </w:r>
            <w:r w:rsidRPr="002778A8">
              <w:t xml:space="preserve"> is provided, but the information is not equivalent to and up to date with the primary</w:t>
            </w:r>
            <w:r>
              <w:t xml:space="preserve"> document.</w:t>
            </w:r>
          </w:p>
          <w:p w:rsidR="00E82606" w:rsidRPr="002778A8"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2778A8">
              <w:t xml:space="preserve">Fails Conformance </w:t>
            </w:r>
            <w:r w:rsidR="004C6318">
              <w:t>R</w:t>
            </w:r>
            <w:r w:rsidRPr="002778A8">
              <w:t xml:space="preserve">equirement #1: Conforming </w:t>
            </w:r>
            <w:r w:rsidR="004C6318">
              <w:t>A</w:t>
            </w:r>
            <w:r w:rsidRPr="002778A8">
              <w:t xml:space="preserve">lternate </w:t>
            </w:r>
            <w:r w:rsidR="004C6318">
              <w:t>V</w:t>
            </w:r>
            <w:r w:rsidRPr="002778A8">
              <w:t>ersion</w:t>
            </w:r>
            <w:r w:rsidR="004C6318">
              <w:t>.</w:t>
            </w:r>
          </w:p>
        </w:tc>
      </w:tr>
      <w:tr w:rsidR="00E82606" w:rsidRPr="008D1E25"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034F82" w:rsidRPr="00034F82">
              <w:rPr>
                <w:color w:val="0070C0"/>
              </w:rPr>
              <w:t>[Word 2010]</w:t>
            </w:r>
          </w:p>
        </w:tc>
        <w:tc>
          <w:tcPr>
            <w:tcW w:w="7470" w:type="dxa"/>
            <w:tcBorders>
              <w:bottom w:val="single" w:sz="4" w:space="0" w:color="auto"/>
            </w:tcBorders>
          </w:tcPr>
          <w:p w:rsidR="00E82606" w:rsidRPr="00220461" w:rsidRDefault="00E82606" w:rsidP="004C6318">
            <w:pPr>
              <w:pStyle w:val="NormalBullet"/>
              <w:cnfStyle w:val="000000000000" w:firstRow="0" w:lastRow="0" w:firstColumn="0" w:lastColumn="0" w:oddVBand="0" w:evenVBand="0" w:oddHBand="0" w:evenHBand="0" w:firstRowFirstColumn="0" w:firstRowLastColumn="0" w:lastRowFirstColumn="0" w:lastRowLastColumn="0"/>
            </w:pPr>
            <w:r w:rsidRPr="00220461">
              <w:t>Any failure in 3a</w:t>
            </w:r>
            <w:r w:rsidR="004C6318">
              <w:t>.</w:t>
            </w:r>
          </w:p>
          <w:p w:rsidR="00E82606" w:rsidRPr="0022046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220461">
              <w:t>Fails Baseline Requirement #</w:t>
            </w:r>
            <w:r w:rsidR="00B43689">
              <w:t>22</w:t>
            </w:r>
          </w:p>
          <w:p w:rsidR="00E82606" w:rsidRPr="00220461" w:rsidRDefault="00E82606" w:rsidP="004C6318">
            <w:pPr>
              <w:pStyle w:val="NormalBullet"/>
              <w:cnfStyle w:val="000000000000" w:firstRow="0" w:lastRow="0" w:firstColumn="0" w:lastColumn="0" w:oddVBand="0" w:evenVBand="0" w:oddHBand="0" w:evenHBand="0" w:firstRowFirstColumn="0" w:firstRowLastColumn="0" w:lastRowFirstColumn="0" w:lastRowLastColumn="0"/>
            </w:pPr>
            <w:r w:rsidRPr="00220461">
              <w:t xml:space="preserve">An alternate </w:t>
            </w:r>
            <w:r w:rsidR="00134F8A">
              <w:t>version</w:t>
            </w:r>
            <w:r w:rsidR="00134F8A" w:rsidRPr="00220461">
              <w:t xml:space="preserve"> </w:t>
            </w:r>
            <w:r w:rsidRPr="00220461">
              <w:t xml:space="preserve">contains equivalent, up-to-date information compared with the primary </w:t>
            </w:r>
            <w:r>
              <w:t>document</w:t>
            </w:r>
            <w:r w:rsidRPr="00220461">
              <w:t>.</w:t>
            </w:r>
          </w:p>
          <w:p w:rsidR="00E82606" w:rsidRPr="00220461"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220461">
              <w:t>Passes Baseline Requirement #</w:t>
            </w:r>
            <w:r w:rsidR="00B43689">
              <w:t>22</w:t>
            </w:r>
          </w:p>
          <w:p w:rsidR="00E82606" w:rsidRPr="00220461" w:rsidRDefault="008B0AAD" w:rsidP="004C6318">
            <w:pPr>
              <w:pStyle w:val="NormalBullet"/>
              <w:cnfStyle w:val="000000000000" w:firstRow="0" w:lastRow="0" w:firstColumn="0" w:lastColumn="0" w:oddVBand="0" w:evenVBand="0" w:oddHBand="0" w:evenHBand="0" w:firstRowFirstColumn="0" w:firstRowLastColumn="0" w:lastRowFirstColumn="0" w:lastRowLastColumn="0"/>
            </w:pPr>
            <w:r>
              <w:t xml:space="preserve">The primary document(s) are accessible and </w:t>
            </w:r>
            <w:r w:rsidR="00E82606" w:rsidRPr="00220461">
              <w:t xml:space="preserve">no alternate </w:t>
            </w:r>
            <w:r w:rsidR="00134F8A">
              <w:t>versions</w:t>
            </w:r>
            <w:r>
              <w:t xml:space="preserve"> are used</w:t>
            </w:r>
            <w:r w:rsidR="00E82606">
              <w:t>.</w:t>
            </w:r>
          </w:p>
          <w:p w:rsidR="00E82606" w:rsidRDefault="00E82606" w:rsidP="00765D06">
            <w:pPr>
              <w:pStyle w:val="NormalBulletPassorFail"/>
              <w:cnfStyle w:val="000000000000" w:firstRow="0" w:lastRow="0" w:firstColumn="0" w:lastColumn="0" w:oddVBand="0" w:evenVBand="0" w:oddHBand="0" w:evenHBand="0" w:firstRowFirstColumn="0" w:firstRowLastColumn="0" w:lastRowFirstColumn="0" w:lastRowLastColumn="0"/>
            </w:pPr>
            <w:r w:rsidRPr="00220461">
              <w:t>Not applicable (Baseline Requirement #</w:t>
            </w:r>
            <w:r w:rsidR="00B43689">
              <w:t>22</w:t>
            </w:r>
            <w:r w:rsidRPr="00220461">
              <w:t>)</w:t>
            </w:r>
          </w:p>
        </w:tc>
      </w:tr>
      <w:tr w:rsidR="00E82606" w:rsidRPr="008D1E25"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rsidR="00E82606" w:rsidRPr="001361BD" w:rsidRDefault="00E82606" w:rsidP="00913FFF">
            <w:pPr>
              <w:pStyle w:val="Heading5"/>
              <w:outlineLvl w:val="4"/>
            </w:pPr>
            <w:r>
              <w:t xml:space="preserve">Advisory: Tips </w:t>
            </w:r>
            <w:r w:rsidR="00913FFF">
              <w:t xml:space="preserve">to enhance or </w:t>
            </w:r>
            <w:r>
              <w:t>streamline</w:t>
            </w:r>
            <w:r w:rsidR="00A138B0">
              <w:t xml:space="preserve"> </w:t>
            </w:r>
            <w:r>
              <w:t xml:space="preserve">test </w:t>
            </w:r>
            <w:r w:rsidR="00034F82">
              <w:t>processes</w:t>
            </w:r>
            <w:r w:rsidR="00034F82">
              <w:br/>
            </w:r>
            <w:r w:rsidR="00034F82" w:rsidRPr="00034F82">
              <w:rPr>
                <w:color w:val="0070C0"/>
              </w:rPr>
              <w:t>[Word 2010]</w:t>
            </w:r>
          </w:p>
        </w:tc>
        <w:tc>
          <w:tcPr>
            <w:tcW w:w="7470" w:type="dxa"/>
          </w:tcPr>
          <w:p w:rsidR="00E82606" w:rsidRPr="00106202" w:rsidRDefault="00E82606"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This is a test of equivalency of the information on an </w:t>
            </w:r>
            <w:r w:rsidR="00E75872" w:rsidRPr="00106202">
              <w:t xml:space="preserve">alternate </w:t>
            </w:r>
            <w:r w:rsidRPr="00106202">
              <w:t>format</w:t>
            </w:r>
            <w:r w:rsidR="007018E5" w:rsidRPr="00106202">
              <w:t xml:space="preserve"> and not a test of whether or not there should be an alternative version.</w:t>
            </w:r>
          </w:p>
          <w:p w:rsidR="00E82606" w:rsidRPr="00106202" w:rsidRDefault="00E82606"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w:t>
            </w:r>
            <w:r w:rsidR="00E75872" w:rsidRPr="00106202">
              <w:t xml:space="preserve">alternate </w:t>
            </w:r>
            <w:r w:rsidRPr="00106202">
              <w:t xml:space="preserve">format </w:t>
            </w:r>
            <w:r w:rsidR="006B3418" w:rsidRPr="00106202">
              <w:t xml:space="preserve">version </w:t>
            </w:r>
            <w:r w:rsidRPr="00106202">
              <w:t>must pass all relevant tests for accessibility.</w:t>
            </w:r>
          </w:p>
          <w:p w:rsidR="00E82606" w:rsidRPr="00106202" w:rsidRDefault="00E82606" w:rsidP="00106202">
            <w:pPr>
              <w:pStyle w:val="NormalBullet"/>
              <w:cnfStyle w:val="000000000000" w:firstRow="0" w:lastRow="0" w:firstColumn="0" w:lastColumn="0" w:oddVBand="0" w:evenVBand="0" w:oddHBand="0" w:evenHBand="0" w:firstRowFirstColumn="0" w:firstRowLastColumn="0" w:lastRowFirstColumn="0" w:lastRowLastColumn="0"/>
            </w:pPr>
            <w:r w:rsidRPr="00106202">
              <w:t xml:space="preserve">The decision of whether to actually provide an </w:t>
            </w:r>
            <w:r w:rsidR="00E75872" w:rsidRPr="00106202">
              <w:t xml:space="preserve">alternate </w:t>
            </w:r>
            <w:r w:rsidRPr="00106202">
              <w:t xml:space="preserve">format or not will rest with individual agencies </w:t>
            </w:r>
            <w:r w:rsidR="00E75872" w:rsidRPr="00106202">
              <w:t xml:space="preserve">based on </w:t>
            </w:r>
            <w:r w:rsidRPr="00106202">
              <w:t>their policies.</w:t>
            </w:r>
          </w:p>
          <w:p w:rsidR="00E82606" w:rsidRPr="00106202" w:rsidRDefault="00E75872" w:rsidP="00106202">
            <w:pPr>
              <w:pStyle w:val="NormalBullet"/>
              <w:cnfStyle w:val="000000000000" w:firstRow="0" w:lastRow="0" w:firstColumn="0" w:lastColumn="0" w:oddVBand="0" w:evenVBand="0" w:oddHBand="0" w:evenHBand="0" w:firstRowFirstColumn="0" w:firstRowLastColumn="0" w:lastRowFirstColumn="0" w:lastRowLastColumn="0"/>
            </w:pPr>
            <w:r w:rsidRPr="00106202">
              <w:t>The definition of ‘up-to-date’ rests with individual ag</w:t>
            </w:r>
            <w:r w:rsidR="0092215E" w:rsidRPr="00106202">
              <w:t xml:space="preserve">ency </w:t>
            </w:r>
            <w:r w:rsidR="00E82606" w:rsidRPr="00106202">
              <w:t>(</w:t>
            </w:r>
            <w:r w:rsidR="005D6A61" w:rsidRPr="00106202">
              <w:t xml:space="preserve">such as </w:t>
            </w:r>
            <w:r w:rsidR="00E82606" w:rsidRPr="00106202">
              <w:t>immediately with any changes, within an hour, within a day etc.).</w:t>
            </w:r>
          </w:p>
        </w:tc>
      </w:tr>
    </w:tbl>
    <w:p w:rsidR="004B2A16" w:rsidRDefault="004B2A16" w:rsidP="004B2A16">
      <w:pPr>
        <w:pStyle w:val="Heading1"/>
        <w:rPr>
          <w:lang w:val="en-US"/>
        </w:rPr>
      </w:pPr>
      <w:bookmarkStart w:id="116" w:name="_Toc342660576"/>
      <w:bookmarkStart w:id="117" w:name="_Toc344900988"/>
      <w:bookmarkStart w:id="118" w:name="_Ref346281569"/>
      <w:bookmarkStart w:id="119" w:name="_Ref346281594"/>
      <w:bookmarkStart w:id="120" w:name="_Toc352593113"/>
      <w:bookmarkStart w:id="121" w:name="_Ref367957809"/>
      <w:bookmarkStart w:id="122" w:name="_Toc410654469"/>
      <w:r w:rsidRPr="0052204B">
        <w:lastRenderedPageBreak/>
        <w:t>Attachment A - Cross-Reference Tables</w:t>
      </w:r>
      <w:bookmarkEnd w:id="116"/>
      <w:bookmarkEnd w:id="117"/>
      <w:bookmarkEnd w:id="118"/>
      <w:bookmarkEnd w:id="119"/>
      <w:bookmarkEnd w:id="120"/>
      <w:bookmarkEnd w:id="121"/>
      <w:bookmarkEnd w:id="122"/>
    </w:p>
    <w:p w:rsidR="009B74B9" w:rsidRDefault="009B74B9" w:rsidP="009B74B9">
      <w:pPr>
        <w:pStyle w:val="Heading6"/>
      </w:pPr>
      <w:r>
        <w:t>Note:</w:t>
      </w:r>
    </w:p>
    <w:p w:rsidR="00183737" w:rsidRDefault="009B74B9" w:rsidP="009B74B9">
      <w:pPr>
        <w:pStyle w:val="NormalIntroSections"/>
      </w:pPr>
      <w:r>
        <w:t>The names for Section 508 tests are provided as short-hand for reference in the tables that follow</w:t>
      </w:r>
      <w:r w:rsidR="00C97F35">
        <w:t xml:space="preserve"> and are not </w:t>
      </w:r>
      <w:r>
        <w:t xml:space="preserve">the official names. </w:t>
      </w:r>
      <w:r w:rsidR="005D7B67">
        <w:t xml:space="preserve">Refer to the standards for the official </w:t>
      </w:r>
      <w:r w:rsidR="00C97F35">
        <w:t>text</w:t>
      </w:r>
      <w:r w:rsidR="005D7B67">
        <w:t>.</w:t>
      </w:r>
    </w:p>
    <w:p w:rsidR="009B74B9" w:rsidRDefault="009B74B9" w:rsidP="009B74B9">
      <w:pPr>
        <w:pStyle w:val="Heading2"/>
        <w:pageBreakBefore/>
      </w:pPr>
      <w:bookmarkStart w:id="123" w:name="_Ref342575090"/>
      <w:bookmarkStart w:id="124" w:name="_Toc352593114"/>
      <w:bookmarkStart w:id="125" w:name="_Toc410654470"/>
      <w:r>
        <w:lastRenderedPageBreak/>
        <w:t xml:space="preserve">Baseline </w:t>
      </w:r>
      <w:r w:rsidR="00183737">
        <w:rPr>
          <w:lang w:val="en-US"/>
        </w:rPr>
        <w:t>Tests</w:t>
      </w:r>
      <w:r w:rsidR="00827A3B">
        <w:t xml:space="preserve"> </w:t>
      </w:r>
      <w:r>
        <w:t>(cross-reference table)</w:t>
      </w:r>
      <w:bookmarkEnd w:id="123"/>
      <w:bookmarkEnd w:id="124"/>
      <w:bookmarkEnd w:id="125"/>
    </w:p>
    <w:tbl>
      <w:tblPr>
        <w:tblStyle w:val="Cross-ReferenceTables"/>
        <w:tblW w:w="9526" w:type="dxa"/>
        <w:tblLayout w:type="fixed"/>
        <w:tblLook w:val="0420" w:firstRow="1" w:lastRow="0" w:firstColumn="0" w:lastColumn="0" w:noHBand="0" w:noVBand="1"/>
        <w:tblDescription w:val="Baseline tests (cross-reference table)"/>
      </w:tblPr>
      <w:tblGrid>
        <w:gridCol w:w="446"/>
        <w:gridCol w:w="2402"/>
        <w:gridCol w:w="3294"/>
        <w:gridCol w:w="3384"/>
      </w:tblGrid>
      <w:tr w:rsidR="005E66FA" w:rsidRPr="00542849" w:rsidTr="00061AE8">
        <w:trPr>
          <w:cnfStyle w:val="100000000000" w:firstRow="1" w:lastRow="0" w:firstColumn="0" w:lastColumn="0" w:oddVBand="0" w:evenVBand="0" w:oddHBand="0" w:evenHBand="0" w:firstRowFirstColumn="0" w:firstRowLastColumn="0" w:lastRowFirstColumn="0" w:lastRowLastColumn="0"/>
          <w:tblHeader/>
        </w:trPr>
        <w:tc>
          <w:tcPr>
            <w:tcW w:w="446" w:type="dxa"/>
          </w:tcPr>
          <w:p w:rsidR="005E66FA" w:rsidRPr="00542849" w:rsidRDefault="005E66FA" w:rsidP="00542849">
            <w:pPr>
              <w:pStyle w:val="Cross-ReferenceTableText"/>
            </w:pPr>
            <w:r w:rsidRPr="00542849">
              <w:t>No.</w:t>
            </w:r>
          </w:p>
        </w:tc>
        <w:tc>
          <w:tcPr>
            <w:tcW w:w="2402" w:type="dxa"/>
          </w:tcPr>
          <w:p w:rsidR="005E66FA" w:rsidRPr="00542849" w:rsidRDefault="005E66FA" w:rsidP="00542849">
            <w:pPr>
              <w:pStyle w:val="Cross-ReferenceTableText"/>
            </w:pPr>
            <w:r w:rsidRPr="00542849">
              <w:t>Baseline test</w:t>
            </w:r>
          </w:p>
        </w:tc>
        <w:tc>
          <w:tcPr>
            <w:tcW w:w="3294" w:type="dxa"/>
          </w:tcPr>
          <w:p w:rsidR="005E66FA" w:rsidRPr="00542849" w:rsidRDefault="005E66FA" w:rsidP="00542849">
            <w:pPr>
              <w:pStyle w:val="Cross-ReferenceTableText"/>
            </w:pPr>
            <w:r w:rsidRPr="00542849">
              <w:t>Section 508 coverage</w:t>
            </w:r>
          </w:p>
        </w:tc>
        <w:tc>
          <w:tcPr>
            <w:tcW w:w="3384" w:type="dxa"/>
          </w:tcPr>
          <w:p w:rsidR="005E66FA" w:rsidRPr="00542849" w:rsidRDefault="005E66FA" w:rsidP="00542849">
            <w:pPr>
              <w:pStyle w:val="Cross-ReferenceTableText"/>
            </w:pPr>
            <w:r w:rsidRPr="00542849">
              <w:t>WCAG 2 (reference only)</w:t>
            </w:r>
          </w:p>
        </w:tc>
      </w:tr>
      <w:tr w:rsidR="00DC0162" w:rsidRPr="00542849" w:rsidTr="00061AE8">
        <w:tc>
          <w:tcPr>
            <w:tcW w:w="446" w:type="dxa"/>
          </w:tcPr>
          <w:p w:rsidR="00DC0162" w:rsidRPr="00542849" w:rsidRDefault="00DC0162" w:rsidP="00542849">
            <w:pPr>
              <w:pStyle w:val="Cross-ReferenceTableText"/>
            </w:pPr>
            <w:r w:rsidRPr="00542849">
              <w:t>1.</w:t>
            </w:r>
          </w:p>
        </w:tc>
        <w:tc>
          <w:tcPr>
            <w:tcW w:w="2402" w:type="dxa"/>
          </w:tcPr>
          <w:p w:rsidR="00DC0162" w:rsidRPr="00542849" w:rsidRDefault="00DC0162" w:rsidP="00542849">
            <w:pPr>
              <w:pStyle w:val="Cross-ReferenceTableText"/>
            </w:pPr>
            <w:r w:rsidRPr="00542849">
              <w:t>Inline Elements</w:t>
            </w:r>
          </w:p>
        </w:tc>
        <w:tc>
          <w:tcPr>
            <w:tcW w:w="3294" w:type="dxa"/>
          </w:tcPr>
          <w:p w:rsidR="00DC0162" w:rsidRPr="00542849" w:rsidRDefault="00DC0162" w:rsidP="00542849">
            <w:pPr>
              <w:pStyle w:val="Cross-ReferenceTableText"/>
            </w:pPr>
            <w:r w:rsidRPr="00542849">
              <w:t>21 SW (a): Keyboard Accessibility</w:t>
            </w:r>
          </w:p>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2.1.1: Keyboard</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2.</w:t>
            </w:r>
          </w:p>
        </w:tc>
        <w:tc>
          <w:tcPr>
            <w:tcW w:w="2402" w:type="dxa"/>
          </w:tcPr>
          <w:p w:rsidR="00DC0162" w:rsidRPr="00542849" w:rsidRDefault="00DC0162" w:rsidP="00542849">
            <w:pPr>
              <w:pStyle w:val="Cross-ReferenceTableText"/>
            </w:pPr>
            <w:r w:rsidRPr="00542849">
              <w:t>Reading Order</w:t>
            </w:r>
          </w:p>
        </w:tc>
        <w:tc>
          <w:tcPr>
            <w:tcW w:w="3294" w:type="dxa"/>
          </w:tcPr>
          <w:p w:rsidR="00DC0162" w:rsidRPr="00542849" w:rsidRDefault="00DC0162" w:rsidP="00542849">
            <w:pPr>
              <w:pStyle w:val="Cross-ReferenceTableText"/>
            </w:pPr>
            <w:r w:rsidRPr="00542849">
              <w:t>31 FPC (a): Use Without Vision</w:t>
            </w:r>
          </w:p>
        </w:tc>
        <w:tc>
          <w:tcPr>
            <w:tcW w:w="3384" w:type="dxa"/>
          </w:tcPr>
          <w:p w:rsidR="00DC0162" w:rsidRPr="00542849" w:rsidRDefault="00DC0162" w:rsidP="00542849">
            <w:pPr>
              <w:pStyle w:val="Cross-ReferenceTableText"/>
            </w:pPr>
            <w:r w:rsidRPr="00542849">
              <w:t>1.3.2: Meaningful Sequence</w:t>
            </w:r>
          </w:p>
        </w:tc>
      </w:tr>
      <w:tr w:rsidR="00DC0162" w:rsidRPr="00542849" w:rsidTr="00061AE8">
        <w:tc>
          <w:tcPr>
            <w:tcW w:w="446" w:type="dxa"/>
          </w:tcPr>
          <w:p w:rsidR="00DC0162" w:rsidRPr="00542849" w:rsidRDefault="00DC0162" w:rsidP="00542849">
            <w:pPr>
              <w:pStyle w:val="Cross-ReferenceTableText"/>
            </w:pPr>
            <w:r w:rsidRPr="00542849">
              <w:t>3.</w:t>
            </w:r>
          </w:p>
        </w:tc>
        <w:tc>
          <w:tcPr>
            <w:tcW w:w="2402" w:type="dxa"/>
          </w:tcPr>
          <w:p w:rsidR="00DC0162" w:rsidRPr="00542849" w:rsidRDefault="00DC0162" w:rsidP="00542849">
            <w:pPr>
              <w:pStyle w:val="Cross-ReferenceTableText"/>
            </w:pPr>
            <w:r w:rsidRPr="00542849">
              <w:t>Document Title Property (Metadata)</w:t>
            </w:r>
          </w:p>
        </w:tc>
        <w:tc>
          <w:tcPr>
            <w:tcW w:w="3294" w:type="dxa"/>
          </w:tcPr>
          <w:p w:rsidR="008D6FD6"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2.4.2: Page Titled</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4.</w:t>
            </w:r>
          </w:p>
        </w:tc>
        <w:tc>
          <w:tcPr>
            <w:tcW w:w="2402" w:type="dxa"/>
          </w:tcPr>
          <w:p w:rsidR="00DC0162" w:rsidRPr="00542849" w:rsidRDefault="00DC0162" w:rsidP="00542849">
            <w:pPr>
              <w:pStyle w:val="Cross-ReferenceTableText"/>
            </w:pPr>
            <w:r w:rsidRPr="00542849">
              <w:t>Headings</w:t>
            </w:r>
          </w:p>
        </w:tc>
        <w:tc>
          <w:tcPr>
            <w:tcW w:w="3294" w:type="dxa"/>
          </w:tcPr>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p w:rsidR="00DC0162" w:rsidRPr="00542849" w:rsidRDefault="00DC0162" w:rsidP="00A40E9E">
            <w:pPr>
              <w:pStyle w:val="Cross-ReferenceTableText"/>
            </w:pPr>
            <w:r w:rsidRPr="00542849">
              <w:t xml:space="preserve">31 FPC (f): Use With </w:t>
            </w:r>
            <w:r>
              <w:t>Physical Limitations</w:t>
            </w:r>
          </w:p>
        </w:tc>
        <w:tc>
          <w:tcPr>
            <w:tcW w:w="3384" w:type="dxa"/>
          </w:tcPr>
          <w:p w:rsidR="00DC0162" w:rsidRPr="00542849" w:rsidRDefault="00DC0162" w:rsidP="00542849">
            <w:pPr>
              <w:pStyle w:val="Cross-ReferenceTableText"/>
            </w:pPr>
            <w:r w:rsidRPr="00542849">
              <w:t>1.3.1: Info and Relationships</w:t>
            </w:r>
          </w:p>
          <w:p w:rsidR="00DC0162" w:rsidRPr="00542849" w:rsidRDefault="00DC0162" w:rsidP="00542849">
            <w:pPr>
              <w:pStyle w:val="Cross-ReferenceTableText"/>
            </w:pPr>
          </w:p>
        </w:tc>
      </w:tr>
      <w:tr w:rsidR="00DC0162" w:rsidRPr="00542849" w:rsidTr="00061AE8">
        <w:tc>
          <w:tcPr>
            <w:tcW w:w="446" w:type="dxa"/>
          </w:tcPr>
          <w:p w:rsidR="00DC0162" w:rsidRPr="00542849" w:rsidRDefault="00DC0162" w:rsidP="00542849">
            <w:pPr>
              <w:pStyle w:val="Cross-ReferenceTableText"/>
            </w:pPr>
            <w:r w:rsidRPr="00542849">
              <w:t>5.</w:t>
            </w:r>
          </w:p>
        </w:tc>
        <w:tc>
          <w:tcPr>
            <w:tcW w:w="2402" w:type="dxa"/>
          </w:tcPr>
          <w:p w:rsidR="00DC0162" w:rsidRPr="00542849" w:rsidRDefault="00DC0162" w:rsidP="00542849">
            <w:pPr>
              <w:pStyle w:val="Cross-ReferenceTableText"/>
            </w:pPr>
            <w:r w:rsidRPr="00542849">
              <w:t>Section Language</w:t>
            </w:r>
          </w:p>
        </w:tc>
        <w:tc>
          <w:tcPr>
            <w:tcW w:w="3294" w:type="dxa"/>
          </w:tcPr>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p>
          <w:p w:rsidR="00DC0162" w:rsidRPr="00542849" w:rsidRDefault="00DC0162" w:rsidP="00542849">
            <w:pPr>
              <w:pStyle w:val="Cross-ReferenceTableText"/>
            </w:pPr>
            <w:r w:rsidRPr="00542849">
              <w:t>3.1.2: Language of Parts</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6.</w:t>
            </w:r>
          </w:p>
        </w:tc>
        <w:tc>
          <w:tcPr>
            <w:tcW w:w="2402" w:type="dxa"/>
          </w:tcPr>
          <w:p w:rsidR="00DC0162" w:rsidRPr="00542849" w:rsidRDefault="00DC0162" w:rsidP="00542849">
            <w:pPr>
              <w:pStyle w:val="Cross-ReferenceTableText"/>
            </w:pPr>
            <w:r w:rsidRPr="00542849">
              <w:t>Document Language</w:t>
            </w:r>
          </w:p>
        </w:tc>
        <w:tc>
          <w:tcPr>
            <w:tcW w:w="3294" w:type="dxa"/>
          </w:tcPr>
          <w:p w:rsidR="00DC0162" w:rsidRPr="00542849" w:rsidRDefault="00DC0162" w:rsidP="00542849">
            <w:pPr>
              <w:pStyle w:val="Cross-ReferenceTableText"/>
            </w:pPr>
            <w:r w:rsidRPr="00542849">
              <w:t>21 SW (d): Role, Name, State</w:t>
            </w:r>
          </w:p>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3.1.1: Language of Page</w:t>
            </w:r>
          </w:p>
          <w:p w:rsidR="00DC0162" w:rsidRPr="00542849" w:rsidRDefault="00DC0162" w:rsidP="00542849">
            <w:pPr>
              <w:pStyle w:val="Cross-ReferenceTableText"/>
            </w:pPr>
            <w:r w:rsidRPr="00542849">
              <w:t>3.1.2: Language of Parts</w:t>
            </w:r>
          </w:p>
        </w:tc>
      </w:tr>
      <w:tr w:rsidR="00DC0162" w:rsidRPr="00542849" w:rsidTr="00061AE8">
        <w:tc>
          <w:tcPr>
            <w:tcW w:w="446" w:type="dxa"/>
          </w:tcPr>
          <w:p w:rsidR="00DC0162" w:rsidRPr="00542849" w:rsidRDefault="00DC0162" w:rsidP="00542849">
            <w:pPr>
              <w:pStyle w:val="Cross-ReferenceTableText"/>
            </w:pPr>
            <w:r w:rsidRPr="00542849">
              <w:t>7.</w:t>
            </w:r>
          </w:p>
        </w:tc>
        <w:tc>
          <w:tcPr>
            <w:tcW w:w="2402" w:type="dxa"/>
          </w:tcPr>
          <w:p w:rsidR="00DC0162" w:rsidRPr="00542849" w:rsidRDefault="00DC0162" w:rsidP="00542849">
            <w:pPr>
              <w:pStyle w:val="Cross-ReferenceTableText"/>
            </w:pPr>
            <w:r w:rsidRPr="00542849">
              <w:t>Links and User Controls</w:t>
            </w:r>
          </w:p>
        </w:tc>
        <w:tc>
          <w:tcPr>
            <w:tcW w:w="3294" w:type="dxa"/>
          </w:tcPr>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2.4.4: Link Purpose (In Context)</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8.</w:t>
            </w:r>
          </w:p>
        </w:tc>
        <w:tc>
          <w:tcPr>
            <w:tcW w:w="2402" w:type="dxa"/>
          </w:tcPr>
          <w:p w:rsidR="00DC0162" w:rsidRPr="00542849" w:rsidRDefault="00DC0162" w:rsidP="00542849">
            <w:pPr>
              <w:pStyle w:val="Cross-ReferenceTableText"/>
            </w:pPr>
            <w:r w:rsidRPr="00542849">
              <w:t>Lists</w:t>
            </w:r>
          </w:p>
        </w:tc>
        <w:tc>
          <w:tcPr>
            <w:tcW w:w="3294" w:type="dxa"/>
          </w:tcPr>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1.3.1: Info and Relationships</w:t>
            </w:r>
          </w:p>
        </w:tc>
      </w:tr>
      <w:tr w:rsidR="00DC0162" w:rsidRPr="00542849" w:rsidTr="00061AE8">
        <w:tc>
          <w:tcPr>
            <w:tcW w:w="446" w:type="dxa"/>
          </w:tcPr>
          <w:p w:rsidR="00DC0162" w:rsidRPr="00542849" w:rsidRDefault="00DC0162" w:rsidP="00542849">
            <w:pPr>
              <w:pStyle w:val="Cross-ReferenceTableText"/>
            </w:pPr>
            <w:r w:rsidRPr="00542849">
              <w:t>9.</w:t>
            </w:r>
          </w:p>
        </w:tc>
        <w:tc>
          <w:tcPr>
            <w:tcW w:w="2402" w:type="dxa"/>
          </w:tcPr>
          <w:p w:rsidR="00DC0162" w:rsidRPr="00542849" w:rsidRDefault="00DC0162" w:rsidP="00542849">
            <w:pPr>
              <w:pStyle w:val="Cross-ReferenceTableText"/>
            </w:pPr>
            <w:r w:rsidRPr="00542849">
              <w:t>Flashing (Reserved)</w:t>
            </w:r>
          </w:p>
        </w:tc>
        <w:tc>
          <w:tcPr>
            <w:tcW w:w="3294" w:type="dxa"/>
          </w:tcPr>
          <w:p w:rsidR="00DC0162" w:rsidRPr="00542849" w:rsidRDefault="00DC0162" w:rsidP="00542849">
            <w:pPr>
              <w:pStyle w:val="Cross-ReferenceTableText"/>
            </w:pPr>
            <w:r w:rsidRPr="00542849">
              <w:t xml:space="preserve">21 </w:t>
            </w:r>
            <w:r>
              <w:t xml:space="preserve">SW </w:t>
            </w:r>
            <w:r w:rsidRPr="00542849">
              <w:t>(k): Blinking objects</w:t>
            </w:r>
          </w:p>
          <w:p w:rsidR="00DC0162" w:rsidRPr="00542849" w:rsidRDefault="00DC0162" w:rsidP="00542849">
            <w:pPr>
              <w:pStyle w:val="Cross-ReferenceTableText"/>
            </w:pPr>
            <w:r w:rsidRPr="00542849">
              <w:t xml:space="preserve">22 </w:t>
            </w:r>
            <w:r>
              <w:t xml:space="preserve">Web </w:t>
            </w:r>
            <w:r w:rsidRPr="00542849">
              <w:t>(j): No flickering Interface components.</w:t>
            </w:r>
          </w:p>
        </w:tc>
        <w:tc>
          <w:tcPr>
            <w:tcW w:w="3384" w:type="dxa"/>
          </w:tcPr>
          <w:p w:rsidR="00DC0162" w:rsidRPr="00542849" w:rsidRDefault="00DC0162" w:rsidP="00542849">
            <w:pPr>
              <w:pStyle w:val="Cross-ReferenceTableText"/>
            </w:pPr>
            <w:r w:rsidRPr="00542849">
              <w:t>2.3.1 Three flashes or below threshold</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10.</w:t>
            </w:r>
          </w:p>
        </w:tc>
        <w:tc>
          <w:tcPr>
            <w:tcW w:w="2402" w:type="dxa"/>
          </w:tcPr>
          <w:p w:rsidR="00DC0162" w:rsidRPr="00542849" w:rsidRDefault="00DC0162" w:rsidP="00542849">
            <w:pPr>
              <w:pStyle w:val="Cross-ReferenceTableText"/>
            </w:pPr>
            <w:r w:rsidRPr="00542849">
              <w:t>Data Tables (Headers)</w:t>
            </w:r>
          </w:p>
        </w:tc>
        <w:tc>
          <w:tcPr>
            <w:tcW w:w="3294" w:type="dxa"/>
          </w:tcPr>
          <w:p w:rsidR="00DC0162" w:rsidRPr="00542849" w:rsidRDefault="00DC0162" w:rsidP="00542849">
            <w:pPr>
              <w:pStyle w:val="Cross-ReferenceTableText"/>
            </w:pPr>
            <w:r w:rsidRPr="00542849">
              <w:t>22 Web (g): Row and Column Headers</w:t>
            </w:r>
          </w:p>
          <w:p w:rsidR="00DC0162" w:rsidRPr="00542849" w:rsidRDefault="00DC0162" w:rsidP="00542849">
            <w:pPr>
              <w:pStyle w:val="Cross-ReferenceTableText"/>
            </w:pPr>
            <w:r w:rsidRPr="00542849">
              <w:t>22 Web (h): Associate Data – Headers</w:t>
            </w:r>
          </w:p>
        </w:tc>
        <w:tc>
          <w:tcPr>
            <w:tcW w:w="3384" w:type="dxa"/>
          </w:tcPr>
          <w:p w:rsidR="00DC0162" w:rsidRPr="00542849" w:rsidRDefault="00DC0162" w:rsidP="00542849">
            <w:pPr>
              <w:pStyle w:val="Cross-ReferenceTableText"/>
            </w:pPr>
            <w:r w:rsidRPr="00542849">
              <w:t>1.3.1: Info and Relationships</w:t>
            </w:r>
          </w:p>
        </w:tc>
      </w:tr>
      <w:tr w:rsidR="00DC0162" w:rsidRPr="00542849" w:rsidTr="00061AE8">
        <w:tc>
          <w:tcPr>
            <w:tcW w:w="446" w:type="dxa"/>
          </w:tcPr>
          <w:p w:rsidR="00DC0162" w:rsidRPr="00542849" w:rsidRDefault="00DC0162" w:rsidP="00542849">
            <w:pPr>
              <w:pStyle w:val="Cross-ReferenceTableText"/>
            </w:pPr>
            <w:r w:rsidRPr="00542849">
              <w:t>11.</w:t>
            </w:r>
          </w:p>
        </w:tc>
        <w:tc>
          <w:tcPr>
            <w:tcW w:w="2402" w:type="dxa"/>
          </w:tcPr>
          <w:p w:rsidR="00DC0162" w:rsidRPr="00542849" w:rsidRDefault="00DC0162" w:rsidP="00542849">
            <w:pPr>
              <w:pStyle w:val="Cross-ReferenceTableText"/>
            </w:pPr>
            <w:r w:rsidRPr="00542849">
              <w:t>Data Tables (Cell-Header Association)</w:t>
            </w:r>
          </w:p>
        </w:tc>
        <w:tc>
          <w:tcPr>
            <w:tcW w:w="3294" w:type="dxa"/>
          </w:tcPr>
          <w:p w:rsidR="00DC0162" w:rsidRPr="00542849" w:rsidRDefault="00DC0162" w:rsidP="00542849">
            <w:pPr>
              <w:pStyle w:val="Cross-ReferenceTableText"/>
            </w:pPr>
            <w:r w:rsidRPr="00542849">
              <w:t>22 Web (g): Row and Column Headers</w:t>
            </w:r>
          </w:p>
          <w:p w:rsidR="00DC0162" w:rsidRPr="00542849" w:rsidRDefault="00DC0162" w:rsidP="00542849">
            <w:pPr>
              <w:pStyle w:val="Cross-ReferenceTableText"/>
            </w:pPr>
            <w:r w:rsidRPr="00542849">
              <w:t>22 Web (h): Associate Data – Headers</w:t>
            </w:r>
          </w:p>
        </w:tc>
        <w:tc>
          <w:tcPr>
            <w:tcW w:w="3384" w:type="dxa"/>
          </w:tcPr>
          <w:p w:rsidR="00DC0162" w:rsidRPr="00542849" w:rsidRDefault="00DC0162" w:rsidP="00542849">
            <w:pPr>
              <w:pStyle w:val="Cross-ReferenceTableText"/>
            </w:pPr>
            <w:r w:rsidRPr="00542849">
              <w:t>1.3.1: Info and Relationships</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12.</w:t>
            </w:r>
          </w:p>
        </w:tc>
        <w:tc>
          <w:tcPr>
            <w:tcW w:w="2402" w:type="dxa"/>
          </w:tcPr>
          <w:p w:rsidR="00DC0162" w:rsidRPr="00542849" w:rsidRDefault="00DC0162" w:rsidP="00542849">
            <w:pPr>
              <w:pStyle w:val="Cross-ReferenceTableText"/>
            </w:pPr>
            <w:r w:rsidRPr="00542849">
              <w:t>Running Headers, Footers, and Watermarks</w:t>
            </w:r>
          </w:p>
        </w:tc>
        <w:tc>
          <w:tcPr>
            <w:tcW w:w="3294" w:type="dxa"/>
          </w:tcPr>
          <w:p w:rsidR="00EC71F0" w:rsidRPr="00542849" w:rsidRDefault="00EC71F0" w:rsidP="00EC71F0">
            <w:pPr>
              <w:pStyle w:val="Cross-ReferenceTableText"/>
            </w:pPr>
            <w:r w:rsidRPr="00542849">
              <w:t>31 FPC (a): Use Without Vision</w:t>
            </w:r>
          </w:p>
        </w:tc>
        <w:tc>
          <w:tcPr>
            <w:tcW w:w="3384" w:type="dxa"/>
          </w:tcPr>
          <w:p w:rsidR="00DC0162" w:rsidRPr="00542849" w:rsidRDefault="00DC0162" w:rsidP="00542849">
            <w:pPr>
              <w:pStyle w:val="Cross-ReferenceTableText"/>
            </w:pPr>
            <w:r w:rsidRPr="00542849">
              <w:t>1.3.2: Meaningful Sequence</w:t>
            </w:r>
          </w:p>
          <w:p w:rsidR="00DC0162" w:rsidRPr="00542849" w:rsidRDefault="00DC0162" w:rsidP="00542849">
            <w:pPr>
              <w:pStyle w:val="Cross-ReferenceTableText"/>
            </w:pPr>
          </w:p>
        </w:tc>
      </w:tr>
      <w:tr w:rsidR="00DC0162" w:rsidRPr="00542849" w:rsidTr="00061AE8">
        <w:tc>
          <w:tcPr>
            <w:tcW w:w="446" w:type="dxa"/>
          </w:tcPr>
          <w:p w:rsidR="00DC0162" w:rsidRPr="00542849" w:rsidRDefault="00DC0162" w:rsidP="00542849">
            <w:pPr>
              <w:pStyle w:val="Cross-ReferenceTableText"/>
            </w:pPr>
            <w:r w:rsidRPr="00542849">
              <w:t>13.</w:t>
            </w:r>
          </w:p>
        </w:tc>
        <w:tc>
          <w:tcPr>
            <w:tcW w:w="2402" w:type="dxa"/>
          </w:tcPr>
          <w:p w:rsidR="00DC0162" w:rsidRPr="00542849" w:rsidRDefault="00DC0162" w:rsidP="00542849">
            <w:pPr>
              <w:pStyle w:val="Cross-ReferenceTableText"/>
            </w:pPr>
            <w:r w:rsidRPr="00542849">
              <w:t>Images</w:t>
            </w:r>
          </w:p>
        </w:tc>
        <w:tc>
          <w:tcPr>
            <w:tcW w:w="3294" w:type="dxa"/>
          </w:tcPr>
          <w:p w:rsidR="00DC0162" w:rsidRPr="00542849" w:rsidRDefault="00DC0162" w:rsidP="00542849">
            <w:pPr>
              <w:pStyle w:val="Cross-ReferenceTableText"/>
            </w:pPr>
            <w:r w:rsidRPr="00542849">
              <w:t>22 Web (a): Text Descriptions</w:t>
            </w:r>
          </w:p>
        </w:tc>
        <w:tc>
          <w:tcPr>
            <w:tcW w:w="3384" w:type="dxa"/>
          </w:tcPr>
          <w:p w:rsidR="00DC0162" w:rsidRPr="00542849" w:rsidRDefault="00DC0162" w:rsidP="00542849">
            <w:pPr>
              <w:pStyle w:val="Cross-ReferenceTableText"/>
            </w:pPr>
            <w:r w:rsidRPr="00542849">
              <w:t>1.1.1: Non-text Content</w:t>
            </w:r>
          </w:p>
          <w:p w:rsidR="00DC0162" w:rsidRPr="00542849" w:rsidRDefault="00DC0162" w:rsidP="00542849">
            <w:pPr>
              <w:pStyle w:val="Cross-ReferenceTableText"/>
            </w:pPr>
            <w:r w:rsidRPr="00542849">
              <w:t>1.4.1: Use of Color</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14.</w:t>
            </w:r>
          </w:p>
        </w:tc>
        <w:tc>
          <w:tcPr>
            <w:tcW w:w="2402" w:type="dxa"/>
          </w:tcPr>
          <w:p w:rsidR="00DC0162" w:rsidRPr="00542849" w:rsidRDefault="00DC0162" w:rsidP="00542849">
            <w:pPr>
              <w:pStyle w:val="Cross-ReferenceTableText"/>
            </w:pPr>
            <w:r w:rsidRPr="00542849">
              <w:t>Color and Other Sensory Characteristics</w:t>
            </w:r>
          </w:p>
        </w:tc>
        <w:tc>
          <w:tcPr>
            <w:tcW w:w="3294" w:type="dxa"/>
          </w:tcPr>
          <w:p w:rsidR="00DC0162" w:rsidRPr="00542849" w:rsidRDefault="00DC0162" w:rsidP="00542849">
            <w:pPr>
              <w:pStyle w:val="Cross-ReferenceTableText"/>
            </w:pPr>
            <w:r w:rsidRPr="00542849">
              <w:t>22 Web (c): Color Dependence</w:t>
            </w:r>
          </w:p>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 xml:space="preserve">31 FPC (b): Use </w:t>
            </w:r>
            <w:r w:rsidR="00B21FFB">
              <w:t>W</w:t>
            </w:r>
            <w:r w:rsidRPr="00542849">
              <w:t xml:space="preserve">ith </w:t>
            </w:r>
            <w:r w:rsidR="00B21FFB">
              <w:t>L</w:t>
            </w:r>
            <w:r w:rsidRPr="00542849">
              <w:t>ow vision</w:t>
            </w:r>
          </w:p>
        </w:tc>
        <w:tc>
          <w:tcPr>
            <w:tcW w:w="3384" w:type="dxa"/>
          </w:tcPr>
          <w:p w:rsidR="00DC0162" w:rsidRPr="00542849" w:rsidRDefault="00DC0162" w:rsidP="00542849">
            <w:pPr>
              <w:pStyle w:val="Cross-ReferenceTableText"/>
            </w:pPr>
            <w:r w:rsidRPr="00542849">
              <w:t>1.3.3: Sensory Characteristics</w:t>
            </w:r>
          </w:p>
          <w:p w:rsidR="00DC0162" w:rsidRPr="00542849" w:rsidRDefault="00DC0162" w:rsidP="00542849">
            <w:pPr>
              <w:pStyle w:val="Cross-ReferenceTableText"/>
            </w:pPr>
            <w:r w:rsidRPr="00542849">
              <w:t>1.4.1: Use of Color</w:t>
            </w:r>
          </w:p>
        </w:tc>
      </w:tr>
      <w:tr w:rsidR="00DC0162" w:rsidRPr="00542849" w:rsidTr="00061AE8">
        <w:tc>
          <w:tcPr>
            <w:tcW w:w="446" w:type="dxa"/>
          </w:tcPr>
          <w:p w:rsidR="00DC0162" w:rsidRPr="00542849" w:rsidRDefault="00DC0162" w:rsidP="00542849">
            <w:pPr>
              <w:pStyle w:val="Cross-ReferenceTableText"/>
            </w:pPr>
            <w:r w:rsidRPr="00542849">
              <w:t>15.</w:t>
            </w:r>
          </w:p>
        </w:tc>
        <w:tc>
          <w:tcPr>
            <w:tcW w:w="2402" w:type="dxa"/>
          </w:tcPr>
          <w:p w:rsidR="00DC0162" w:rsidRPr="00542849" w:rsidRDefault="00DC0162" w:rsidP="00542849">
            <w:pPr>
              <w:pStyle w:val="Cross-ReferenceTableText"/>
            </w:pPr>
            <w:r w:rsidRPr="00542849">
              <w:t>Color (Contrast)</w:t>
            </w:r>
          </w:p>
        </w:tc>
        <w:tc>
          <w:tcPr>
            <w:tcW w:w="3294" w:type="dxa"/>
          </w:tcPr>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1.4.3: Contrast (Minimum)</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16.</w:t>
            </w:r>
          </w:p>
        </w:tc>
        <w:tc>
          <w:tcPr>
            <w:tcW w:w="2402" w:type="dxa"/>
          </w:tcPr>
          <w:p w:rsidR="00DC0162" w:rsidRPr="00542849" w:rsidRDefault="00DC0162" w:rsidP="00542849">
            <w:pPr>
              <w:pStyle w:val="Cross-ReferenceTableText"/>
            </w:pPr>
            <w:r w:rsidRPr="00542849">
              <w:t>Audio (Transcripts)</w:t>
            </w:r>
          </w:p>
        </w:tc>
        <w:tc>
          <w:tcPr>
            <w:tcW w:w="3294" w:type="dxa"/>
          </w:tcPr>
          <w:p w:rsidR="00DC0162" w:rsidRPr="00542849" w:rsidRDefault="00DC0162" w:rsidP="00542849">
            <w:pPr>
              <w:pStyle w:val="Cross-ReferenceTableText"/>
            </w:pPr>
            <w:r w:rsidRPr="00542849">
              <w:t>22 Web (a): Text Descriptions</w:t>
            </w:r>
          </w:p>
          <w:p w:rsidR="00DC0162" w:rsidRPr="00542849" w:rsidRDefault="00DC0162" w:rsidP="00542849">
            <w:pPr>
              <w:pStyle w:val="Cross-ReferenceTableText"/>
            </w:pPr>
            <w:r w:rsidRPr="00542849">
              <w:t>31 FPC (c): Use Without Hearing</w:t>
            </w:r>
          </w:p>
        </w:tc>
        <w:tc>
          <w:tcPr>
            <w:tcW w:w="3384" w:type="dxa"/>
          </w:tcPr>
          <w:p w:rsidR="00DC0162" w:rsidRPr="00542849" w:rsidRDefault="00DC0162" w:rsidP="00542849">
            <w:pPr>
              <w:pStyle w:val="Cross-ReferenceTableText"/>
            </w:pPr>
            <w:r w:rsidRPr="00542849">
              <w:t>1.1: Non-text Content</w:t>
            </w:r>
          </w:p>
          <w:p w:rsidR="00DC0162" w:rsidRPr="00542849" w:rsidRDefault="00DC0162" w:rsidP="00542849">
            <w:pPr>
              <w:pStyle w:val="Cross-ReferenceTableText"/>
            </w:pPr>
            <w:r w:rsidRPr="00542849">
              <w:t>1.2.1: Audio-only and Video-only (Prerecorded)</w:t>
            </w:r>
          </w:p>
        </w:tc>
      </w:tr>
      <w:tr w:rsidR="00DC0162" w:rsidRPr="00542849" w:rsidTr="00061AE8">
        <w:tc>
          <w:tcPr>
            <w:tcW w:w="446" w:type="dxa"/>
          </w:tcPr>
          <w:p w:rsidR="00DC0162" w:rsidRPr="00542849" w:rsidRDefault="00DC0162" w:rsidP="00542849">
            <w:pPr>
              <w:pStyle w:val="Cross-ReferenceTableText"/>
            </w:pPr>
            <w:r w:rsidRPr="00542849">
              <w:t>17.</w:t>
            </w:r>
          </w:p>
        </w:tc>
        <w:tc>
          <w:tcPr>
            <w:tcW w:w="2402" w:type="dxa"/>
          </w:tcPr>
          <w:p w:rsidR="00DC0162" w:rsidRPr="00542849" w:rsidRDefault="00DC0162" w:rsidP="00542849">
            <w:pPr>
              <w:pStyle w:val="Cross-ReferenceTableText"/>
            </w:pPr>
            <w:r w:rsidRPr="00542849">
              <w:t>Video (Descriptions)</w:t>
            </w:r>
          </w:p>
        </w:tc>
        <w:tc>
          <w:tcPr>
            <w:tcW w:w="3294" w:type="dxa"/>
          </w:tcPr>
          <w:p w:rsidR="00DC0162" w:rsidRPr="00542849" w:rsidRDefault="00DC0162" w:rsidP="00542849">
            <w:pPr>
              <w:pStyle w:val="Cross-ReferenceTableText"/>
            </w:pPr>
            <w:r w:rsidRPr="00542849">
              <w:t>21 SW (h): Animation</w:t>
            </w:r>
          </w:p>
          <w:p w:rsidR="00DC0162" w:rsidRPr="00542849" w:rsidRDefault="00DC0162" w:rsidP="00542849">
            <w:pPr>
              <w:pStyle w:val="Cross-ReferenceTableText"/>
            </w:pPr>
            <w:r w:rsidRPr="00542849">
              <w:t>22 Web (a): Text descriptions</w:t>
            </w:r>
          </w:p>
          <w:p w:rsidR="00DC0162" w:rsidRPr="00542849" w:rsidRDefault="00B21FFB" w:rsidP="00542849">
            <w:pPr>
              <w:pStyle w:val="Cross-ReferenceTableText"/>
            </w:pPr>
            <w:r>
              <w:t>24 Multimedia (d): Audio descriptions</w:t>
            </w:r>
          </w:p>
        </w:tc>
        <w:tc>
          <w:tcPr>
            <w:tcW w:w="3384" w:type="dxa"/>
          </w:tcPr>
          <w:p w:rsidR="00DC0162" w:rsidRPr="00542849" w:rsidRDefault="00DC0162" w:rsidP="00542849">
            <w:pPr>
              <w:pStyle w:val="Cross-ReferenceTableText"/>
            </w:pPr>
            <w:r w:rsidRPr="00542849">
              <w:t>1.1: Non-text Content</w:t>
            </w:r>
          </w:p>
          <w:p w:rsidR="00DC0162" w:rsidRPr="00542849" w:rsidRDefault="00DC0162" w:rsidP="00542849">
            <w:pPr>
              <w:pStyle w:val="Cross-ReferenceTableText"/>
            </w:pPr>
            <w:r w:rsidRPr="00542849">
              <w:t>1.2.1: Audio-only and Video-only (Prerecorded)</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lastRenderedPageBreak/>
              <w:t>18.</w:t>
            </w:r>
          </w:p>
        </w:tc>
        <w:tc>
          <w:tcPr>
            <w:tcW w:w="2402" w:type="dxa"/>
          </w:tcPr>
          <w:p w:rsidR="00DC0162" w:rsidRPr="00542849" w:rsidRDefault="00DC0162" w:rsidP="00542849">
            <w:pPr>
              <w:pStyle w:val="Cross-ReferenceTableText"/>
            </w:pPr>
            <w:r w:rsidRPr="00542849">
              <w:t>Synchronized Media (Captions)</w:t>
            </w:r>
          </w:p>
        </w:tc>
        <w:tc>
          <w:tcPr>
            <w:tcW w:w="3294" w:type="dxa"/>
          </w:tcPr>
          <w:p w:rsidR="00DC0162" w:rsidRPr="00542849" w:rsidRDefault="00DC0162" w:rsidP="00542849">
            <w:pPr>
              <w:pStyle w:val="Cross-ReferenceTableText"/>
            </w:pPr>
            <w:r w:rsidRPr="00542849">
              <w:t>22 Web (b): Synchronized Alternatives</w:t>
            </w:r>
          </w:p>
          <w:p w:rsidR="00DC0162" w:rsidRPr="00542849" w:rsidRDefault="00DC0162" w:rsidP="00542849">
            <w:pPr>
              <w:pStyle w:val="Cross-ReferenceTableText"/>
            </w:pPr>
            <w:r w:rsidRPr="00542849">
              <w:t>24 Multimedia (c): Captions</w:t>
            </w:r>
          </w:p>
          <w:p w:rsidR="00DC0162" w:rsidRPr="00542849" w:rsidRDefault="00DC0162" w:rsidP="00542849">
            <w:pPr>
              <w:pStyle w:val="Cross-ReferenceTableText"/>
            </w:pPr>
            <w:r w:rsidRPr="00542849">
              <w:t>31 FPC (c): Use Without Hearing</w:t>
            </w:r>
          </w:p>
        </w:tc>
        <w:tc>
          <w:tcPr>
            <w:tcW w:w="3384" w:type="dxa"/>
          </w:tcPr>
          <w:p w:rsidR="00DC0162" w:rsidRPr="00542849" w:rsidRDefault="00DC0162" w:rsidP="00542849">
            <w:pPr>
              <w:pStyle w:val="Cross-ReferenceTableText"/>
            </w:pPr>
            <w:r w:rsidRPr="00542849">
              <w:t>1.2.2: Captions (Prerecorded</w:t>
            </w:r>
          </w:p>
          <w:p w:rsidR="00DC0162" w:rsidRPr="00542849" w:rsidRDefault="00DC0162" w:rsidP="00542849">
            <w:pPr>
              <w:pStyle w:val="Cross-ReferenceTableText"/>
            </w:pPr>
            <w:r w:rsidRPr="00542849">
              <w:t>1.2.4: Captions (Live)</w:t>
            </w:r>
          </w:p>
        </w:tc>
      </w:tr>
      <w:tr w:rsidR="00DC0162" w:rsidRPr="00542849" w:rsidTr="00061AE8">
        <w:tc>
          <w:tcPr>
            <w:tcW w:w="446" w:type="dxa"/>
          </w:tcPr>
          <w:p w:rsidR="00DC0162" w:rsidRPr="00542849" w:rsidRDefault="00DC0162" w:rsidP="00542849">
            <w:pPr>
              <w:pStyle w:val="Cross-ReferenceTableText"/>
            </w:pPr>
            <w:r w:rsidRPr="00542849">
              <w:t>19.</w:t>
            </w:r>
          </w:p>
        </w:tc>
        <w:tc>
          <w:tcPr>
            <w:tcW w:w="2402" w:type="dxa"/>
          </w:tcPr>
          <w:p w:rsidR="00DC0162" w:rsidRPr="00542849" w:rsidRDefault="00DC0162" w:rsidP="00542849">
            <w:pPr>
              <w:pStyle w:val="Cross-ReferenceTableText"/>
            </w:pPr>
            <w:r w:rsidRPr="00542849">
              <w:t>Synchronized media (Descriptions)</w:t>
            </w:r>
          </w:p>
        </w:tc>
        <w:tc>
          <w:tcPr>
            <w:tcW w:w="3294" w:type="dxa"/>
          </w:tcPr>
          <w:p w:rsidR="00DC0162" w:rsidRPr="00542849" w:rsidRDefault="00DC0162" w:rsidP="00542849">
            <w:pPr>
              <w:pStyle w:val="Cross-ReferenceTableText"/>
            </w:pPr>
            <w:r w:rsidRPr="00542849">
              <w:t>22 Web (b): Synchronized Alternative</w:t>
            </w:r>
          </w:p>
          <w:p w:rsidR="00DC0162" w:rsidRPr="00542849" w:rsidRDefault="00DC0162" w:rsidP="00542849">
            <w:pPr>
              <w:pStyle w:val="Cross-ReferenceTableText"/>
            </w:pPr>
            <w:r w:rsidRPr="00542849">
              <w:t>24 Multimedia (d): Descriptions</w:t>
            </w:r>
          </w:p>
          <w:p w:rsidR="00DC0162" w:rsidRPr="00542849" w:rsidRDefault="00DC0162" w:rsidP="00542849">
            <w:pPr>
              <w:pStyle w:val="Cross-ReferenceTableText"/>
            </w:pPr>
            <w:r w:rsidRPr="00542849">
              <w:t>31 FPC (a): Use Without Vision</w:t>
            </w:r>
          </w:p>
          <w:p w:rsidR="00DC0162" w:rsidRPr="00542849" w:rsidRDefault="00DC0162" w:rsidP="005744ED">
            <w:pPr>
              <w:pStyle w:val="Cross-ReferenceTableText"/>
            </w:pPr>
            <w:r w:rsidRPr="00542849">
              <w:t xml:space="preserve">31 FPC (b): Use with </w:t>
            </w:r>
            <w:r w:rsidR="005744ED">
              <w:t>L</w:t>
            </w:r>
            <w:r w:rsidR="005744ED" w:rsidRPr="00542849">
              <w:t xml:space="preserve">ow </w:t>
            </w:r>
            <w:r w:rsidR="005744ED">
              <w:t>V</w:t>
            </w:r>
            <w:r w:rsidR="005744ED" w:rsidRPr="00542849">
              <w:t xml:space="preserve">ision </w:t>
            </w:r>
          </w:p>
        </w:tc>
        <w:tc>
          <w:tcPr>
            <w:tcW w:w="3384" w:type="dxa"/>
          </w:tcPr>
          <w:p w:rsidR="00DC0162" w:rsidRPr="00542849" w:rsidRDefault="00DC0162" w:rsidP="00542849">
            <w:pPr>
              <w:pStyle w:val="Cross-ReferenceTableText"/>
            </w:pPr>
            <w:r w:rsidRPr="00542849">
              <w:t>1.2.3: Audio Description or Media Alternative (Prerecorded)</w:t>
            </w:r>
          </w:p>
          <w:p w:rsidR="00DC0162" w:rsidRPr="00542849" w:rsidRDefault="00DC0162" w:rsidP="00542849">
            <w:pPr>
              <w:pStyle w:val="Cross-ReferenceTableText"/>
            </w:pPr>
            <w:r w:rsidRPr="00542849">
              <w:t>1.2.5: Audio Description (Prerecorded)</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20.</w:t>
            </w:r>
          </w:p>
        </w:tc>
        <w:tc>
          <w:tcPr>
            <w:tcW w:w="2402" w:type="dxa"/>
          </w:tcPr>
          <w:p w:rsidR="00DC0162" w:rsidRPr="00542849" w:rsidRDefault="00DC0162" w:rsidP="00542849">
            <w:pPr>
              <w:pStyle w:val="Cross-ReferenceTableText"/>
            </w:pPr>
            <w:r w:rsidRPr="00542849">
              <w:t>Forms</w:t>
            </w:r>
          </w:p>
        </w:tc>
        <w:tc>
          <w:tcPr>
            <w:tcW w:w="3294" w:type="dxa"/>
          </w:tcPr>
          <w:p w:rsidR="00DC0162" w:rsidRPr="00542849" w:rsidRDefault="00DC0162" w:rsidP="00542849">
            <w:pPr>
              <w:pStyle w:val="Cross-ReferenceTableText"/>
            </w:pPr>
            <w:r w:rsidRPr="00DC0162">
              <w:t>21</w:t>
            </w:r>
            <w:r w:rsidRPr="00542849">
              <w:t xml:space="preserve"> SW (a): Keyboard Accessibility</w:t>
            </w:r>
          </w:p>
          <w:p w:rsidR="008D6FD6" w:rsidRDefault="00DC0162" w:rsidP="00542849">
            <w:pPr>
              <w:pStyle w:val="Cross-ReferenceTableText"/>
            </w:pPr>
            <w:r w:rsidRPr="00542849">
              <w:t>21 SW (l): Forms</w:t>
            </w:r>
          </w:p>
          <w:p w:rsidR="00DC0162" w:rsidRPr="00542849" w:rsidRDefault="00DC0162" w:rsidP="00542849">
            <w:pPr>
              <w:pStyle w:val="Cross-ReferenceTableText"/>
            </w:pPr>
            <w:r w:rsidRPr="00542849">
              <w:t xml:space="preserve">22 Web (n): Labels for </w:t>
            </w:r>
            <w:r w:rsidR="005744ED">
              <w:t>F</w:t>
            </w:r>
            <w:r w:rsidR="005744ED" w:rsidRPr="00542849">
              <w:t>orms</w:t>
            </w:r>
          </w:p>
          <w:p w:rsidR="00DC0162" w:rsidRPr="00542849" w:rsidRDefault="00DC0162" w:rsidP="00542849">
            <w:pPr>
              <w:pStyle w:val="Cross-ReferenceTableText"/>
            </w:pPr>
            <w:r w:rsidRPr="00542849">
              <w:t xml:space="preserve">31 FPC (a): Use without </w:t>
            </w:r>
            <w:r w:rsidR="005744ED">
              <w:t>V</w:t>
            </w:r>
            <w:r w:rsidR="005744ED" w:rsidRPr="00542849">
              <w:t>ision</w:t>
            </w:r>
          </w:p>
          <w:p w:rsidR="00DC0162" w:rsidRPr="00542849" w:rsidRDefault="00DC0162" w:rsidP="005744ED">
            <w:pPr>
              <w:pStyle w:val="Cross-ReferenceTableText"/>
            </w:pPr>
            <w:r w:rsidRPr="00542849">
              <w:t xml:space="preserve">31 FPC (b): Use with </w:t>
            </w:r>
            <w:r w:rsidR="005744ED">
              <w:t>L</w:t>
            </w:r>
            <w:r w:rsidR="005744ED" w:rsidRPr="00542849">
              <w:t xml:space="preserve">ow </w:t>
            </w:r>
            <w:r w:rsidR="005744ED">
              <w:t>V</w:t>
            </w:r>
            <w:r w:rsidR="005744ED" w:rsidRPr="00542849">
              <w:t>ision</w:t>
            </w:r>
          </w:p>
        </w:tc>
        <w:tc>
          <w:tcPr>
            <w:tcW w:w="3384" w:type="dxa"/>
          </w:tcPr>
          <w:p w:rsidR="00DC0162" w:rsidRPr="00542849" w:rsidRDefault="00DC0162" w:rsidP="00542849">
            <w:pPr>
              <w:pStyle w:val="Cross-ReferenceTableText"/>
            </w:pPr>
            <w:r w:rsidRPr="00542849">
              <w:t xml:space="preserve">1.3.1: Info and Relationships </w:t>
            </w:r>
          </w:p>
        </w:tc>
      </w:tr>
      <w:tr w:rsidR="00DC0162" w:rsidRPr="00542849" w:rsidTr="00061AE8">
        <w:tc>
          <w:tcPr>
            <w:tcW w:w="446" w:type="dxa"/>
          </w:tcPr>
          <w:p w:rsidR="00DC0162" w:rsidRPr="00542849" w:rsidRDefault="00DC0162" w:rsidP="00542849">
            <w:pPr>
              <w:pStyle w:val="Cross-ReferenceTableText"/>
            </w:pPr>
            <w:r w:rsidRPr="00542849">
              <w:t>21.</w:t>
            </w:r>
          </w:p>
        </w:tc>
        <w:tc>
          <w:tcPr>
            <w:tcW w:w="2402" w:type="dxa"/>
          </w:tcPr>
          <w:p w:rsidR="00DC0162" w:rsidRPr="00542849" w:rsidRDefault="005713C7" w:rsidP="00542849">
            <w:pPr>
              <w:pStyle w:val="Cross-ReferenceTableText"/>
            </w:pPr>
            <w:r>
              <w:t xml:space="preserve">Focus </w:t>
            </w:r>
            <w:r w:rsidR="00DC0162" w:rsidRPr="00542849">
              <w:t>Revealing Hidden Content</w:t>
            </w:r>
          </w:p>
        </w:tc>
        <w:tc>
          <w:tcPr>
            <w:tcW w:w="3294" w:type="dxa"/>
          </w:tcPr>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2.4.3: Focus Order</w:t>
            </w:r>
          </w:p>
          <w:p w:rsidR="00DC0162" w:rsidRPr="00542849" w:rsidRDefault="00DC0162" w:rsidP="00542849">
            <w:pPr>
              <w:pStyle w:val="Cross-ReferenceTableText"/>
            </w:pPr>
            <w:r w:rsidRPr="00542849">
              <w:t>3.2.2: On Input</w:t>
            </w:r>
          </w:p>
        </w:tc>
      </w:tr>
      <w:tr w:rsidR="00DC0162" w:rsidRPr="00542849" w:rsidTr="00061AE8">
        <w:trPr>
          <w:cnfStyle w:val="000000010000" w:firstRow="0" w:lastRow="0" w:firstColumn="0" w:lastColumn="0" w:oddVBand="0" w:evenVBand="0" w:oddHBand="0" w:evenHBand="1" w:firstRowFirstColumn="0" w:firstRowLastColumn="0" w:lastRowFirstColumn="0" w:lastRowLastColumn="0"/>
        </w:trPr>
        <w:tc>
          <w:tcPr>
            <w:tcW w:w="446" w:type="dxa"/>
          </w:tcPr>
          <w:p w:rsidR="00DC0162" w:rsidRPr="00542849" w:rsidRDefault="00DC0162" w:rsidP="00542849">
            <w:pPr>
              <w:pStyle w:val="Cross-ReferenceTableText"/>
            </w:pPr>
            <w:r w:rsidRPr="00542849">
              <w:t>22.</w:t>
            </w:r>
          </w:p>
        </w:tc>
        <w:tc>
          <w:tcPr>
            <w:tcW w:w="2402" w:type="dxa"/>
          </w:tcPr>
          <w:p w:rsidR="00DC0162" w:rsidRPr="00542849" w:rsidRDefault="00DC0162" w:rsidP="00542849">
            <w:pPr>
              <w:pStyle w:val="Cross-ReferenceTableText"/>
            </w:pPr>
            <w:r w:rsidRPr="00542849">
              <w:t>Alternative Accessible Version</w:t>
            </w:r>
          </w:p>
        </w:tc>
        <w:tc>
          <w:tcPr>
            <w:tcW w:w="3294" w:type="dxa"/>
          </w:tcPr>
          <w:p w:rsidR="00DC0162" w:rsidRPr="00542849" w:rsidRDefault="00DC0162" w:rsidP="00542849">
            <w:pPr>
              <w:pStyle w:val="Cross-ReferenceTableText"/>
            </w:pPr>
            <w:r w:rsidRPr="00542849">
              <w:t>22 Web (k): Alternative Versions</w:t>
            </w:r>
          </w:p>
          <w:p w:rsidR="00DC0162" w:rsidRPr="00542849" w:rsidRDefault="00DC0162" w:rsidP="00542849">
            <w:pPr>
              <w:pStyle w:val="Cross-ReferenceTableText"/>
            </w:pPr>
            <w:r w:rsidRPr="00542849">
              <w:t>31 FPC (a): Use Without Vision</w:t>
            </w:r>
          </w:p>
          <w:p w:rsidR="00DC0162" w:rsidRPr="00542849" w:rsidRDefault="00DC0162" w:rsidP="00542849">
            <w:pPr>
              <w:pStyle w:val="Cross-ReferenceTableText"/>
            </w:pPr>
            <w:r w:rsidRPr="00542849">
              <w:t>31 FPC (b): Use With Low Vision</w:t>
            </w:r>
          </w:p>
        </w:tc>
        <w:tc>
          <w:tcPr>
            <w:tcW w:w="3384" w:type="dxa"/>
          </w:tcPr>
          <w:p w:rsidR="00DC0162" w:rsidRPr="00542849" w:rsidRDefault="00DC0162" w:rsidP="00542849">
            <w:pPr>
              <w:pStyle w:val="Cross-ReferenceTableText"/>
            </w:pPr>
            <w:r w:rsidRPr="00542849">
              <w:t>Conformance requirement #1: conforming Alternate version</w:t>
            </w:r>
          </w:p>
        </w:tc>
      </w:tr>
    </w:tbl>
    <w:p w:rsidR="006435FF" w:rsidRDefault="006435FF" w:rsidP="006435FF">
      <w:pPr>
        <w:pStyle w:val="Heading2"/>
        <w:pageBreakBefore/>
      </w:pPr>
      <w:bookmarkStart w:id="126" w:name="_Toc352593115"/>
      <w:bookmarkStart w:id="127" w:name="_Toc410654471"/>
      <w:r>
        <w:lastRenderedPageBreak/>
        <w:t>Section 508 (cross-reference table)</w:t>
      </w:r>
      <w:bookmarkEnd w:id="126"/>
      <w:bookmarkEnd w:id="127"/>
    </w:p>
    <w:tbl>
      <w:tblPr>
        <w:tblStyle w:val="Cross-ReferenceTables"/>
        <w:tblW w:w="9418" w:type="dxa"/>
        <w:tblLayout w:type="fixed"/>
        <w:tblLook w:val="0420" w:firstRow="1" w:lastRow="0" w:firstColumn="0" w:lastColumn="0" w:noHBand="0" w:noVBand="1"/>
        <w:tblDescription w:val="Section 508 (cross-reference table)"/>
      </w:tblPr>
      <w:tblGrid>
        <w:gridCol w:w="1440"/>
        <w:gridCol w:w="3600"/>
        <w:gridCol w:w="4378"/>
      </w:tblGrid>
      <w:tr w:rsidR="00122163" w:rsidRPr="00F45853" w:rsidTr="00122163">
        <w:trPr>
          <w:cnfStyle w:val="100000000000" w:firstRow="1" w:lastRow="0" w:firstColumn="0" w:lastColumn="0" w:oddVBand="0" w:evenVBand="0" w:oddHBand="0" w:evenHBand="0" w:firstRowFirstColumn="0" w:firstRowLastColumn="0" w:lastRowFirstColumn="0" w:lastRowLastColumn="0"/>
          <w:tblHeader/>
        </w:trPr>
        <w:tc>
          <w:tcPr>
            <w:tcW w:w="1440" w:type="dxa"/>
          </w:tcPr>
          <w:p w:rsidR="00122163" w:rsidRPr="00F45853" w:rsidRDefault="00122163" w:rsidP="00F45853">
            <w:pPr>
              <w:pStyle w:val="Cross-ReferenceTableText"/>
            </w:pPr>
            <w:r w:rsidRPr="00F45853">
              <w:t>Para.</w:t>
            </w:r>
          </w:p>
        </w:tc>
        <w:tc>
          <w:tcPr>
            <w:tcW w:w="3600" w:type="dxa"/>
          </w:tcPr>
          <w:p w:rsidR="00122163" w:rsidRPr="00F45853" w:rsidRDefault="00122163" w:rsidP="00F45853">
            <w:pPr>
              <w:pStyle w:val="Cross-ReferenceTableText"/>
            </w:pPr>
            <w:r w:rsidRPr="00F45853">
              <w:t>Name</w:t>
            </w:r>
          </w:p>
        </w:tc>
        <w:tc>
          <w:tcPr>
            <w:tcW w:w="4378" w:type="dxa"/>
          </w:tcPr>
          <w:p w:rsidR="00122163" w:rsidRPr="00F45853" w:rsidRDefault="00122163" w:rsidP="00F45853">
            <w:pPr>
              <w:pStyle w:val="Cross-ReferenceTableText"/>
            </w:pPr>
            <w:r w:rsidRPr="00F45853">
              <w:t>Baseline test</w:t>
            </w:r>
          </w:p>
        </w:tc>
      </w:tr>
      <w:tr w:rsidR="00122163" w:rsidRPr="00F45853" w:rsidTr="00122163">
        <w:tc>
          <w:tcPr>
            <w:tcW w:w="1440" w:type="dxa"/>
          </w:tcPr>
          <w:p w:rsidR="00122163" w:rsidRPr="00F45853" w:rsidRDefault="00122163" w:rsidP="00F45853">
            <w:pPr>
              <w:pStyle w:val="Cross-ReferenceTableText"/>
            </w:pPr>
            <w:r w:rsidRPr="00F45853">
              <w:t>21 SW (a)</w:t>
            </w:r>
          </w:p>
        </w:tc>
        <w:tc>
          <w:tcPr>
            <w:tcW w:w="3600" w:type="dxa"/>
          </w:tcPr>
          <w:p w:rsidR="00122163" w:rsidRPr="00F45853" w:rsidRDefault="00122163" w:rsidP="00F45853">
            <w:pPr>
              <w:pStyle w:val="Cross-ReferenceTableText"/>
            </w:pPr>
            <w:r w:rsidRPr="00F45853">
              <w:t>Keyboard Accessibility</w:t>
            </w:r>
          </w:p>
        </w:tc>
        <w:tc>
          <w:tcPr>
            <w:tcW w:w="4378" w:type="dxa"/>
          </w:tcPr>
          <w:p w:rsidR="00542849" w:rsidRPr="00F45853" w:rsidRDefault="00542849" w:rsidP="00F45853">
            <w:pPr>
              <w:pStyle w:val="Cross-ReferenceTableText"/>
            </w:pPr>
            <w:r w:rsidRPr="00F45853">
              <w:t>1. Inline Elements</w:t>
            </w:r>
          </w:p>
          <w:p w:rsidR="00542849" w:rsidRPr="00F45853" w:rsidRDefault="00542849" w:rsidP="00F45853">
            <w:pPr>
              <w:pStyle w:val="Cross-ReferenceTableText"/>
            </w:pPr>
            <w:r w:rsidRPr="00F45853">
              <w:t>12. Running Headers, Footers, and Watermarks</w:t>
            </w:r>
          </w:p>
          <w:p w:rsidR="00C84A3C" w:rsidRPr="00F45853" w:rsidRDefault="00C84A3C" w:rsidP="00F45853">
            <w:pPr>
              <w:pStyle w:val="Cross-ReferenceTableText"/>
            </w:pPr>
            <w:r w:rsidRPr="00F45853">
              <w:t>20. Forms</w:t>
            </w:r>
          </w:p>
          <w:p w:rsidR="00122163" w:rsidRPr="00F45853" w:rsidRDefault="00542849" w:rsidP="00F45853">
            <w:pPr>
              <w:pStyle w:val="Cross-ReferenceTableText"/>
            </w:pPr>
            <w:r w:rsidRPr="00F45853">
              <w:t xml:space="preserve">21. </w:t>
            </w:r>
            <w:r w:rsidR="00982B77" w:rsidRPr="00F45853">
              <w:t>Revealing Hidden Content</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(b)</w:t>
            </w:r>
          </w:p>
        </w:tc>
        <w:tc>
          <w:tcPr>
            <w:tcW w:w="3600" w:type="dxa"/>
          </w:tcPr>
          <w:p w:rsidR="00122163" w:rsidRPr="00F45853" w:rsidRDefault="00122163" w:rsidP="00F45853">
            <w:pPr>
              <w:pStyle w:val="Cross-ReferenceTableText"/>
            </w:pPr>
            <w:r w:rsidRPr="00F45853">
              <w:t>Built-in Accessibility Features</w:t>
            </w:r>
          </w:p>
        </w:tc>
        <w:tc>
          <w:tcPr>
            <w:tcW w:w="4378" w:type="dxa"/>
          </w:tcPr>
          <w:p w:rsidR="00122163" w:rsidRPr="00F45853" w:rsidRDefault="00982B77" w:rsidP="00F45853">
            <w:pPr>
              <w:pStyle w:val="Cross-ReferenceTableText"/>
              <w:rPr>
                <w:highlight w:val="green"/>
              </w:rPr>
            </w:pPr>
            <w:r w:rsidRPr="00F45853">
              <w:t>N/A</w:t>
            </w:r>
          </w:p>
        </w:tc>
      </w:tr>
      <w:tr w:rsidR="00122163" w:rsidRPr="00F45853" w:rsidTr="00122163">
        <w:tc>
          <w:tcPr>
            <w:tcW w:w="1440" w:type="dxa"/>
          </w:tcPr>
          <w:p w:rsidR="00122163" w:rsidRPr="00F45853" w:rsidRDefault="00122163" w:rsidP="00F45853">
            <w:pPr>
              <w:pStyle w:val="Cross-ReferenceTableText"/>
            </w:pPr>
            <w:r w:rsidRPr="00F45853">
              <w:t>21 SW (c)</w:t>
            </w:r>
          </w:p>
        </w:tc>
        <w:tc>
          <w:tcPr>
            <w:tcW w:w="3600" w:type="dxa"/>
          </w:tcPr>
          <w:p w:rsidR="00122163" w:rsidRPr="00F45853" w:rsidRDefault="00122163" w:rsidP="00F45853">
            <w:pPr>
              <w:pStyle w:val="Cross-ReferenceTableText"/>
            </w:pPr>
            <w:r w:rsidRPr="00F45853">
              <w:t>Visual Focus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(d)</w:t>
            </w:r>
          </w:p>
        </w:tc>
        <w:tc>
          <w:tcPr>
            <w:tcW w:w="3600" w:type="dxa"/>
          </w:tcPr>
          <w:p w:rsidR="00122163" w:rsidRPr="00F45853" w:rsidRDefault="00122163" w:rsidP="00F45853">
            <w:pPr>
              <w:pStyle w:val="Cross-ReferenceTableText"/>
            </w:pPr>
            <w:r w:rsidRPr="00F45853">
              <w:t xml:space="preserve">Role, </w:t>
            </w:r>
            <w:r w:rsidR="00972C30" w:rsidRPr="00F45853">
              <w:t xml:space="preserve">Name, </w:t>
            </w:r>
            <w:r w:rsidRPr="00F45853">
              <w:t>State</w:t>
            </w:r>
          </w:p>
        </w:tc>
        <w:tc>
          <w:tcPr>
            <w:tcW w:w="4378" w:type="dxa"/>
          </w:tcPr>
          <w:p w:rsidR="00972C30" w:rsidRPr="00F45853" w:rsidRDefault="00972C30" w:rsidP="00F45853">
            <w:pPr>
              <w:pStyle w:val="Cross-ReferenceTableText"/>
            </w:pPr>
            <w:r w:rsidRPr="00F45853">
              <w:t>5. Section Language</w:t>
            </w:r>
          </w:p>
          <w:p w:rsidR="00122163" w:rsidRPr="00F45853" w:rsidRDefault="00972C30" w:rsidP="00F45853">
            <w:pPr>
              <w:pStyle w:val="Cross-ReferenceTableText"/>
            </w:pPr>
            <w:r w:rsidRPr="00F45853">
              <w:t xml:space="preserve">6. </w:t>
            </w:r>
            <w:r w:rsidR="00982B77" w:rsidRPr="00F45853">
              <w:t>Document Language</w:t>
            </w:r>
          </w:p>
        </w:tc>
      </w:tr>
      <w:tr w:rsidR="00122163" w:rsidRPr="00F45853" w:rsidTr="00122163">
        <w:tc>
          <w:tcPr>
            <w:tcW w:w="1440" w:type="dxa"/>
          </w:tcPr>
          <w:p w:rsidR="00122163" w:rsidRPr="00F45853" w:rsidRDefault="00122163" w:rsidP="00F45853">
            <w:pPr>
              <w:pStyle w:val="Cross-ReferenceTableText"/>
            </w:pPr>
            <w:r w:rsidRPr="00F45853">
              <w:t>21 SW (e)</w:t>
            </w:r>
          </w:p>
        </w:tc>
        <w:tc>
          <w:tcPr>
            <w:tcW w:w="3600" w:type="dxa"/>
          </w:tcPr>
          <w:p w:rsidR="00122163" w:rsidRPr="00F45853" w:rsidRDefault="00122163" w:rsidP="00F45853">
            <w:pPr>
              <w:pStyle w:val="Cross-ReferenceTableText"/>
            </w:pPr>
            <w:r w:rsidRPr="00F45853">
              <w:t>Bitmap images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(f)</w:t>
            </w:r>
          </w:p>
        </w:tc>
        <w:tc>
          <w:tcPr>
            <w:tcW w:w="3600" w:type="dxa"/>
          </w:tcPr>
          <w:p w:rsidR="00122163" w:rsidRPr="00F45853" w:rsidRDefault="00122163" w:rsidP="00F45853">
            <w:pPr>
              <w:pStyle w:val="Cross-ReferenceTableText"/>
            </w:pPr>
            <w:r w:rsidRPr="00F45853">
              <w:t>Input text</w:t>
            </w:r>
          </w:p>
        </w:tc>
        <w:tc>
          <w:tcPr>
            <w:tcW w:w="4378" w:type="dxa"/>
          </w:tcPr>
          <w:p w:rsidR="00122163" w:rsidRPr="00F45853" w:rsidRDefault="00982B77" w:rsidP="00F45853">
            <w:pPr>
              <w:pStyle w:val="Cross-ReferenceTableText"/>
            </w:pPr>
            <w:r w:rsidRPr="00F45853">
              <w:t>N/A</w:t>
            </w:r>
          </w:p>
        </w:tc>
      </w:tr>
      <w:tr w:rsidR="00122163" w:rsidRPr="00F45853" w:rsidTr="00122163">
        <w:tc>
          <w:tcPr>
            <w:tcW w:w="1440" w:type="dxa"/>
          </w:tcPr>
          <w:p w:rsidR="00122163" w:rsidRPr="00F45853" w:rsidRDefault="00122163" w:rsidP="00F45853">
            <w:pPr>
              <w:pStyle w:val="Cross-ReferenceTableText"/>
            </w:pPr>
            <w:r w:rsidRPr="00F45853">
              <w:t>21 SW (g)</w:t>
            </w:r>
          </w:p>
        </w:tc>
        <w:tc>
          <w:tcPr>
            <w:tcW w:w="3600" w:type="dxa"/>
          </w:tcPr>
          <w:p w:rsidR="00122163" w:rsidRPr="00F45853" w:rsidRDefault="00122163" w:rsidP="00F45853">
            <w:pPr>
              <w:pStyle w:val="Cross-ReferenceTableText"/>
            </w:pPr>
            <w:r w:rsidRPr="00F45853">
              <w:t>OS Individual display attributes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(h)</w:t>
            </w:r>
          </w:p>
        </w:tc>
        <w:tc>
          <w:tcPr>
            <w:tcW w:w="3600" w:type="dxa"/>
          </w:tcPr>
          <w:p w:rsidR="00122163" w:rsidRPr="00F45853" w:rsidRDefault="00122163" w:rsidP="00F45853">
            <w:pPr>
              <w:pStyle w:val="Cross-ReferenceTableText"/>
            </w:pPr>
            <w:r w:rsidRPr="00F45853">
              <w:t>Animation</w:t>
            </w:r>
          </w:p>
        </w:tc>
        <w:tc>
          <w:tcPr>
            <w:tcW w:w="4378" w:type="dxa"/>
          </w:tcPr>
          <w:p w:rsidR="00122163" w:rsidRPr="00F45853" w:rsidRDefault="00C84A3C" w:rsidP="00F45853">
            <w:pPr>
              <w:pStyle w:val="Cross-ReferenceTableText"/>
            </w:pPr>
            <w:r w:rsidRPr="00F45853">
              <w:t xml:space="preserve">17. </w:t>
            </w:r>
            <w:r w:rsidR="00982B77" w:rsidRPr="00F45853">
              <w:t>Video (Descriptions)</w:t>
            </w:r>
          </w:p>
        </w:tc>
      </w:tr>
      <w:tr w:rsidR="00122163" w:rsidRPr="00F45853" w:rsidTr="00122163">
        <w:tc>
          <w:tcPr>
            <w:tcW w:w="1440" w:type="dxa"/>
          </w:tcPr>
          <w:p w:rsidR="00122163" w:rsidRPr="00F45853" w:rsidRDefault="00122163" w:rsidP="00F45853">
            <w:pPr>
              <w:pStyle w:val="Cross-ReferenceTableText"/>
            </w:pPr>
            <w:r w:rsidRPr="00F45853">
              <w:t>21 SW (i)</w:t>
            </w:r>
          </w:p>
        </w:tc>
        <w:tc>
          <w:tcPr>
            <w:tcW w:w="3600" w:type="dxa"/>
          </w:tcPr>
          <w:p w:rsidR="00122163" w:rsidRPr="00F45853" w:rsidRDefault="00122163" w:rsidP="00F45853">
            <w:pPr>
              <w:pStyle w:val="Cross-ReferenceTableText"/>
            </w:pPr>
            <w:r w:rsidRPr="00F45853">
              <w:t>No color dependence to convey information</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(j)</w:t>
            </w:r>
          </w:p>
        </w:tc>
        <w:tc>
          <w:tcPr>
            <w:tcW w:w="3600" w:type="dxa"/>
          </w:tcPr>
          <w:p w:rsidR="00122163" w:rsidRPr="00F45853" w:rsidRDefault="00122163" w:rsidP="00F45853">
            <w:pPr>
              <w:pStyle w:val="Cross-ReferenceTableText"/>
            </w:pPr>
            <w:r w:rsidRPr="00F45853">
              <w:t>Variety of color selections</w:t>
            </w:r>
          </w:p>
        </w:tc>
        <w:tc>
          <w:tcPr>
            <w:tcW w:w="4378" w:type="dxa"/>
          </w:tcPr>
          <w:p w:rsidR="00122163" w:rsidRPr="00F45853" w:rsidRDefault="00982B77" w:rsidP="00F45853">
            <w:pPr>
              <w:pStyle w:val="Cross-ReferenceTableText"/>
            </w:pPr>
            <w:r w:rsidRPr="00F45853">
              <w:t>N/A</w:t>
            </w:r>
          </w:p>
        </w:tc>
      </w:tr>
      <w:tr w:rsidR="00122163" w:rsidRPr="00F45853" w:rsidTr="00122163">
        <w:tc>
          <w:tcPr>
            <w:tcW w:w="1440" w:type="dxa"/>
          </w:tcPr>
          <w:p w:rsidR="00122163" w:rsidRPr="00F45853" w:rsidRDefault="00122163" w:rsidP="00F45853">
            <w:pPr>
              <w:pStyle w:val="Cross-ReferenceTableText"/>
            </w:pPr>
            <w:r w:rsidRPr="00F45853">
              <w:t>21 SW (k)</w:t>
            </w:r>
          </w:p>
        </w:tc>
        <w:tc>
          <w:tcPr>
            <w:tcW w:w="3600" w:type="dxa"/>
          </w:tcPr>
          <w:p w:rsidR="00122163" w:rsidRPr="00F45853" w:rsidRDefault="00122163" w:rsidP="00F45853">
            <w:pPr>
              <w:pStyle w:val="Cross-ReferenceTableText"/>
            </w:pPr>
            <w:r w:rsidRPr="00F45853">
              <w:t xml:space="preserve">Blinking objects </w:t>
            </w:r>
          </w:p>
        </w:tc>
        <w:tc>
          <w:tcPr>
            <w:tcW w:w="4378" w:type="dxa"/>
          </w:tcPr>
          <w:p w:rsidR="00122163" w:rsidRPr="00F45853" w:rsidRDefault="00972C30" w:rsidP="00F45853">
            <w:pPr>
              <w:pStyle w:val="Cross-ReferenceTableText"/>
            </w:pPr>
            <w:r w:rsidRPr="00F45853">
              <w:t xml:space="preserve">9. </w:t>
            </w:r>
            <w:r w:rsidR="00982B77" w:rsidRPr="00F45853">
              <w:t>Flashing (Reserved)</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21 SW (l)</w:t>
            </w:r>
          </w:p>
        </w:tc>
        <w:tc>
          <w:tcPr>
            <w:tcW w:w="3600" w:type="dxa"/>
          </w:tcPr>
          <w:p w:rsidR="00122163" w:rsidRPr="00F45853" w:rsidRDefault="00122163" w:rsidP="00F45853">
            <w:pPr>
              <w:pStyle w:val="Cross-ReferenceTableText"/>
            </w:pPr>
            <w:r w:rsidRPr="00F45853">
              <w:t>Forms</w:t>
            </w:r>
          </w:p>
        </w:tc>
        <w:tc>
          <w:tcPr>
            <w:tcW w:w="4378" w:type="dxa"/>
          </w:tcPr>
          <w:p w:rsidR="00122163" w:rsidRPr="00F45853" w:rsidRDefault="00C84A3C" w:rsidP="00F45853">
            <w:pPr>
              <w:pStyle w:val="Cross-ReferenceTableText"/>
            </w:pPr>
            <w:r w:rsidRPr="00F45853">
              <w:t xml:space="preserve">20. </w:t>
            </w:r>
            <w:r w:rsidR="00982B77" w:rsidRPr="00F45853">
              <w:t>Forms</w:t>
            </w:r>
          </w:p>
        </w:tc>
      </w:tr>
      <w:tr w:rsidR="00122163" w:rsidRPr="003C48B1" w:rsidTr="00122163">
        <w:tc>
          <w:tcPr>
            <w:tcW w:w="1440" w:type="dxa"/>
          </w:tcPr>
          <w:p w:rsidR="00122163" w:rsidRPr="00F45853" w:rsidRDefault="00122163" w:rsidP="00F45853">
            <w:pPr>
              <w:pStyle w:val="Cross-ReferenceTableText"/>
            </w:pPr>
            <w:r w:rsidRPr="00F45853">
              <w:t>22 Web (a)</w:t>
            </w:r>
          </w:p>
        </w:tc>
        <w:tc>
          <w:tcPr>
            <w:tcW w:w="3600" w:type="dxa"/>
          </w:tcPr>
          <w:p w:rsidR="00122163" w:rsidRPr="00F45853" w:rsidRDefault="00122163" w:rsidP="00F45853">
            <w:pPr>
              <w:pStyle w:val="Cross-ReferenceTableText"/>
            </w:pPr>
            <w:r w:rsidRPr="00F45853">
              <w:t>Equivalent text descriptions</w:t>
            </w:r>
          </w:p>
        </w:tc>
        <w:tc>
          <w:tcPr>
            <w:tcW w:w="4378" w:type="dxa"/>
          </w:tcPr>
          <w:p w:rsidR="00972C30" w:rsidRPr="006E18A2" w:rsidRDefault="00972C30" w:rsidP="00F45853">
            <w:pPr>
              <w:pStyle w:val="Cross-ReferenceTableText"/>
              <w:rPr>
                <w:lang w:val="fr-FR"/>
              </w:rPr>
            </w:pPr>
            <w:r w:rsidRPr="006E18A2">
              <w:rPr>
                <w:lang w:val="fr-FR"/>
              </w:rPr>
              <w:t>13. Images</w:t>
            </w:r>
          </w:p>
          <w:p w:rsidR="00C84A3C" w:rsidRPr="006E18A2" w:rsidRDefault="00C84A3C" w:rsidP="00F45853">
            <w:pPr>
              <w:pStyle w:val="Cross-ReferenceTableText"/>
              <w:rPr>
                <w:lang w:val="fr-FR"/>
              </w:rPr>
            </w:pPr>
            <w:r w:rsidRPr="006E18A2">
              <w:rPr>
                <w:lang w:val="fr-FR"/>
              </w:rPr>
              <w:t>16. Audio (Transcripts)</w:t>
            </w:r>
          </w:p>
          <w:p w:rsidR="00122163" w:rsidRPr="006E18A2" w:rsidRDefault="00C84A3C" w:rsidP="00F45853">
            <w:pPr>
              <w:pStyle w:val="Cross-ReferenceTableText"/>
              <w:rPr>
                <w:lang w:val="fr-FR"/>
              </w:rPr>
            </w:pPr>
            <w:r w:rsidRPr="006E18A2">
              <w:rPr>
                <w:lang w:val="fr-FR"/>
              </w:rPr>
              <w:t xml:space="preserve">17. </w:t>
            </w:r>
            <w:r w:rsidR="00982B77" w:rsidRPr="006E18A2">
              <w:rPr>
                <w:lang w:val="fr-FR"/>
              </w:rPr>
              <w:t>Video (Descriptions)</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(b)</w:t>
            </w:r>
          </w:p>
        </w:tc>
        <w:tc>
          <w:tcPr>
            <w:tcW w:w="3600" w:type="dxa"/>
          </w:tcPr>
          <w:p w:rsidR="00122163" w:rsidRPr="00F45853" w:rsidRDefault="00122163" w:rsidP="00F45853">
            <w:pPr>
              <w:pStyle w:val="Cross-ReferenceTableText"/>
            </w:pPr>
            <w:r w:rsidRPr="00F45853">
              <w:t>Synchronized Alternatives</w:t>
            </w:r>
          </w:p>
        </w:tc>
        <w:tc>
          <w:tcPr>
            <w:tcW w:w="4378" w:type="dxa"/>
          </w:tcPr>
          <w:p w:rsidR="00C84A3C" w:rsidRPr="00F45853" w:rsidRDefault="00C84A3C" w:rsidP="00F45853">
            <w:pPr>
              <w:pStyle w:val="Cross-ReferenceTableText"/>
            </w:pPr>
            <w:r w:rsidRPr="00F45853">
              <w:t>18. Synchronized Media (Captions)</w:t>
            </w:r>
          </w:p>
          <w:p w:rsidR="00122163" w:rsidRPr="00F45853" w:rsidRDefault="00C84A3C" w:rsidP="00F45853">
            <w:pPr>
              <w:pStyle w:val="Cross-ReferenceTableText"/>
            </w:pPr>
            <w:r w:rsidRPr="00F45853">
              <w:t>19. Sy</w:t>
            </w:r>
            <w:r w:rsidR="00982B77" w:rsidRPr="00F45853">
              <w:t>nchronized media (Descriptions)</w:t>
            </w:r>
          </w:p>
        </w:tc>
      </w:tr>
      <w:tr w:rsidR="00122163" w:rsidRPr="00F45853" w:rsidTr="00122163">
        <w:tc>
          <w:tcPr>
            <w:tcW w:w="1440" w:type="dxa"/>
          </w:tcPr>
          <w:p w:rsidR="00122163" w:rsidRPr="00F45853" w:rsidRDefault="00122163" w:rsidP="00F45853">
            <w:pPr>
              <w:pStyle w:val="Cross-ReferenceTableText"/>
            </w:pPr>
            <w:r w:rsidRPr="00F45853">
              <w:t>22 Web (c)</w:t>
            </w:r>
          </w:p>
        </w:tc>
        <w:tc>
          <w:tcPr>
            <w:tcW w:w="3600" w:type="dxa"/>
          </w:tcPr>
          <w:p w:rsidR="00122163" w:rsidRPr="00F45853" w:rsidRDefault="00122163" w:rsidP="00F45853">
            <w:pPr>
              <w:pStyle w:val="Cross-ReferenceTableText"/>
            </w:pPr>
            <w:r w:rsidRPr="00F45853">
              <w:t>No color dependence to convey information</w:t>
            </w:r>
          </w:p>
        </w:tc>
        <w:tc>
          <w:tcPr>
            <w:tcW w:w="4378" w:type="dxa"/>
          </w:tcPr>
          <w:p w:rsidR="00122163" w:rsidRPr="00F45853" w:rsidRDefault="00972C30" w:rsidP="00F45853">
            <w:pPr>
              <w:pStyle w:val="Cross-ReferenceTableText"/>
            </w:pPr>
            <w:r w:rsidRPr="00F45853">
              <w:t>14. Color an</w:t>
            </w:r>
            <w:r w:rsidR="00982B77" w:rsidRPr="00F45853">
              <w:t>d Other Sensory Characteristics</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(d)</w:t>
            </w:r>
          </w:p>
        </w:tc>
        <w:tc>
          <w:tcPr>
            <w:tcW w:w="3600" w:type="dxa"/>
          </w:tcPr>
          <w:p w:rsidR="00122163" w:rsidRPr="00F45853" w:rsidRDefault="00122163" w:rsidP="00F45853">
            <w:pPr>
              <w:pStyle w:val="Cross-ReferenceTableText"/>
            </w:pPr>
            <w:r w:rsidRPr="00F45853">
              <w:t>Readable Style Sheets</w:t>
            </w:r>
          </w:p>
        </w:tc>
        <w:tc>
          <w:tcPr>
            <w:tcW w:w="4378" w:type="dxa"/>
          </w:tcPr>
          <w:p w:rsidR="00122163" w:rsidRPr="00F45853" w:rsidRDefault="00982B77" w:rsidP="00F45853">
            <w:pPr>
              <w:pStyle w:val="Cross-ReferenceTableText"/>
            </w:pPr>
            <w:r w:rsidRPr="00F45853">
              <w:t>N/A</w:t>
            </w:r>
          </w:p>
        </w:tc>
      </w:tr>
      <w:tr w:rsidR="00122163" w:rsidRPr="00F45853" w:rsidTr="00122163">
        <w:tc>
          <w:tcPr>
            <w:tcW w:w="1440" w:type="dxa"/>
          </w:tcPr>
          <w:p w:rsidR="00122163" w:rsidRPr="00F45853" w:rsidRDefault="00122163" w:rsidP="00F45853">
            <w:pPr>
              <w:pStyle w:val="Cross-ReferenceTableText"/>
            </w:pPr>
            <w:r w:rsidRPr="00F45853">
              <w:t>22 Web (e)</w:t>
            </w:r>
          </w:p>
        </w:tc>
        <w:tc>
          <w:tcPr>
            <w:tcW w:w="3600" w:type="dxa"/>
          </w:tcPr>
          <w:p w:rsidR="00122163" w:rsidRPr="00F45853" w:rsidRDefault="00122163" w:rsidP="00F45853">
            <w:pPr>
              <w:pStyle w:val="Cross-ReferenceTableText"/>
            </w:pPr>
            <w:r w:rsidRPr="00F45853">
              <w:t>Redundant text links on server-side image maps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 xml:space="preserve">22 Web (f) </w:t>
            </w:r>
          </w:p>
        </w:tc>
        <w:tc>
          <w:tcPr>
            <w:tcW w:w="3600" w:type="dxa"/>
          </w:tcPr>
          <w:p w:rsidR="00122163" w:rsidRPr="00F45853" w:rsidRDefault="00122163" w:rsidP="00F45853">
            <w:pPr>
              <w:pStyle w:val="Cross-ReferenceTableText"/>
            </w:pPr>
            <w:r w:rsidRPr="00F45853">
              <w:t>Client side not server side</w:t>
            </w:r>
          </w:p>
        </w:tc>
        <w:tc>
          <w:tcPr>
            <w:tcW w:w="4378" w:type="dxa"/>
          </w:tcPr>
          <w:p w:rsidR="00122163" w:rsidRPr="00F45853" w:rsidRDefault="00982B77" w:rsidP="00F45853">
            <w:pPr>
              <w:pStyle w:val="Cross-ReferenceTableText"/>
            </w:pPr>
            <w:r w:rsidRPr="00F45853">
              <w:t>N/A</w:t>
            </w:r>
          </w:p>
        </w:tc>
      </w:tr>
      <w:tr w:rsidR="00122163" w:rsidRPr="00F45853" w:rsidTr="00122163">
        <w:tc>
          <w:tcPr>
            <w:tcW w:w="1440" w:type="dxa"/>
          </w:tcPr>
          <w:p w:rsidR="00122163" w:rsidRPr="00F45853" w:rsidRDefault="00122163" w:rsidP="00F45853">
            <w:pPr>
              <w:pStyle w:val="Cross-ReferenceTableText"/>
            </w:pPr>
            <w:r w:rsidRPr="00F45853">
              <w:t>22 Web (g)</w:t>
            </w:r>
          </w:p>
        </w:tc>
        <w:tc>
          <w:tcPr>
            <w:tcW w:w="3600" w:type="dxa"/>
          </w:tcPr>
          <w:p w:rsidR="00122163" w:rsidRPr="00F45853" w:rsidRDefault="00122163" w:rsidP="00F45853">
            <w:pPr>
              <w:pStyle w:val="Cross-ReferenceTableText"/>
            </w:pPr>
            <w:r w:rsidRPr="00F45853">
              <w:t>Identify row and column headers</w:t>
            </w:r>
          </w:p>
        </w:tc>
        <w:tc>
          <w:tcPr>
            <w:tcW w:w="4378" w:type="dxa"/>
          </w:tcPr>
          <w:p w:rsidR="00972C30" w:rsidRPr="00F45853" w:rsidRDefault="00972C30" w:rsidP="00F45853">
            <w:pPr>
              <w:pStyle w:val="Cross-ReferenceTableText"/>
            </w:pPr>
            <w:r w:rsidRPr="00F45853">
              <w:t>10. Data Tables (Headers)</w:t>
            </w:r>
          </w:p>
          <w:p w:rsidR="00122163" w:rsidRPr="00F45853" w:rsidRDefault="00972C30" w:rsidP="00F45853">
            <w:pPr>
              <w:pStyle w:val="Cross-ReferenceTableText"/>
            </w:pPr>
            <w:r w:rsidRPr="00F45853">
              <w:t>11. Data T</w:t>
            </w:r>
            <w:r w:rsidR="00982B77" w:rsidRPr="00F45853">
              <w:t>ables (Cell-Header Association)</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(h)</w:t>
            </w:r>
          </w:p>
        </w:tc>
        <w:tc>
          <w:tcPr>
            <w:tcW w:w="3600" w:type="dxa"/>
          </w:tcPr>
          <w:p w:rsidR="00122163" w:rsidRPr="00F45853" w:rsidRDefault="00122163" w:rsidP="00F45853">
            <w:pPr>
              <w:pStyle w:val="Cross-ReferenceTableText"/>
            </w:pPr>
            <w:r w:rsidRPr="00F45853">
              <w:t>Associate Data with Headers</w:t>
            </w:r>
          </w:p>
        </w:tc>
        <w:tc>
          <w:tcPr>
            <w:tcW w:w="4378" w:type="dxa"/>
          </w:tcPr>
          <w:p w:rsidR="00972C30" w:rsidRPr="00F45853" w:rsidRDefault="00972C30" w:rsidP="00F45853">
            <w:pPr>
              <w:pStyle w:val="Cross-ReferenceTableText"/>
            </w:pPr>
            <w:r w:rsidRPr="00F45853">
              <w:t>10. Data Tables (Headers)</w:t>
            </w:r>
          </w:p>
          <w:p w:rsidR="00122163" w:rsidRPr="00F45853" w:rsidRDefault="00972C30" w:rsidP="00F45853">
            <w:pPr>
              <w:pStyle w:val="Cross-ReferenceTableText"/>
            </w:pPr>
            <w:r w:rsidRPr="00F45853">
              <w:t>11. Data T</w:t>
            </w:r>
            <w:r w:rsidR="00982B77" w:rsidRPr="00F45853">
              <w:t>ables (Cell-Header Association)</w:t>
            </w:r>
          </w:p>
        </w:tc>
      </w:tr>
      <w:tr w:rsidR="00122163" w:rsidRPr="00F45853" w:rsidTr="00122163">
        <w:tc>
          <w:tcPr>
            <w:tcW w:w="1440" w:type="dxa"/>
          </w:tcPr>
          <w:p w:rsidR="00122163" w:rsidRPr="00F45853" w:rsidRDefault="00122163" w:rsidP="00F45853">
            <w:pPr>
              <w:pStyle w:val="Cross-ReferenceTableText"/>
            </w:pPr>
            <w:r w:rsidRPr="00F45853">
              <w:t>22 Web (i)</w:t>
            </w:r>
          </w:p>
        </w:tc>
        <w:tc>
          <w:tcPr>
            <w:tcW w:w="3600" w:type="dxa"/>
          </w:tcPr>
          <w:p w:rsidR="00122163" w:rsidRPr="00F45853" w:rsidRDefault="00122163" w:rsidP="00F45853">
            <w:pPr>
              <w:pStyle w:val="Cross-ReferenceTableText"/>
            </w:pPr>
            <w:r w:rsidRPr="00F45853">
              <w:t>Descriptive Frame Titles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(j)</w:t>
            </w:r>
          </w:p>
        </w:tc>
        <w:tc>
          <w:tcPr>
            <w:tcW w:w="3600" w:type="dxa"/>
          </w:tcPr>
          <w:p w:rsidR="00122163" w:rsidRPr="00F45853" w:rsidRDefault="00122163" w:rsidP="00F45853">
            <w:pPr>
              <w:pStyle w:val="Cross-ReferenceTableText"/>
            </w:pPr>
            <w:r w:rsidRPr="00F45853">
              <w:t>No flickering Interface component</w:t>
            </w:r>
            <w:r w:rsidR="00972C30" w:rsidRPr="00F45853">
              <w:t>s</w:t>
            </w:r>
          </w:p>
        </w:tc>
        <w:tc>
          <w:tcPr>
            <w:tcW w:w="4378" w:type="dxa"/>
          </w:tcPr>
          <w:p w:rsidR="00122163" w:rsidRPr="00F45853" w:rsidRDefault="00972C30" w:rsidP="00F45853">
            <w:pPr>
              <w:pStyle w:val="Cross-ReferenceTableText"/>
            </w:pPr>
            <w:r w:rsidRPr="00F45853">
              <w:t xml:space="preserve">9. </w:t>
            </w:r>
            <w:r w:rsidR="00982B77" w:rsidRPr="00F45853">
              <w:t>Flashing (Reserved)</w:t>
            </w:r>
          </w:p>
        </w:tc>
      </w:tr>
      <w:tr w:rsidR="00122163" w:rsidRPr="00F45853" w:rsidTr="00122163">
        <w:tc>
          <w:tcPr>
            <w:tcW w:w="1440" w:type="dxa"/>
          </w:tcPr>
          <w:p w:rsidR="00122163" w:rsidRPr="00F45853" w:rsidRDefault="00122163" w:rsidP="00F45853">
            <w:pPr>
              <w:pStyle w:val="Cross-ReferenceTableText"/>
            </w:pPr>
            <w:r w:rsidRPr="00F45853">
              <w:t>22 Web (k)</w:t>
            </w:r>
          </w:p>
        </w:tc>
        <w:tc>
          <w:tcPr>
            <w:tcW w:w="3600" w:type="dxa"/>
          </w:tcPr>
          <w:p w:rsidR="00122163" w:rsidRPr="00F45853" w:rsidRDefault="00122163" w:rsidP="00F45853">
            <w:pPr>
              <w:pStyle w:val="Cross-ReferenceTableText"/>
            </w:pPr>
            <w:r w:rsidRPr="00F45853">
              <w:t>Text only or Alternative versions</w:t>
            </w:r>
          </w:p>
        </w:tc>
        <w:tc>
          <w:tcPr>
            <w:tcW w:w="4378" w:type="dxa"/>
          </w:tcPr>
          <w:p w:rsidR="00122163" w:rsidRPr="00F45853" w:rsidRDefault="00982B77" w:rsidP="00F45853">
            <w:pPr>
              <w:pStyle w:val="Cross-ReferenceTableText"/>
            </w:pPr>
            <w:r w:rsidRPr="00F45853">
              <w:t>22. Alternative Accessible Version</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(l)</w:t>
            </w:r>
          </w:p>
        </w:tc>
        <w:tc>
          <w:tcPr>
            <w:tcW w:w="3600" w:type="dxa"/>
          </w:tcPr>
          <w:p w:rsidR="00122163" w:rsidRPr="00F45853" w:rsidRDefault="00122163" w:rsidP="00F45853">
            <w:pPr>
              <w:pStyle w:val="Cross-ReferenceTableText"/>
            </w:pPr>
            <w:r w:rsidRPr="00F45853">
              <w:t>Functional Text for Scripts</w:t>
            </w:r>
          </w:p>
        </w:tc>
        <w:tc>
          <w:tcPr>
            <w:tcW w:w="4378" w:type="dxa"/>
          </w:tcPr>
          <w:p w:rsidR="00122163" w:rsidRPr="00F45853" w:rsidRDefault="00982B77" w:rsidP="00F45853">
            <w:pPr>
              <w:pStyle w:val="Cross-ReferenceTableText"/>
            </w:pPr>
            <w:r w:rsidRPr="00F45853">
              <w:t>20. Forms</w:t>
            </w:r>
          </w:p>
        </w:tc>
      </w:tr>
      <w:tr w:rsidR="00122163" w:rsidRPr="00F45853" w:rsidTr="00122163">
        <w:tc>
          <w:tcPr>
            <w:tcW w:w="1440" w:type="dxa"/>
          </w:tcPr>
          <w:p w:rsidR="00122163" w:rsidRPr="00F45853" w:rsidRDefault="00122163" w:rsidP="00F45853">
            <w:pPr>
              <w:pStyle w:val="Cross-ReferenceTableText"/>
            </w:pPr>
            <w:r w:rsidRPr="00F45853">
              <w:t>22 Web (m)</w:t>
            </w:r>
          </w:p>
        </w:tc>
        <w:tc>
          <w:tcPr>
            <w:tcW w:w="3600" w:type="dxa"/>
          </w:tcPr>
          <w:p w:rsidR="00122163" w:rsidRPr="00F45853" w:rsidRDefault="00122163" w:rsidP="00F45853">
            <w:pPr>
              <w:pStyle w:val="Cross-ReferenceTableText"/>
            </w:pPr>
            <w:r w:rsidRPr="00F45853">
              <w:t>Plug-ins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(n)</w:t>
            </w:r>
          </w:p>
        </w:tc>
        <w:tc>
          <w:tcPr>
            <w:tcW w:w="3600" w:type="dxa"/>
          </w:tcPr>
          <w:p w:rsidR="00122163" w:rsidRPr="00F45853" w:rsidRDefault="00122163" w:rsidP="00F45853">
            <w:pPr>
              <w:pStyle w:val="Cross-ReferenceTableText"/>
            </w:pPr>
            <w:r w:rsidRPr="00F45853">
              <w:t>Labels for forms</w:t>
            </w:r>
          </w:p>
        </w:tc>
        <w:tc>
          <w:tcPr>
            <w:tcW w:w="4378" w:type="dxa"/>
          </w:tcPr>
          <w:p w:rsidR="00122163" w:rsidRPr="00F45853" w:rsidRDefault="00982B77" w:rsidP="00F45853">
            <w:pPr>
              <w:pStyle w:val="Cross-ReferenceTableText"/>
            </w:pPr>
            <w:r w:rsidRPr="00F45853">
              <w:t>20. Forms</w:t>
            </w:r>
          </w:p>
        </w:tc>
      </w:tr>
      <w:tr w:rsidR="00122163" w:rsidRPr="00F45853" w:rsidTr="00122163">
        <w:tc>
          <w:tcPr>
            <w:tcW w:w="1440" w:type="dxa"/>
          </w:tcPr>
          <w:p w:rsidR="00122163" w:rsidRPr="00F45853" w:rsidRDefault="00122163" w:rsidP="00F45853">
            <w:pPr>
              <w:pStyle w:val="Cross-ReferenceTableText"/>
            </w:pPr>
            <w:r w:rsidRPr="00F45853">
              <w:t>22 Web (o)</w:t>
            </w:r>
          </w:p>
        </w:tc>
        <w:tc>
          <w:tcPr>
            <w:tcW w:w="3600" w:type="dxa"/>
          </w:tcPr>
          <w:p w:rsidR="00122163" w:rsidRPr="00F45853" w:rsidRDefault="00122163" w:rsidP="00F45853">
            <w:pPr>
              <w:pStyle w:val="Cross-ReferenceTableText"/>
            </w:pPr>
            <w:r w:rsidRPr="00F45853">
              <w:t>Method to Skip Repetitive Links</w:t>
            </w:r>
          </w:p>
        </w:tc>
        <w:tc>
          <w:tcPr>
            <w:tcW w:w="4378" w:type="dxa"/>
          </w:tcPr>
          <w:p w:rsidR="00122163"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22 Web (p)</w:t>
            </w:r>
          </w:p>
        </w:tc>
        <w:tc>
          <w:tcPr>
            <w:tcW w:w="3600" w:type="dxa"/>
          </w:tcPr>
          <w:p w:rsidR="00122163" w:rsidRPr="00F45853" w:rsidRDefault="00122163" w:rsidP="00F45853">
            <w:pPr>
              <w:pStyle w:val="Cross-ReferenceTableText"/>
            </w:pPr>
            <w:r w:rsidRPr="00F45853">
              <w:t>Time out notification</w:t>
            </w:r>
          </w:p>
        </w:tc>
        <w:tc>
          <w:tcPr>
            <w:tcW w:w="4378" w:type="dxa"/>
          </w:tcPr>
          <w:p w:rsidR="00122163" w:rsidRPr="00F45853" w:rsidRDefault="00982B77" w:rsidP="00F45853">
            <w:pPr>
              <w:pStyle w:val="Cross-ReferenceTableText"/>
            </w:pPr>
            <w:r w:rsidRPr="00F45853">
              <w:t>N/A</w:t>
            </w:r>
          </w:p>
        </w:tc>
      </w:tr>
      <w:tr w:rsidR="00122163" w:rsidRPr="00F45853" w:rsidTr="00122163">
        <w:tc>
          <w:tcPr>
            <w:tcW w:w="1440" w:type="dxa"/>
          </w:tcPr>
          <w:p w:rsidR="00122163" w:rsidRPr="00F45853" w:rsidRDefault="00122163" w:rsidP="00F45853">
            <w:pPr>
              <w:pStyle w:val="Cross-ReferenceTableText"/>
            </w:pPr>
            <w:r w:rsidRPr="00F45853">
              <w:t>24 Multimedia (c)</w:t>
            </w:r>
          </w:p>
        </w:tc>
        <w:tc>
          <w:tcPr>
            <w:tcW w:w="3600" w:type="dxa"/>
          </w:tcPr>
          <w:p w:rsidR="00122163" w:rsidRPr="00F45853" w:rsidRDefault="00122163" w:rsidP="00F45853">
            <w:pPr>
              <w:pStyle w:val="Cross-ReferenceTableText"/>
            </w:pPr>
            <w:r w:rsidRPr="00F45853">
              <w:t>Captions</w:t>
            </w:r>
          </w:p>
        </w:tc>
        <w:tc>
          <w:tcPr>
            <w:tcW w:w="4378" w:type="dxa"/>
          </w:tcPr>
          <w:p w:rsidR="00122163" w:rsidRPr="00F45853" w:rsidRDefault="00C84A3C" w:rsidP="00F45853">
            <w:pPr>
              <w:pStyle w:val="Cross-ReferenceTableText"/>
            </w:pPr>
            <w:r w:rsidRPr="00F45853">
              <w:t xml:space="preserve">18. </w:t>
            </w:r>
            <w:r w:rsidR="00982B77" w:rsidRPr="00F45853">
              <w:t>Synchronized Media (Captions)</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lastRenderedPageBreak/>
              <w:t>24 Multimedia (d)</w:t>
            </w:r>
          </w:p>
        </w:tc>
        <w:tc>
          <w:tcPr>
            <w:tcW w:w="3600" w:type="dxa"/>
          </w:tcPr>
          <w:p w:rsidR="00122163" w:rsidRPr="00F45853" w:rsidRDefault="00122163" w:rsidP="00F45853">
            <w:pPr>
              <w:pStyle w:val="Cross-ReferenceTableText"/>
            </w:pPr>
            <w:r w:rsidRPr="00F45853">
              <w:t>Video descriptions</w:t>
            </w:r>
          </w:p>
        </w:tc>
        <w:tc>
          <w:tcPr>
            <w:tcW w:w="4378" w:type="dxa"/>
          </w:tcPr>
          <w:p w:rsidR="00C84A3C" w:rsidRPr="00F45853" w:rsidRDefault="00C84A3C" w:rsidP="00F45853">
            <w:pPr>
              <w:pStyle w:val="Cross-ReferenceTableText"/>
            </w:pPr>
            <w:r w:rsidRPr="00F45853">
              <w:t>17. Video (Descriptions)</w:t>
            </w:r>
          </w:p>
          <w:p w:rsidR="00122163" w:rsidRPr="00F45853" w:rsidRDefault="00C84A3C" w:rsidP="00F45853">
            <w:pPr>
              <w:pStyle w:val="Cross-ReferenceTableText"/>
            </w:pPr>
            <w:r w:rsidRPr="00F45853">
              <w:t>19. Sy</w:t>
            </w:r>
            <w:r w:rsidR="00982B77" w:rsidRPr="00F45853">
              <w:t>nchronized media (Descriptions)</w:t>
            </w:r>
          </w:p>
        </w:tc>
      </w:tr>
      <w:tr w:rsidR="00122163" w:rsidRPr="00F45853" w:rsidTr="00122163">
        <w:tc>
          <w:tcPr>
            <w:tcW w:w="1440" w:type="dxa"/>
          </w:tcPr>
          <w:p w:rsidR="00122163" w:rsidRPr="00F45853" w:rsidRDefault="00122163" w:rsidP="00F45853">
            <w:pPr>
              <w:pStyle w:val="Cross-ReferenceTableText"/>
            </w:pPr>
            <w:r w:rsidRPr="00F45853">
              <w:t>31 FPC (a)</w:t>
            </w:r>
          </w:p>
        </w:tc>
        <w:tc>
          <w:tcPr>
            <w:tcW w:w="3600" w:type="dxa"/>
          </w:tcPr>
          <w:p w:rsidR="00122163" w:rsidRPr="00F45853" w:rsidRDefault="00122163" w:rsidP="00F45853">
            <w:pPr>
              <w:pStyle w:val="Cross-ReferenceTableText"/>
            </w:pPr>
            <w:r w:rsidRPr="00F45853">
              <w:t>Use without vision</w:t>
            </w:r>
          </w:p>
        </w:tc>
        <w:tc>
          <w:tcPr>
            <w:tcW w:w="4378" w:type="dxa"/>
          </w:tcPr>
          <w:p w:rsidR="000F6864" w:rsidRPr="00F45853" w:rsidRDefault="000F6864" w:rsidP="00F45853">
            <w:pPr>
              <w:pStyle w:val="Cross-ReferenceTableText"/>
            </w:pPr>
            <w:r w:rsidRPr="00F45853">
              <w:t>1. Inline Elements</w:t>
            </w:r>
          </w:p>
          <w:p w:rsidR="00A40E9E" w:rsidRPr="00F45853" w:rsidRDefault="00A40E9E" w:rsidP="00F45853">
            <w:pPr>
              <w:pStyle w:val="Cross-ReferenceTableText"/>
            </w:pPr>
            <w:r w:rsidRPr="00F45853">
              <w:t>2. Reading Order</w:t>
            </w:r>
          </w:p>
          <w:p w:rsidR="000F6864" w:rsidRPr="00F45853" w:rsidRDefault="000F6864" w:rsidP="00F45853">
            <w:pPr>
              <w:pStyle w:val="Cross-ReferenceTableText"/>
            </w:pPr>
            <w:r w:rsidRPr="00F45853">
              <w:t>3. Document Title Property (Metadata)</w:t>
            </w:r>
          </w:p>
          <w:p w:rsidR="000F6864" w:rsidRPr="00F45853" w:rsidRDefault="000F6864" w:rsidP="00F45853">
            <w:pPr>
              <w:pStyle w:val="Cross-ReferenceTableText"/>
            </w:pPr>
            <w:r w:rsidRPr="00F45853">
              <w:t>4. Headings</w:t>
            </w:r>
          </w:p>
          <w:p w:rsidR="000F6864" w:rsidRPr="00F45853" w:rsidRDefault="000F6864" w:rsidP="00F45853">
            <w:pPr>
              <w:pStyle w:val="Cross-ReferenceTableText"/>
            </w:pPr>
            <w:r w:rsidRPr="00F45853">
              <w:t>5. Section Language</w:t>
            </w:r>
          </w:p>
          <w:p w:rsidR="000F6864" w:rsidRPr="00F45853" w:rsidRDefault="000F6864" w:rsidP="00F45853">
            <w:pPr>
              <w:pStyle w:val="Cross-ReferenceTableText"/>
            </w:pPr>
            <w:r w:rsidRPr="00F45853">
              <w:t>6. Document Language</w:t>
            </w:r>
          </w:p>
          <w:p w:rsidR="000F6864" w:rsidRPr="00F45853" w:rsidRDefault="000F6864" w:rsidP="00F45853">
            <w:pPr>
              <w:pStyle w:val="Cross-ReferenceTableText"/>
            </w:pPr>
            <w:r w:rsidRPr="00F45853">
              <w:t>7. Links and User Controls</w:t>
            </w:r>
          </w:p>
          <w:p w:rsidR="000F6864" w:rsidRPr="00F45853" w:rsidRDefault="000F6864" w:rsidP="00F45853">
            <w:pPr>
              <w:pStyle w:val="Cross-ReferenceTableText"/>
            </w:pPr>
            <w:r w:rsidRPr="00F45853">
              <w:t>8. Lists</w:t>
            </w:r>
          </w:p>
          <w:p w:rsidR="000F6864" w:rsidRPr="00F45853" w:rsidRDefault="000F6864" w:rsidP="00F45853">
            <w:pPr>
              <w:pStyle w:val="Cross-ReferenceTableText"/>
            </w:pPr>
            <w:r w:rsidRPr="00F45853">
              <w:t>14. Color and Other Sensory Characteristics</w:t>
            </w:r>
          </w:p>
          <w:p w:rsidR="00B609A6" w:rsidRPr="00F45853" w:rsidRDefault="00B609A6" w:rsidP="00F45853">
            <w:pPr>
              <w:pStyle w:val="Cross-ReferenceTableText"/>
            </w:pPr>
            <w:r w:rsidRPr="00F45853">
              <w:t>15. Color (Contrast)</w:t>
            </w:r>
          </w:p>
          <w:p w:rsidR="000F6864" w:rsidRPr="00F45853" w:rsidRDefault="000F6864" w:rsidP="00F45853">
            <w:pPr>
              <w:pStyle w:val="Cross-ReferenceTableText"/>
            </w:pPr>
            <w:r w:rsidRPr="00F45853">
              <w:t>17. Video (Descriptions)</w:t>
            </w:r>
          </w:p>
          <w:p w:rsidR="000F6864" w:rsidRPr="00F45853" w:rsidRDefault="000F6864" w:rsidP="00F45853">
            <w:pPr>
              <w:pStyle w:val="Cross-ReferenceTableText"/>
            </w:pPr>
            <w:r w:rsidRPr="00F45853">
              <w:t>19. Synchronized media (Descriptions)</w:t>
            </w:r>
          </w:p>
          <w:p w:rsidR="000F6864" w:rsidRPr="00F45853" w:rsidRDefault="000F6864" w:rsidP="00F45853">
            <w:pPr>
              <w:pStyle w:val="Cross-ReferenceTableText"/>
            </w:pPr>
            <w:r w:rsidRPr="00F45853">
              <w:t>20. Forms</w:t>
            </w:r>
          </w:p>
          <w:p w:rsidR="00A40E9E" w:rsidRPr="00F45853" w:rsidRDefault="00A40E9E" w:rsidP="00F45853">
            <w:pPr>
              <w:pStyle w:val="Cross-ReferenceTableText"/>
            </w:pPr>
            <w:r w:rsidRPr="00F45853">
              <w:t>21. Revealing Hidden Content</w:t>
            </w:r>
          </w:p>
          <w:p w:rsidR="00122163" w:rsidRPr="00F45853" w:rsidRDefault="000F6864" w:rsidP="00F45853">
            <w:pPr>
              <w:pStyle w:val="Cross-ReferenceTableText"/>
            </w:pPr>
            <w:r w:rsidRPr="00F45853">
              <w:t>22. Alternative Accessible Version</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31 FPC (b)</w:t>
            </w:r>
          </w:p>
        </w:tc>
        <w:tc>
          <w:tcPr>
            <w:tcW w:w="3600" w:type="dxa"/>
          </w:tcPr>
          <w:p w:rsidR="00122163" w:rsidRPr="00F45853" w:rsidRDefault="00122163" w:rsidP="00F45853">
            <w:pPr>
              <w:pStyle w:val="Cross-ReferenceTableText"/>
            </w:pPr>
            <w:r w:rsidRPr="00F45853">
              <w:t>Use with low vision</w:t>
            </w:r>
          </w:p>
        </w:tc>
        <w:tc>
          <w:tcPr>
            <w:tcW w:w="4378" w:type="dxa"/>
          </w:tcPr>
          <w:p w:rsidR="000F6864" w:rsidRPr="00F45853" w:rsidRDefault="000F6864" w:rsidP="00F45853">
            <w:pPr>
              <w:pStyle w:val="Cross-ReferenceTableText"/>
            </w:pPr>
            <w:r w:rsidRPr="00F45853">
              <w:t>1. Inline Elements</w:t>
            </w:r>
          </w:p>
          <w:p w:rsidR="000F6864" w:rsidRPr="00F45853" w:rsidRDefault="000F6864" w:rsidP="00F45853">
            <w:pPr>
              <w:pStyle w:val="Cross-ReferenceTableText"/>
            </w:pPr>
            <w:r w:rsidRPr="00F45853">
              <w:t>3. Document Title Property (Metadata)</w:t>
            </w:r>
          </w:p>
          <w:p w:rsidR="000F6864" w:rsidRPr="00F45853" w:rsidRDefault="000F6864" w:rsidP="00F45853">
            <w:pPr>
              <w:pStyle w:val="Cross-ReferenceTableText"/>
            </w:pPr>
            <w:r w:rsidRPr="00F45853">
              <w:t>4. Headings</w:t>
            </w:r>
          </w:p>
          <w:p w:rsidR="000F6864" w:rsidRPr="00F45853" w:rsidRDefault="000F6864" w:rsidP="00F45853">
            <w:pPr>
              <w:pStyle w:val="Cross-ReferenceTableText"/>
            </w:pPr>
            <w:r w:rsidRPr="00F45853">
              <w:t>5. Section Language</w:t>
            </w:r>
          </w:p>
          <w:p w:rsidR="000F6864" w:rsidRPr="00F45853" w:rsidRDefault="000F6864" w:rsidP="00F45853">
            <w:pPr>
              <w:pStyle w:val="Cross-ReferenceTableText"/>
            </w:pPr>
            <w:r w:rsidRPr="00F45853">
              <w:t>6. Document Language</w:t>
            </w:r>
          </w:p>
          <w:p w:rsidR="000F6864" w:rsidRPr="00F45853" w:rsidRDefault="000F6864" w:rsidP="00F45853">
            <w:pPr>
              <w:pStyle w:val="Cross-ReferenceTableText"/>
            </w:pPr>
            <w:r w:rsidRPr="00F45853">
              <w:t>7. Links and User Controls</w:t>
            </w:r>
          </w:p>
          <w:p w:rsidR="000F6864" w:rsidRPr="00F45853" w:rsidRDefault="000F6864" w:rsidP="00F45853">
            <w:pPr>
              <w:pStyle w:val="Cross-ReferenceTableText"/>
            </w:pPr>
            <w:r w:rsidRPr="00F45853">
              <w:t>8. Lists</w:t>
            </w:r>
          </w:p>
          <w:p w:rsidR="000F6864" w:rsidRPr="00F45853" w:rsidRDefault="000F6864" w:rsidP="00F45853">
            <w:pPr>
              <w:pStyle w:val="Cross-ReferenceTableText"/>
            </w:pPr>
            <w:r w:rsidRPr="00F45853">
              <w:t>14. Color and Other Sensory Characteristics</w:t>
            </w:r>
          </w:p>
          <w:p w:rsidR="000F6864" w:rsidRPr="00F45853" w:rsidRDefault="000F6864" w:rsidP="00F45853">
            <w:pPr>
              <w:pStyle w:val="Cross-ReferenceTableText"/>
            </w:pPr>
            <w:r w:rsidRPr="00F45853">
              <w:t>17. Video (Descriptions)</w:t>
            </w:r>
          </w:p>
          <w:p w:rsidR="000F6864" w:rsidRPr="00F45853" w:rsidRDefault="000F6864" w:rsidP="00F45853">
            <w:pPr>
              <w:pStyle w:val="Cross-ReferenceTableText"/>
            </w:pPr>
            <w:r w:rsidRPr="00F45853">
              <w:t>19. Synchronized media (Descriptions)</w:t>
            </w:r>
          </w:p>
          <w:p w:rsidR="000F6864" w:rsidRPr="00F45853" w:rsidRDefault="000F6864" w:rsidP="00F45853">
            <w:pPr>
              <w:pStyle w:val="Cross-ReferenceTableText"/>
            </w:pPr>
            <w:r w:rsidRPr="00F45853">
              <w:t>20. Forms</w:t>
            </w:r>
          </w:p>
          <w:p w:rsidR="00A40E9E" w:rsidRPr="00F45853" w:rsidRDefault="00A40E9E" w:rsidP="00F45853">
            <w:pPr>
              <w:pStyle w:val="Cross-ReferenceTableText"/>
            </w:pPr>
            <w:r w:rsidRPr="00F45853">
              <w:t>21. Revealing Hidden Content</w:t>
            </w:r>
          </w:p>
          <w:p w:rsidR="00122163" w:rsidRPr="00F45853" w:rsidRDefault="000F6864" w:rsidP="00F45853">
            <w:pPr>
              <w:pStyle w:val="Cross-ReferenceTableText"/>
            </w:pPr>
            <w:r w:rsidRPr="00F45853">
              <w:t>22. Alternative Accessible Version</w:t>
            </w:r>
          </w:p>
        </w:tc>
      </w:tr>
      <w:tr w:rsidR="00122163" w:rsidRPr="00F45853" w:rsidTr="00122163">
        <w:tc>
          <w:tcPr>
            <w:tcW w:w="1440" w:type="dxa"/>
          </w:tcPr>
          <w:p w:rsidR="00122163" w:rsidRPr="00F45853" w:rsidRDefault="00122163" w:rsidP="00F45853">
            <w:pPr>
              <w:pStyle w:val="Cross-ReferenceTableText"/>
            </w:pPr>
            <w:r w:rsidRPr="00F45853">
              <w:t>31 FPC (c)</w:t>
            </w:r>
          </w:p>
        </w:tc>
        <w:tc>
          <w:tcPr>
            <w:tcW w:w="3600" w:type="dxa"/>
          </w:tcPr>
          <w:p w:rsidR="00122163" w:rsidRPr="00F45853" w:rsidRDefault="00122163" w:rsidP="00F45853">
            <w:pPr>
              <w:pStyle w:val="Cross-ReferenceTableText"/>
            </w:pPr>
            <w:r w:rsidRPr="00F45853">
              <w:t>Use without hearing</w:t>
            </w:r>
          </w:p>
        </w:tc>
        <w:tc>
          <w:tcPr>
            <w:tcW w:w="4378" w:type="dxa"/>
          </w:tcPr>
          <w:p w:rsidR="00B609A6" w:rsidRPr="00F45853" w:rsidRDefault="00B609A6" w:rsidP="00F45853">
            <w:pPr>
              <w:pStyle w:val="Cross-ReferenceTableText"/>
            </w:pPr>
            <w:r w:rsidRPr="00F45853">
              <w:t>16. Audio (Transcripts)</w:t>
            </w:r>
          </w:p>
          <w:p w:rsidR="00122163" w:rsidRPr="00F45853" w:rsidRDefault="00B609A6" w:rsidP="00F45853">
            <w:pPr>
              <w:pStyle w:val="Cross-ReferenceTableText"/>
            </w:pPr>
            <w:r w:rsidRPr="00F45853">
              <w:t xml:space="preserve">18. </w:t>
            </w:r>
            <w:r w:rsidR="00982B77" w:rsidRPr="00F45853">
              <w:t>Synchronized Media (Captions)</w:t>
            </w:r>
          </w:p>
        </w:tc>
      </w:tr>
      <w:tr w:rsidR="00B609A6"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B609A6" w:rsidRPr="00F45853" w:rsidRDefault="00B609A6" w:rsidP="00F45853">
            <w:pPr>
              <w:pStyle w:val="Cross-ReferenceTableText"/>
            </w:pPr>
            <w:r w:rsidRPr="00F45853">
              <w:t>31 FPC (d)</w:t>
            </w:r>
          </w:p>
        </w:tc>
        <w:tc>
          <w:tcPr>
            <w:tcW w:w="3600" w:type="dxa"/>
          </w:tcPr>
          <w:p w:rsidR="00B609A6" w:rsidRPr="00F45853" w:rsidRDefault="00B609A6" w:rsidP="00F45853">
            <w:pPr>
              <w:pStyle w:val="Cross-ReferenceTableText"/>
            </w:pPr>
            <w:r w:rsidRPr="00F45853">
              <w:t>Use with limited hearing</w:t>
            </w:r>
          </w:p>
        </w:tc>
        <w:tc>
          <w:tcPr>
            <w:tcW w:w="4378" w:type="dxa"/>
          </w:tcPr>
          <w:p w:rsidR="00B609A6" w:rsidRPr="00F45853" w:rsidRDefault="00982B77" w:rsidP="00F45853">
            <w:pPr>
              <w:pStyle w:val="Cross-ReferenceTableText"/>
            </w:pPr>
            <w:r w:rsidRPr="00F45853">
              <w:t>N/A</w:t>
            </w:r>
          </w:p>
        </w:tc>
      </w:tr>
      <w:tr w:rsidR="00B609A6" w:rsidRPr="00F45853" w:rsidTr="00122163">
        <w:tc>
          <w:tcPr>
            <w:tcW w:w="1440" w:type="dxa"/>
          </w:tcPr>
          <w:p w:rsidR="00B609A6" w:rsidRPr="00F45853" w:rsidRDefault="00B609A6" w:rsidP="00F45853">
            <w:pPr>
              <w:pStyle w:val="Cross-ReferenceTableText"/>
            </w:pPr>
            <w:r w:rsidRPr="00F45853">
              <w:t>31 FPC (e)</w:t>
            </w:r>
          </w:p>
        </w:tc>
        <w:tc>
          <w:tcPr>
            <w:tcW w:w="3600" w:type="dxa"/>
          </w:tcPr>
          <w:p w:rsidR="00B609A6" w:rsidRPr="00F45853" w:rsidRDefault="00B609A6" w:rsidP="00F45853">
            <w:pPr>
              <w:pStyle w:val="Cross-ReferenceTableText"/>
            </w:pPr>
            <w:r w:rsidRPr="00F45853">
              <w:t>Use without speech</w:t>
            </w:r>
          </w:p>
        </w:tc>
        <w:tc>
          <w:tcPr>
            <w:tcW w:w="4378" w:type="dxa"/>
          </w:tcPr>
          <w:p w:rsidR="00B609A6" w:rsidRPr="00F45853" w:rsidRDefault="00982B77" w:rsidP="00F45853">
            <w:pPr>
              <w:pStyle w:val="Cross-ReferenceTableText"/>
            </w:pPr>
            <w:r w:rsidRPr="00F45853">
              <w:t>N/A</w:t>
            </w:r>
          </w:p>
        </w:tc>
      </w:tr>
      <w:tr w:rsidR="00122163" w:rsidRPr="00F45853" w:rsidTr="00122163">
        <w:trPr>
          <w:cnfStyle w:val="000000010000" w:firstRow="0" w:lastRow="0" w:firstColumn="0" w:lastColumn="0" w:oddVBand="0" w:evenVBand="0" w:oddHBand="0" w:evenHBand="1" w:firstRowFirstColumn="0" w:firstRowLastColumn="0" w:lastRowFirstColumn="0" w:lastRowLastColumn="0"/>
        </w:trPr>
        <w:tc>
          <w:tcPr>
            <w:tcW w:w="1440" w:type="dxa"/>
          </w:tcPr>
          <w:p w:rsidR="00122163" w:rsidRPr="00F45853" w:rsidRDefault="00122163" w:rsidP="00F45853">
            <w:pPr>
              <w:pStyle w:val="Cross-ReferenceTableText"/>
            </w:pPr>
            <w:r w:rsidRPr="00F45853">
              <w:t>31 FPC (f)</w:t>
            </w:r>
          </w:p>
        </w:tc>
        <w:tc>
          <w:tcPr>
            <w:tcW w:w="3600" w:type="dxa"/>
          </w:tcPr>
          <w:p w:rsidR="00122163" w:rsidRPr="00F45853" w:rsidRDefault="00122163" w:rsidP="00F45853">
            <w:pPr>
              <w:pStyle w:val="Cross-ReferenceTableText"/>
            </w:pPr>
            <w:r w:rsidRPr="00F45853">
              <w:t>Use with physical limitations</w:t>
            </w:r>
          </w:p>
        </w:tc>
        <w:tc>
          <w:tcPr>
            <w:tcW w:w="4378" w:type="dxa"/>
          </w:tcPr>
          <w:p w:rsidR="00122163" w:rsidRPr="00F45853" w:rsidRDefault="00A40E9E" w:rsidP="00F45853">
            <w:pPr>
              <w:pStyle w:val="Cross-ReferenceTableText"/>
            </w:pPr>
            <w:r w:rsidRPr="00F45853">
              <w:t xml:space="preserve">4. </w:t>
            </w:r>
            <w:r w:rsidR="00982B77" w:rsidRPr="00F45853">
              <w:t>Headings</w:t>
            </w:r>
          </w:p>
        </w:tc>
      </w:tr>
    </w:tbl>
    <w:p w:rsidR="00F45853" w:rsidRDefault="00F45853" w:rsidP="00F45853">
      <w:pPr>
        <w:pStyle w:val="Heading2"/>
        <w:pageBreakBefore/>
      </w:pPr>
      <w:bookmarkStart w:id="128" w:name="_Toc352593116"/>
      <w:bookmarkStart w:id="129" w:name="_Toc410654472"/>
      <w:r>
        <w:lastRenderedPageBreak/>
        <w:t>WCAG 2.0 (cross-reference table)</w:t>
      </w:r>
      <w:bookmarkEnd w:id="128"/>
      <w:bookmarkEnd w:id="129"/>
    </w:p>
    <w:p w:rsidR="00F45853" w:rsidRPr="009D3DA2" w:rsidRDefault="00F45853" w:rsidP="00F45853">
      <w:pPr>
        <w:pStyle w:val="Heading6"/>
      </w:pPr>
      <w:r w:rsidRPr="009D3DA2">
        <w:t>Note:</w:t>
      </w:r>
    </w:p>
    <w:p w:rsidR="00F45853" w:rsidRPr="00994C0C" w:rsidRDefault="00F45853" w:rsidP="00F45853">
      <w:r>
        <w:t xml:space="preserve">The following table is for reference only. The baseline tests align with, but do not necessarily cover WCAG 2.0 </w:t>
      </w:r>
      <w:r w:rsidR="007D0E1E">
        <w:t xml:space="preserve">AA </w:t>
      </w:r>
      <w:r>
        <w:t>completely. Following the tests should not be considered equitable to WCAG conformance.</w:t>
      </w:r>
    </w:p>
    <w:tbl>
      <w:tblPr>
        <w:tblStyle w:val="Cross-ReferenceTables"/>
        <w:tblW w:w="9418" w:type="dxa"/>
        <w:tblLayout w:type="fixed"/>
        <w:tblLook w:val="0420" w:firstRow="1" w:lastRow="0" w:firstColumn="0" w:lastColumn="0" w:noHBand="0" w:noVBand="1"/>
        <w:tblDescription w:val="WCAG 2.0 (cross-reference table)"/>
      </w:tblPr>
      <w:tblGrid>
        <w:gridCol w:w="1440"/>
        <w:gridCol w:w="3600"/>
        <w:gridCol w:w="4378"/>
      </w:tblGrid>
      <w:tr w:rsidR="00F45853" w:rsidRPr="00730AAC" w:rsidTr="00F45853">
        <w:trPr>
          <w:cnfStyle w:val="100000000000" w:firstRow="1" w:lastRow="0" w:firstColumn="0" w:lastColumn="0" w:oddVBand="0" w:evenVBand="0" w:oddHBand="0" w:evenHBand="0" w:firstRowFirstColumn="0" w:firstRowLastColumn="0" w:lastRowFirstColumn="0" w:lastRowLastColumn="0"/>
          <w:tblHeader/>
        </w:trPr>
        <w:tc>
          <w:tcPr>
            <w:tcW w:w="1440" w:type="dxa"/>
          </w:tcPr>
          <w:p w:rsidR="00F45853" w:rsidRPr="00730AAC" w:rsidRDefault="00F45853" w:rsidP="007E1EDB">
            <w:pPr>
              <w:pStyle w:val="Cross-ReferenceTableText"/>
            </w:pPr>
            <w:r w:rsidRPr="00730AAC">
              <w:t>No.</w:t>
            </w:r>
          </w:p>
        </w:tc>
        <w:tc>
          <w:tcPr>
            <w:tcW w:w="3600" w:type="dxa"/>
          </w:tcPr>
          <w:p w:rsidR="00F45853" w:rsidRPr="00730AAC" w:rsidRDefault="00F45853" w:rsidP="007E1EDB">
            <w:pPr>
              <w:pStyle w:val="Cross-ReferenceTableText"/>
            </w:pPr>
            <w:r w:rsidRPr="00730AAC">
              <w:t>Name</w:t>
            </w:r>
          </w:p>
        </w:tc>
        <w:tc>
          <w:tcPr>
            <w:tcW w:w="4378" w:type="dxa"/>
          </w:tcPr>
          <w:p w:rsidR="00F45853" w:rsidRPr="00730AAC" w:rsidRDefault="00F45853" w:rsidP="007E1EDB">
            <w:pPr>
              <w:pStyle w:val="Cross-ReferenceTableText"/>
            </w:pPr>
            <w:r w:rsidRPr="00730AAC">
              <w:t>Baseline test</w:t>
            </w:r>
          </w:p>
        </w:tc>
      </w:tr>
      <w:tr w:rsidR="00F45853" w:rsidRPr="003C48B1" w:rsidTr="00F45853">
        <w:tc>
          <w:tcPr>
            <w:tcW w:w="1440" w:type="dxa"/>
          </w:tcPr>
          <w:p w:rsidR="00F45853" w:rsidRPr="00730AAC" w:rsidRDefault="00F45853" w:rsidP="007E1EDB">
            <w:pPr>
              <w:pStyle w:val="Cross-ReferenceTableText"/>
            </w:pPr>
            <w:r w:rsidRPr="00730AAC">
              <w:t xml:space="preserve">1.1.1 </w:t>
            </w:r>
          </w:p>
        </w:tc>
        <w:tc>
          <w:tcPr>
            <w:tcW w:w="3600" w:type="dxa"/>
          </w:tcPr>
          <w:p w:rsidR="00F45853" w:rsidRPr="00730AAC" w:rsidRDefault="00F45853" w:rsidP="007E1EDB">
            <w:pPr>
              <w:pStyle w:val="Cross-ReferenceTableText"/>
            </w:pPr>
            <w:r w:rsidRPr="00730AAC">
              <w:t>Non-text Content</w:t>
            </w:r>
          </w:p>
        </w:tc>
        <w:tc>
          <w:tcPr>
            <w:tcW w:w="4378" w:type="dxa"/>
          </w:tcPr>
          <w:p w:rsidR="00946168" w:rsidRPr="006E18A2" w:rsidRDefault="00946168" w:rsidP="007E1EDB">
            <w:pPr>
              <w:pStyle w:val="Cross-ReferenceTableText"/>
              <w:rPr>
                <w:lang w:val="fr-FR"/>
              </w:rPr>
            </w:pPr>
            <w:r w:rsidRPr="006E18A2">
              <w:rPr>
                <w:lang w:val="fr-FR"/>
              </w:rPr>
              <w:t>13. Images</w:t>
            </w:r>
          </w:p>
          <w:p w:rsidR="00580412" w:rsidRPr="006E18A2" w:rsidRDefault="00580412" w:rsidP="007E1EDB">
            <w:pPr>
              <w:pStyle w:val="Cross-ReferenceTableText"/>
              <w:rPr>
                <w:lang w:val="fr-FR"/>
              </w:rPr>
            </w:pPr>
            <w:r w:rsidRPr="006E18A2">
              <w:rPr>
                <w:lang w:val="fr-FR"/>
              </w:rPr>
              <w:t>16. Audio (Transcripts)</w:t>
            </w:r>
          </w:p>
          <w:p w:rsidR="00F45853" w:rsidRPr="006E18A2" w:rsidRDefault="007E1EDB" w:rsidP="007E1EDB">
            <w:pPr>
              <w:pStyle w:val="Cross-ReferenceTableText"/>
              <w:rPr>
                <w:lang w:val="fr-FR"/>
              </w:rPr>
            </w:pPr>
            <w:r w:rsidRPr="006E18A2">
              <w:rPr>
                <w:lang w:val="fr-FR"/>
              </w:rPr>
              <w:t>17. Video (Descriptions)</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t>1.2.1</w:t>
            </w:r>
          </w:p>
        </w:tc>
        <w:tc>
          <w:tcPr>
            <w:tcW w:w="3600" w:type="dxa"/>
          </w:tcPr>
          <w:p w:rsidR="00F45853" w:rsidRPr="00730AAC" w:rsidRDefault="00F45853" w:rsidP="007E1EDB">
            <w:pPr>
              <w:pStyle w:val="Cross-ReferenceTableText"/>
            </w:pPr>
            <w:r w:rsidRPr="00FA1FFF">
              <w:t>Audio-onl</w:t>
            </w:r>
            <w:r>
              <w:t>y and Video-only (Prerecorded)</w:t>
            </w:r>
          </w:p>
        </w:tc>
        <w:tc>
          <w:tcPr>
            <w:tcW w:w="4378" w:type="dxa"/>
          </w:tcPr>
          <w:p w:rsidR="00580412" w:rsidRDefault="00580412" w:rsidP="007E1EDB">
            <w:pPr>
              <w:pStyle w:val="Cross-ReferenceTableText"/>
            </w:pPr>
            <w:r>
              <w:t>16. Audio (Transcripts)</w:t>
            </w:r>
          </w:p>
          <w:p w:rsidR="00F45853" w:rsidRPr="00730AAC" w:rsidRDefault="007E1EDB" w:rsidP="007E1EDB">
            <w:pPr>
              <w:pStyle w:val="Cross-ReferenceTableText"/>
            </w:pPr>
            <w:r>
              <w:t>17. Video (Descriptions)</w:t>
            </w:r>
          </w:p>
        </w:tc>
      </w:tr>
      <w:tr w:rsidR="00F45853" w:rsidRPr="00730AAC" w:rsidTr="00F45853">
        <w:tc>
          <w:tcPr>
            <w:tcW w:w="1440" w:type="dxa"/>
          </w:tcPr>
          <w:p w:rsidR="00F45853" w:rsidRPr="00730AAC" w:rsidRDefault="00F45853" w:rsidP="007E1EDB">
            <w:pPr>
              <w:pStyle w:val="Cross-ReferenceTableText"/>
            </w:pPr>
            <w:r w:rsidRPr="00730AAC">
              <w:t xml:space="preserve">1.2.2 </w:t>
            </w:r>
          </w:p>
        </w:tc>
        <w:tc>
          <w:tcPr>
            <w:tcW w:w="3600" w:type="dxa"/>
          </w:tcPr>
          <w:p w:rsidR="00F45853" w:rsidRPr="00730AAC" w:rsidRDefault="00F45853" w:rsidP="007E1EDB">
            <w:pPr>
              <w:pStyle w:val="Cross-ReferenceTableText"/>
            </w:pPr>
            <w:r w:rsidRPr="00730AAC">
              <w:t>Captions (Prerecorded)</w:t>
            </w:r>
          </w:p>
        </w:tc>
        <w:tc>
          <w:tcPr>
            <w:tcW w:w="4378" w:type="dxa"/>
          </w:tcPr>
          <w:p w:rsidR="00F45853" w:rsidRPr="00730AAC" w:rsidRDefault="00580412" w:rsidP="007E1EDB">
            <w:pPr>
              <w:pStyle w:val="Cross-ReferenceTableText"/>
            </w:pPr>
            <w:r>
              <w:t>18</w:t>
            </w:r>
            <w:r w:rsidR="007E1EDB">
              <w:t>. Synchronized Media (Captions)</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1.2.3 </w:t>
            </w:r>
          </w:p>
        </w:tc>
        <w:tc>
          <w:tcPr>
            <w:tcW w:w="3600" w:type="dxa"/>
          </w:tcPr>
          <w:p w:rsidR="00F45853" w:rsidRPr="00730AAC" w:rsidRDefault="00F45853" w:rsidP="007E1EDB">
            <w:pPr>
              <w:pStyle w:val="Cross-ReferenceTableText"/>
            </w:pPr>
            <w:r w:rsidRPr="00730AAC">
              <w:t xml:space="preserve">Audio Description or </w:t>
            </w:r>
            <w:r w:rsidR="007D0E1E">
              <w:t>Media Alternative (Prerecorded)</w:t>
            </w:r>
          </w:p>
        </w:tc>
        <w:tc>
          <w:tcPr>
            <w:tcW w:w="4378" w:type="dxa"/>
          </w:tcPr>
          <w:p w:rsidR="00F45853" w:rsidRPr="00730AAC" w:rsidRDefault="00580412" w:rsidP="007E1EDB">
            <w:pPr>
              <w:pStyle w:val="Cross-ReferenceTableText"/>
            </w:pPr>
            <w:r>
              <w:t>19. Sy</w:t>
            </w:r>
            <w:r w:rsidR="007E1EDB">
              <w:t>nchronized media (Descriptions)</w:t>
            </w:r>
          </w:p>
        </w:tc>
      </w:tr>
      <w:tr w:rsidR="00F45853" w:rsidRPr="00730AAC" w:rsidTr="00F45853">
        <w:tc>
          <w:tcPr>
            <w:tcW w:w="1440" w:type="dxa"/>
          </w:tcPr>
          <w:p w:rsidR="00F45853" w:rsidRPr="00730AAC" w:rsidRDefault="00F45853" w:rsidP="007E1EDB">
            <w:pPr>
              <w:pStyle w:val="Cross-ReferenceTableText"/>
            </w:pPr>
            <w:r w:rsidRPr="00730AAC">
              <w:t xml:space="preserve">1.2.4 </w:t>
            </w:r>
          </w:p>
        </w:tc>
        <w:tc>
          <w:tcPr>
            <w:tcW w:w="3600" w:type="dxa"/>
          </w:tcPr>
          <w:p w:rsidR="00F45853" w:rsidRPr="00730AAC" w:rsidRDefault="00F45853" w:rsidP="007E1EDB">
            <w:pPr>
              <w:pStyle w:val="Cross-ReferenceTableText"/>
            </w:pPr>
            <w:r w:rsidRPr="00730AAC">
              <w:t>Captions (Live)</w:t>
            </w:r>
          </w:p>
        </w:tc>
        <w:tc>
          <w:tcPr>
            <w:tcW w:w="4378" w:type="dxa"/>
          </w:tcPr>
          <w:p w:rsidR="00F45853" w:rsidRPr="00730AAC" w:rsidRDefault="00580412" w:rsidP="007E1EDB">
            <w:pPr>
              <w:pStyle w:val="Cross-ReferenceTableText"/>
            </w:pPr>
            <w:r>
              <w:t>18</w:t>
            </w:r>
            <w:r w:rsidR="007E1EDB">
              <w:t>. Synchronized Media (Captions)</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1.2.5 </w:t>
            </w:r>
          </w:p>
        </w:tc>
        <w:tc>
          <w:tcPr>
            <w:tcW w:w="3600" w:type="dxa"/>
          </w:tcPr>
          <w:p w:rsidR="00F45853" w:rsidRPr="00730AAC" w:rsidRDefault="00F45853" w:rsidP="007E1EDB">
            <w:pPr>
              <w:pStyle w:val="Cross-ReferenceTableText"/>
            </w:pPr>
            <w:r w:rsidRPr="00730AAC">
              <w:t>Audio Description (Prerecorded)</w:t>
            </w:r>
          </w:p>
        </w:tc>
        <w:tc>
          <w:tcPr>
            <w:tcW w:w="4378" w:type="dxa"/>
          </w:tcPr>
          <w:p w:rsidR="00F45853" w:rsidRPr="00730AAC" w:rsidRDefault="00580412" w:rsidP="007E1EDB">
            <w:pPr>
              <w:pStyle w:val="Cross-ReferenceTableText"/>
            </w:pPr>
            <w:r>
              <w:t>19. Sy</w:t>
            </w:r>
            <w:r w:rsidR="007E1EDB">
              <w:t>nchronized media (Descriptions)</w:t>
            </w:r>
          </w:p>
        </w:tc>
      </w:tr>
      <w:tr w:rsidR="00F45853" w:rsidRPr="00730AAC" w:rsidTr="00F45853">
        <w:tc>
          <w:tcPr>
            <w:tcW w:w="1440" w:type="dxa"/>
          </w:tcPr>
          <w:p w:rsidR="00F45853" w:rsidRPr="00730AAC" w:rsidRDefault="00F45853" w:rsidP="007E1EDB">
            <w:pPr>
              <w:pStyle w:val="Cross-ReferenceTableText"/>
            </w:pPr>
            <w:r w:rsidRPr="00730AAC">
              <w:t xml:space="preserve">1.3.1 </w:t>
            </w:r>
          </w:p>
        </w:tc>
        <w:tc>
          <w:tcPr>
            <w:tcW w:w="3600" w:type="dxa"/>
          </w:tcPr>
          <w:p w:rsidR="00F45853" w:rsidRPr="00730AAC" w:rsidRDefault="00F45853" w:rsidP="007E1EDB">
            <w:pPr>
              <w:pStyle w:val="Cross-ReferenceTableText"/>
            </w:pPr>
            <w:r w:rsidRPr="00730AAC">
              <w:t>Info and Relationships</w:t>
            </w:r>
          </w:p>
        </w:tc>
        <w:tc>
          <w:tcPr>
            <w:tcW w:w="4378" w:type="dxa"/>
          </w:tcPr>
          <w:p w:rsidR="00946168" w:rsidRDefault="00946168" w:rsidP="007E1EDB">
            <w:pPr>
              <w:pStyle w:val="Cross-ReferenceTableText"/>
            </w:pPr>
            <w:r>
              <w:t>4. Headings</w:t>
            </w:r>
          </w:p>
          <w:p w:rsidR="00946168" w:rsidRDefault="00946168" w:rsidP="007E1EDB">
            <w:pPr>
              <w:pStyle w:val="Cross-ReferenceTableText"/>
            </w:pPr>
            <w:r>
              <w:t>8. Lists</w:t>
            </w:r>
          </w:p>
          <w:p w:rsidR="00946168" w:rsidRDefault="00946168" w:rsidP="007E1EDB">
            <w:pPr>
              <w:pStyle w:val="Cross-ReferenceTableText"/>
            </w:pPr>
            <w:r>
              <w:t>10. Data Tables (Headers)</w:t>
            </w:r>
          </w:p>
          <w:p w:rsidR="00946168" w:rsidRDefault="00946168" w:rsidP="007E1EDB">
            <w:pPr>
              <w:pStyle w:val="Cross-ReferenceTableText"/>
            </w:pPr>
            <w:r>
              <w:t>11. Data Tables (Cell-Header Association)</w:t>
            </w:r>
          </w:p>
          <w:p w:rsidR="00F45853" w:rsidRPr="00730AAC" w:rsidRDefault="007E1EDB" w:rsidP="007E1EDB">
            <w:pPr>
              <w:pStyle w:val="Cross-ReferenceTableText"/>
            </w:pPr>
            <w:r>
              <w:t>20. Forms</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1.3.2 </w:t>
            </w:r>
          </w:p>
        </w:tc>
        <w:tc>
          <w:tcPr>
            <w:tcW w:w="3600" w:type="dxa"/>
          </w:tcPr>
          <w:p w:rsidR="00F45853" w:rsidRPr="00730AAC" w:rsidRDefault="00F45853" w:rsidP="007E1EDB">
            <w:pPr>
              <w:pStyle w:val="Cross-ReferenceTableText"/>
            </w:pPr>
            <w:r w:rsidRPr="00730AAC">
              <w:t>Meaningful Sequence</w:t>
            </w:r>
          </w:p>
        </w:tc>
        <w:tc>
          <w:tcPr>
            <w:tcW w:w="4378" w:type="dxa"/>
          </w:tcPr>
          <w:p w:rsidR="00195612" w:rsidRDefault="00195612" w:rsidP="007E1EDB">
            <w:pPr>
              <w:pStyle w:val="Cross-ReferenceTableText"/>
            </w:pPr>
            <w:r>
              <w:t>1. Inline Elements</w:t>
            </w:r>
          </w:p>
          <w:p w:rsidR="00195612" w:rsidRDefault="00195612" w:rsidP="007E1EDB">
            <w:pPr>
              <w:pStyle w:val="Cross-ReferenceTableText"/>
            </w:pPr>
            <w:r>
              <w:t>2. Reading Order</w:t>
            </w:r>
          </w:p>
          <w:p w:rsidR="00F45853" w:rsidRPr="00730AAC" w:rsidRDefault="00946168" w:rsidP="007E1EDB">
            <w:pPr>
              <w:pStyle w:val="Cross-ReferenceTableText"/>
            </w:pPr>
            <w:r>
              <w:t>12. Running H</w:t>
            </w:r>
            <w:r w:rsidR="007E1EDB">
              <w:t>eaders, Footers, and Watermarks</w:t>
            </w:r>
          </w:p>
        </w:tc>
      </w:tr>
      <w:tr w:rsidR="00F45853" w:rsidRPr="00730AAC" w:rsidTr="00F45853">
        <w:tc>
          <w:tcPr>
            <w:tcW w:w="1440" w:type="dxa"/>
          </w:tcPr>
          <w:p w:rsidR="00F45853" w:rsidRPr="00730AAC" w:rsidRDefault="00F45853" w:rsidP="007E1EDB">
            <w:pPr>
              <w:pStyle w:val="Cross-ReferenceTableText"/>
            </w:pPr>
            <w:r w:rsidRPr="00730AAC">
              <w:t xml:space="preserve">1.3.3 </w:t>
            </w:r>
          </w:p>
        </w:tc>
        <w:tc>
          <w:tcPr>
            <w:tcW w:w="3600" w:type="dxa"/>
          </w:tcPr>
          <w:p w:rsidR="00F45853" w:rsidRPr="00730AAC" w:rsidRDefault="00F45853" w:rsidP="007E1EDB">
            <w:pPr>
              <w:pStyle w:val="Cross-ReferenceTableText"/>
            </w:pPr>
            <w:r w:rsidRPr="00730AAC">
              <w:t>Sensory Characteristics</w:t>
            </w:r>
          </w:p>
        </w:tc>
        <w:tc>
          <w:tcPr>
            <w:tcW w:w="4378" w:type="dxa"/>
          </w:tcPr>
          <w:p w:rsidR="00F45853" w:rsidRPr="00730AAC" w:rsidRDefault="00580412" w:rsidP="007E1EDB">
            <w:pPr>
              <w:pStyle w:val="Cross-ReferenceTableText"/>
            </w:pPr>
            <w:r>
              <w:t>14. Color and Other Se</w:t>
            </w:r>
            <w:r w:rsidR="007E1EDB">
              <w:t>nsory Characteristics</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1.4.1 </w:t>
            </w:r>
          </w:p>
        </w:tc>
        <w:tc>
          <w:tcPr>
            <w:tcW w:w="3600" w:type="dxa"/>
          </w:tcPr>
          <w:p w:rsidR="00F45853" w:rsidRPr="00730AAC" w:rsidRDefault="00F45853" w:rsidP="007E1EDB">
            <w:pPr>
              <w:pStyle w:val="Cross-ReferenceTableText"/>
            </w:pPr>
            <w:r w:rsidRPr="00730AAC">
              <w:t>Use of Color</w:t>
            </w:r>
          </w:p>
        </w:tc>
        <w:tc>
          <w:tcPr>
            <w:tcW w:w="4378" w:type="dxa"/>
          </w:tcPr>
          <w:p w:rsidR="00946168" w:rsidRDefault="00946168" w:rsidP="007E1EDB">
            <w:pPr>
              <w:pStyle w:val="Cross-ReferenceTableText"/>
            </w:pPr>
            <w:r>
              <w:t>13. Images</w:t>
            </w:r>
          </w:p>
          <w:p w:rsidR="00F45853" w:rsidRPr="00730AAC" w:rsidRDefault="00580412" w:rsidP="007E1EDB">
            <w:pPr>
              <w:pStyle w:val="Cross-ReferenceTableText"/>
            </w:pPr>
            <w:r>
              <w:t>14. Color and Other Se</w:t>
            </w:r>
            <w:r w:rsidR="007E1EDB">
              <w:t>nsory Characteristics</w:t>
            </w:r>
          </w:p>
        </w:tc>
      </w:tr>
      <w:tr w:rsidR="007D0E1E" w:rsidRPr="00730AAC" w:rsidTr="00F45853">
        <w:tc>
          <w:tcPr>
            <w:tcW w:w="1440" w:type="dxa"/>
          </w:tcPr>
          <w:p w:rsidR="007D0E1E" w:rsidRPr="00730AAC" w:rsidRDefault="007D0E1E" w:rsidP="007E1EDB">
            <w:pPr>
              <w:pStyle w:val="Cross-ReferenceTableText"/>
            </w:pPr>
            <w:r w:rsidRPr="007D462B">
              <w:t xml:space="preserve">1.4.2 </w:t>
            </w:r>
          </w:p>
        </w:tc>
        <w:tc>
          <w:tcPr>
            <w:tcW w:w="3600" w:type="dxa"/>
          </w:tcPr>
          <w:p w:rsidR="007D0E1E" w:rsidRPr="00730AAC" w:rsidRDefault="007D0E1E" w:rsidP="007E1EDB">
            <w:pPr>
              <w:pStyle w:val="Cross-ReferenceTableText"/>
            </w:pPr>
            <w:r w:rsidRPr="007D462B">
              <w:t>Audio Control</w:t>
            </w:r>
          </w:p>
        </w:tc>
        <w:tc>
          <w:tcPr>
            <w:tcW w:w="4378" w:type="dxa"/>
          </w:tcPr>
          <w:p w:rsidR="007D0E1E"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1.4.3 </w:t>
            </w:r>
          </w:p>
        </w:tc>
        <w:tc>
          <w:tcPr>
            <w:tcW w:w="3600" w:type="dxa"/>
          </w:tcPr>
          <w:p w:rsidR="00F45853" w:rsidRPr="00730AAC" w:rsidRDefault="00F45853" w:rsidP="007E1EDB">
            <w:pPr>
              <w:pStyle w:val="Cross-ReferenceTableText"/>
            </w:pPr>
            <w:r w:rsidRPr="00730AAC">
              <w:t>Contrast (Minimum)</w:t>
            </w:r>
          </w:p>
        </w:tc>
        <w:tc>
          <w:tcPr>
            <w:tcW w:w="4378" w:type="dxa"/>
          </w:tcPr>
          <w:p w:rsidR="00F45853" w:rsidRPr="00730AAC" w:rsidRDefault="007E1EDB" w:rsidP="007E1EDB">
            <w:pPr>
              <w:pStyle w:val="Cross-ReferenceTableText"/>
            </w:pPr>
            <w:r>
              <w:t>15. Color (Contrast)</w:t>
            </w:r>
          </w:p>
        </w:tc>
      </w:tr>
      <w:tr w:rsidR="00F45853" w:rsidRPr="00730AAC" w:rsidTr="00F45853">
        <w:tc>
          <w:tcPr>
            <w:tcW w:w="1440" w:type="dxa"/>
          </w:tcPr>
          <w:p w:rsidR="00F45853" w:rsidRPr="00730AAC" w:rsidRDefault="00F45853" w:rsidP="007E1EDB">
            <w:pPr>
              <w:pStyle w:val="Cross-ReferenceTableText"/>
            </w:pPr>
            <w:r w:rsidRPr="00730AAC">
              <w:t xml:space="preserve">1.4.4 </w:t>
            </w:r>
          </w:p>
        </w:tc>
        <w:tc>
          <w:tcPr>
            <w:tcW w:w="3600" w:type="dxa"/>
          </w:tcPr>
          <w:p w:rsidR="00F45853" w:rsidRPr="00730AAC" w:rsidRDefault="00F45853" w:rsidP="007E1EDB">
            <w:pPr>
              <w:pStyle w:val="Cross-ReferenceTableText"/>
            </w:pPr>
            <w:r w:rsidRPr="00730AAC">
              <w:t>Resize text</w:t>
            </w:r>
          </w:p>
        </w:tc>
        <w:tc>
          <w:tcPr>
            <w:tcW w:w="4378" w:type="dxa"/>
          </w:tcPr>
          <w:p w:rsidR="00F45853"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2.1.1 </w:t>
            </w:r>
          </w:p>
        </w:tc>
        <w:tc>
          <w:tcPr>
            <w:tcW w:w="3600" w:type="dxa"/>
          </w:tcPr>
          <w:p w:rsidR="00F45853" w:rsidRPr="00730AAC" w:rsidRDefault="00F45853" w:rsidP="007E1EDB">
            <w:pPr>
              <w:pStyle w:val="Cross-ReferenceTableText"/>
            </w:pPr>
            <w:r w:rsidRPr="00730AAC">
              <w:t>Keyboard</w:t>
            </w:r>
          </w:p>
        </w:tc>
        <w:tc>
          <w:tcPr>
            <w:tcW w:w="4378" w:type="dxa"/>
          </w:tcPr>
          <w:p w:rsidR="00195612" w:rsidRDefault="00195612" w:rsidP="007E1EDB">
            <w:pPr>
              <w:pStyle w:val="Cross-ReferenceTableText"/>
            </w:pPr>
            <w:r>
              <w:t>1. Inline Elements</w:t>
            </w:r>
          </w:p>
          <w:p w:rsidR="00F45853" w:rsidRPr="00730AAC" w:rsidRDefault="00946168" w:rsidP="007E1EDB">
            <w:pPr>
              <w:pStyle w:val="Cross-ReferenceTableText"/>
            </w:pPr>
            <w:r>
              <w:t>12. Running H</w:t>
            </w:r>
            <w:r w:rsidR="007E1EDB">
              <w:t>eaders, Footers, and Watermarks</w:t>
            </w:r>
          </w:p>
        </w:tc>
      </w:tr>
      <w:tr w:rsidR="00F45853" w:rsidRPr="00730AAC" w:rsidTr="00F45853">
        <w:tc>
          <w:tcPr>
            <w:tcW w:w="1440" w:type="dxa"/>
          </w:tcPr>
          <w:p w:rsidR="00F45853" w:rsidRPr="00730AAC" w:rsidRDefault="00F45853" w:rsidP="007E1EDB">
            <w:pPr>
              <w:pStyle w:val="Cross-ReferenceTableText"/>
            </w:pPr>
            <w:r w:rsidRPr="00730AAC">
              <w:t xml:space="preserve">2.1.2 </w:t>
            </w:r>
          </w:p>
        </w:tc>
        <w:tc>
          <w:tcPr>
            <w:tcW w:w="3600" w:type="dxa"/>
          </w:tcPr>
          <w:p w:rsidR="00F45853" w:rsidRPr="00730AAC" w:rsidRDefault="00F45853" w:rsidP="007E1EDB">
            <w:pPr>
              <w:pStyle w:val="Cross-ReferenceTableText"/>
            </w:pPr>
            <w:r w:rsidRPr="00730AAC">
              <w:t>No Keyboard Trap</w:t>
            </w:r>
          </w:p>
        </w:tc>
        <w:tc>
          <w:tcPr>
            <w:tcW w:w="4378" w:type="dxa"/>
          </w:tcPr>
          <w:p w:rsidR="00F45853"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2.2.1 </w:t>
            </w:r>
          </w:p>
        </w:tc>
        <w:tc>
          <w:tcPr>
            <w:tcW w:w="3600" w:type="dxa"/>
          </w:tcPr>
          <w:p w:rsidR="00F45853" w:rsidRPr="00730AAC" w:rsidRDefault="00F45853" w:rsidP="007E1EDB">
            <w:pPr>
              <w:pStyle w:val="Cross-ReferenceTableText"/>
            </w:pPr>
            <w:r w:rsidRPr="00730AAC">
              <w:t>Timing Adjustable</w:t>
            </w:r>
          </w:p>
        </w:tc>
        <w:tc>
          <w:tcPr>
            <w:tcW w:w="4378" w:type="dxa"/>
          </w:tcPr>
          <w:p w:rsidR="00F45853" w:rsidRPr="00730AAC" w:rsidRDefault="007E1EDB" w:rsidP="007E1EDB">
            <w:pPr>
              <w:pStyle w:val="Cross-ReferenceTableText"/>
            </w:pPr>
            <w:r>
              <w:t>N/A</w:t>
            </w:r>
          </w:p>
        </w:tc>
      </w:tr>
      <w:tr w:rsidR="007D0E1E" w:rsidRPr="00730AAC" w:rsidTr="00F45853">
        <w:tc>
          <w:tcPr>
            <w:tcW w:w="1440" w:type="dxa"/>
          </w:tcPr>
          <w:p w:rsidR="007D0E1E" w:rsidRPr="00730AAC" w:rsidRDefault="007D0E1E" w:rsidP="007E1EDB">
            <w:pPr>
              <w:pStyle w:val="Cross-ReferenceTableText"/>
            </w:pPr>
            <w:r w:rsidRPr="00F1574C">
              <w:t xml:space="preserve">2.2.2 </w:t>
            </w:r>
          </w:p>
        </w:tc>
        <w:tc>
          <w:tcPr>
            <w:tcW w:w="3600" w:type="dxa"/>
          </w:tcPr>
          <w:p w:rsidR="007D0E1E" w:rsidRPr="00730AAC" w:rsidRDefault="007D0E1E" w:rsidP="007E1EDB">
            <w:pPr>
              <w:pStyle w:val="Cross-ReferenceTableText"/>
            </w:pPr>
            <w:r w:rsidRPr="00F1574C">
              <w:t>Pause, Stop, Hide</w:t>
            </w:r>
          </w:p>
        </w:tc>
        <w:tc>
          <w:tcPr>
            <w:tcW w:w="4378" w:type="dxa"/>
          </w:tcPr>
          <w:p w:rsidR="007D0E1E"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2.3.1 </w:t>
            </w:r>
          </w:p>
        </w:tc>
        <w:tc>
          <w:tcPr>
            <w:tcW w:w="3600" w:type="dxa"/>
          </w:tcPr>
          <w:p w:rsidR="00F45853" w:rsidRPr="00730AAC" w:rsidRDefault="00F45853" w:rsidP="007E1EDB">
            <w:pPr>
              <w:pStyle w:val="Cross-ReferenceTableText"/>
            </w:pPr>
            <w:r w:rsidRPr="00730AAC">
              <w:t>Three flashes or below threshold</w:t>
            </w:r>
          </w:p>
        </w:tc>
        <w:tc>
          <w:tcPr>
            <w:tcW w:w="4378" w:type="dxa"/>
          </w:tcPr>
          <w:p w:rsidR="00F45853" w:rsidRPr="00730AAC" w:rsidRDefault="007E1EDB" w:rsidP="007E1EDB">
            <w:pPr>
              <w:pStyle w:val="Cross-ReferenceTableText"/>
            </w:pPr>
            <w:r>
              <w:t>9. Flashing (Reserved)</w:t>
            </w:r>
          </w:p>
        </w:tc>
      </w:tr>
      <w:tr w:rsidR="00F45853" w:rsidRPr="00730AAC" w:rsidTr="00F45853">
        <w:tc>
          <w:tcPr>
            <w:tcW w:w="1440" w:type="dxa"/>
          </w:tcPr>
          <w:p w:rsidR="00F45853" w:rsidRPr="00730AAC" w:rsidRDefault="00F45853" w:rsidP="007E1EDB">
            <w:pPr>
              <w:pStyle w:val="Cross-ReferenceTableText"/>
            </w:pPr>
            <w:r w:rsidRPr="00730AAC">
              <w:t xml:space="preserve">2.4.1 </w:t>
            </w:r>
          </w:p>
        </w:tc>
        <w:tc>
          <w:tcPr>
            <w:tcW w:w="3600" w:type="dxa"/>
          </w:tcPr>
          <w:p w:rsidR="00F45853" w:rsidRPr="00730AAC" w:rsidRDefault="00F45853" w:rsidP="007E1EDB">
            <w:pPr>
              <w:pStyle w:val="Cross-ReferenceTableText"/>
            </w:pPr>
            <w:r w:rsidRPr="00730AAC">
              <w:t>Bypass Blocks</w:t>
            </w:r>
          </w:p>
        </w:tc>
        <w:tc>
          <w:tcPr>
            <w:tcW w:w="4378" w:type="dxa"/>
          </w:tcPr>
          <w:p w:rsidR="00F45853"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2.4.2 </w:t>
            </w:r>
          </w:p>
        </w:tc>
        <w:tc>
          <w:tcPr>
            <w:tcW w:w="3600" w:type="dxa"/>
          </w:tcPr>
          <w:p w:rsidR="00F45853" w:rsidRPr="00730AAC" w:rsidRDefault="00F45853" w:rsidP="007E1EDB">
            <w:pPr>
              <w:pStyle w:val="Cross-ReferenceTableText"/>
            </w:pPr>
            <w:r w:rsidRPr="00730AAC">
              <w:t>Page Titled</w:t>
            </w:r>
          </w:p>
        </w:tc>
        <w:tc>
          <w:tcPr>
            <w:tcW w:w="4378" w:type="dxa"/>
          </w:tcPr>
          <w:p w:rsidR="00F45853" w:rsidRPr="00730AAC" w:rsidRDefault="00946168" w:rsidP="007E1EDB">
            <w:pPr>
              <w:pStyle w:val="Cross-ReferenceTableText"/>
            </w:pPr>
            <w:r>
              <w:t>3. Doc</w:t>
            </w:r>
            <w:r w:rsidR="007E1EDB">
              <w:t>ument Title Property (Metadata)</w:t>
            </w:r>
          </w:p>
        </w:tc>
      </w:tr>
      <w:tr w:rsidR="00F45853" w:rsidRPr="00730AAC" w:rsidTr="00F45853">
        <w:tc>
          <w:tcPr>
            <w:tcW w:w="1440" w:type="dxa"/>
          </w:tcPr>
          <w:p w:rsidR="00F45853" w:rsidRPr="00730AAC" w:rsidRDefault="00F45853" w:rsidP="007E1EDB">
            <w:pPr>
              <w:pStyle w:val="Cross-ReferenceTableText"/>
            </w:pPr>
            <w:r w:rsidRPr="00730AAC">
              <w:t xml:space="preserve">2.4.3 </w:t>
            </w:r>
          </w:p>
        </w:tc>
        <w:tc>
          <w:tcPr>
            <w:tcW w:w="3600" w:type="dxa"/>
          </w:tcPr>
          <w:p w:rsidR="00F45853" w:rsidRPr="00730AAC" w:rsidRDefault="00F45853" w:rsidP="007E1EDB">
            <w:pPr>
              <w:pStyle w:val="Cross-ReferenceTableText"/>
            </w:pPr>
            <w:r w:rsidRPr="00730AAC">
              <w:t>Focus Order</w:t>
            </w:r>
          </w:p>
        </w:tc>
        <w:tc>
          <w:tcPr>
            <w:tcW w:w="4378" w:type="dxa"/>
          </w:tcPr>
          <w:p w:rsidR="00F45853" w:rsidRPr="00730AAC" w:rsidRDefault="007E1EDB" w:rsidP="007E1EDB">
            <w:pPr>
              <w:pStyle w:val="Cross-ReferenceTableText"/>
            </w:pPr>
            <w:r>
              <w:t>21. Revealing Hidden Content</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2.4.4 </w:t>
            </w:r>
          </w:p>
        </w:tc>
        <w:tc>
          <w:tcPr>
            <w:tcW w:w="3600" w:type="dxa"/>
          </w:tcPr>
          <w:p w:rsidR="00F45853" w:rsidRPr="00730AAC" w:rsidRDefault="00F45853" w:rsidP="007E1EDB">
            <w:pPr>
              <w:pStyle w:val="Cross-ReferenceTableText"/>
            </w:pPr>
            <w:r w:rsidRPr="00730AAC">
              <w:t xml:space="preserve">Link Purpose (In Context): </w:t>
            </w:r>
          </w:p>
        </w:tc>
        <w:tc>
          <w:tcPr>
            <w:tcW w:w="4378" w:type="dxa"/>
          </w:tcPr>
          <w:p w:rsidR="00F45853" w:rsidRPr="00730AAC" w:rsidRDefault="007E1EDB" w:rsidP="007E1EDB">
            <w:pPr>
              <w:pStyle w:val="Cross-ReferenceTableText"/>
            </w:pPr>
            <w:r>
              <w:t>7. Links and User Controls</w:t>
            </w:r>
          </w:p>
        </w:tc>
      </w:tr>
      <w:tr w:rsidR="007D0E1E" w:rsidRPr="00730AAC" w:rsidTr="00F45853">
        <w:tc>
          <w:tcPr>
            <w:tcW w:w="1440" w:type="dxa"/>
          </w:tcPr>
          <w:p w:rsidR="007D0E1E" w:rsidRPr="00730AAC" w:rsidRDefault="00946168" w:rsidP="007E1EDB">
            <w:pPr>
              <w:pStyle w:val="Cross-ReferenceTableText"/>
            </w:pPr>
            <w:r w:rsidRPr="007D462B">
              <w:t xml:space="preserve">2.4.5 </w:t>
            </w:r>
          </w:p>
        </w:tc>
        <w:tc>
          <w:tcPr>
            <w:tcW w:w="3600" w:type="dxa"/>
          </w:tcPr>
          <w:p w:rsidR="007D0E1E" w:rsidRPr="00730AAC" w:rsidRDefault="007D0E1E" w:rsidP="007E1EDB">
            <w:pPr>
              <w:pStyle w:val="Cross-ReferenceTableText"/>
            </w:pPr>
            <w:r w:rsidRPr="007D462B">
              <w:t>Multiple Ways</w:t>
            </w:r>
          </w:p>
        </w:tc>
        <w:tc>
          <w:tcPr>
            <w:tcW w:w="4378" w:type="dxa"/>
          </w:tcPr>
          <w:p w:rsidR="007D0E1E" w:rsidRPr="00730AAC" w:rsidRDefault="007E1EDB" w:rsidP="007E1EDB">
            <w:pPr>
              <w:pStyle w:val="Cross-ReferenceTableText"/>
            </w:pPr>
            <w:r>
              <w:t>N/A</w:t>
            </w:r>
          </w:p>
        </w:tc>
      </w:tr>
      <w:tr w:rsidR="007D0E1E"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7D0E1E" w:rsidRPr="00730AAC" w:rsidRDefault="00946168" w:rsidP="007E1EDB">
            <w:pPr>
              <w:pStyle w:val="Cross-ReferenceTableText"/>
            </w:pPr>
            <w:r>
              <w:t xml:space="preserve">2.4.6 </w:t>
            </w:r>
          </w:p>
        </w:tc>
        <w:tc>
          <w:tcPr>
            <w:tcW w:w="3600" w:type="dxa"/>
          </w:tcPr>
          <w:p w:rsidR="007D0E1E" w:rsidRPr="00730AAC" w:rsidRDefault="007D0E1E" w:rsidP="007E1EDB">
            <w:pPr>
              <w:pStyle w:val="Cross-ReferenceTableText"/>
            </w:pPr>
            <w:r>
              <w:t>Headings and Labels</w:t>
            </w:r>
          </w:p>
        </w:tc>
        <w:tc>
          <w:tcPr>
            <w:tcW w:w="4378" w:type="dxa"/>
          </w:tcPr>
          <w:p w:rsidR="007D0E1E" w:rsidRPr="00730AAC" w:rsidRDefault="00946168" w:rsidP="007E1EDB">
            <w:pPr>
              <w:pStyle w:val="Cross-ReferenceTableText"/>
            </w:pPr>
            <w:r>
              <w:t>4.</w:t>
            </w:r>
            <w:r w:rsidR="007E1EDB">
              <w:t xml:space="preserve"> Headings</w:t>
            </w:r>
          </w:p>
        </w:tc>
      </w:tr>
      <w:tr w:rsidR="00F45853" w:rsidRPr="00730AAC" w:rsidTr="00F45853">
        <w:tc>
          <w:tcPr>
            <w:tcW w:w="1440" w:type="dxa"/>
          </w:tcPr>
          <w:p w:rsidR="00F45853" w:rsidRPr="00730AAC" w:rsidRDefault="00F45853" w:rsidP="007E1EDB">
            <w:pPr>
              <w:pStyle w:val="Cross-ReferenceTableText"/>
            </w:pPr>
            <w:r w:rsidRPr="00730AAC">
              <w:t xml:space="preserve">2.4.7 </w:t>
            </w:r>
          </w:p>
        </w:tc>
        <w:tc>
          <w:tcPr>
            <w:tcW w:w="3600" w:type="dxa"/>
          </w:tcPr>
          <w:p w:rsidR="00F45853" w:rsidRPr="00730AAC" w:rsidRDefault="00F45853" w:rsidP="007E1EDB">
            <w:pPr>
              <w:pStyle w:val="Cross-ReferenceTableText"/>
            </w:pPr>
            <w:r w:rsidRPr="00730AAC">
              <w:t>Focus Visible</w:t>
            </w:r>
          </w:p>
        </w:tc>
        <w:tc>
          <w:tcPr>
            <w:tcW w:w="4378" w:type="dxa"/>
          </w:tcPr>
          <w:p w:rsidR="00F45853"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3.1.1 </w:t>
            </w:r>
          </w:p>
        </w:tc>
        <w:tc>
          <w:tcPr>
            <w:tcW w:w="3600" w:type="dxa"/>
          </w:tcPr>
          <w:p w:rsidR="00F45853" w:rsidRPr="00730AAC" w:rsidRDefault="00F45853" w:rsidP="007E1EDB">
            <w:pPr>
              <w:pStyle w:val="Cross-ReferenceTableText"/>
            </w:pPr>
            <w:r w:rsidRPr="00730AAC">
              <w:t>Language of Page</w:t>
            </w:r>
          </w:p>
        </w:tc>
        <w:tc>
          <w:tcPr>
            <w:tcW w:w="4378" w:type="dxa"/>
          </w:tcPr>
          <w:p w:rsidR="00946168" w:rsidRDefault="00946168" w:rsidP="007E1EDB">
            <w:pPr>
              <w:pStyle w:val="Cross-ReferenceTableText"/>
            </w:pPr>
            <w:r>
              <w:t>5. Section Language</w:t>
            </w:r>
          </w:p>
          <w:p w:rsidR="00F45853" w:rsidRPr="00730AAC" w:rsidRDefault="007E1EDB" w:rsidP="007E1EDB">
            <w:pPr>
              <w:pStyle w:val="Cross-ReferenceTableText"/>
            </w:pPr>
            <w:r>
              <w:t>6. Document Language</w:t>
            </w:r>
          </w:p>
        </w:tc>
      </w:tr>
      <w:tr w:rsidR="00F45853" w:rsidRPr="00730AAC" w:rsidTr="00F45853">
        <w:tc>
          <w:tcPr>
            <w:tcW w:w="1440" w:type="dxa"/>
          </w:tcPr>
          <w:p w:rsidR="00F45853" w:rsidRPr="00730AAC" w:rsidRDefault="00F45853" w:rsidP="007E1EDB">
            <w:pPr>
              <w:pStyle w:val="Cross-ReferenceTableText"/>
            </w:pPr>
            <w:r w:rsidRPr="00730AAC">
              <w:lastRenderedPageBreak/>
              <w:t xml:space="preserve">3.1.2 </w:t>
            </w:r>
          </w:p>
        </w:tc>
        <w:tc>
          <w:tcPr>
            <w:tcW w:w="3600" w:type="dxa"/>
          </w:tcPr>
          <w:p w:rsidR="00F45853" w:rsidRPr="00730AAC" w:rsidRDefault="00F45853" w:rsidP="007E1EDB">
            <w:pPr>
              <w:pStyle w:val="Cross-ReferenceTableText"/>
            </w:pPr>
            <w:r w:rsidRPr="00730AAC">
              <w:t>Language of Parts</w:t>
            </w:r>
          </w:p>
        </w:tc>
        <w:tc>
          <w:tcPr>
            <w:tcW w:w="4378" w:type="dxa"/>
          </w:tcPr>
          <w:p w:rsidR="00946168" w:rsidRDefault="00946168" w:rsidP="007E1EDB">
            <w:pPr>
              <w:pStyle w:val="Cross-ReferenceTableText"/>
            </w:pPr>
            <w:r>
              <w:t>5. Section Language</w:t>
            </w:r>
          </w:p>
          <w:p w:rsidR="00F45853" w:rsidRPr="00730AAC" w:rsidRDefault="007E1EDB" w:rsidP="007E1EDB">
            <w:pPr>
              <w:pStyle w:val="Cross-ReferenceTableText"/>
            </w:pPr>
            <w:r>
              <w:t>6. Document Language</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3.2.1 </w:t>
            </w:r>
          </w:p>
        </w:tc>
        <w:tc>
          <w:tcPr>
            <w:tcW w:w="3600" w:type="dxa"/>
          </w:tcPr>
          <w:p w:rsidR="00F45853" w:rsidRPr="00730AAC" w:rsidRDefault="00F45853" w:rsidP="007E1EDB">
            <w:pPr>
              <w:pStyle w:val="Cross-ReferenceTableText"/>
            </w:pPr>
            <w:r w:rsidRPr="00730AAC">
              <w:t>On Focus</w:t>
            </w:r>
          </w:p>
        </w:tc>
        <w:tc>
          <w:tcPr>
            <w:tcW w:w="4378" w:type="dxa"/>
          </w:tcPr>
          <w:p w:rsidR="00F45853" w:rsidRPr="00730AAC" w:rsidRDefault="007E1EDB" w:rsidP="007E1EDB">
            <w:pPr>
              <w:pStyle w:val="Cross-ReferenceTableText"/>
            </w:pPr>
            <w:r>
              <w:t>N/A</w:t>
            </w:r>
          </w:p>
        </w:tc>
      </w:tr>
      <w:tr w:rsidR="00F45853" w:rsidRPr="00730AAC" w:rsidTr="00F45853">
        <w:tc>
          <w:tcPr>
            <w:tcW w:w="1440" w:type="dxa"/>
          </w:tcPr>
          <w:p w:rsidR="00F45853" w:rsidRPr="00730AAC" w:rsidRDefault="00F45853" w:rsidP="007E1EDB">
            <w:pPr>
              <w:pStyle w:val="Cross-ReferenceTableText"/>
            </w:pPr>
            <w:r w:rsidRPr="00730AAC">
              <w:t xml:space="preserve">3.2.2 </w:t>
            </w:r>
          </w:p>
        </w:tc>
        <w:tc>
          <w:tcPr>
            <w:tcW w:w="3600" w:type="dxa"/>
          </w:tcPr>
          <w:p w:rsidR="00F45853" w:rsidRPr="00730AAC" w:rsidRDefault="00F45853" w:rsidP="007E1EDB">
            <w:pPr>
              <w:pStyle w:val="Cross-ReferenceTableText"/>
            </w:pPr>
            <w:r w:rsidRPr="00730AAC">
              <w:t>On Input</w:t>
            </w:r>
          </w:p>
        </w:tc>
        <w:tc>
          <w:tcPr>
            <w:tcW w:w="4378" w:type="dxa"/>
          </w:tcPr>
          <w:p w:rsidR="00F45853" w:rsidRPr="00730AAC" w:rsidRDefault="007E1EDB" w:rsidP="007E1EDB">
            <w:pPr>
              <w:pStyle w:val="Cross-ReferenceTableText"/>
            </w:pPr>
            <w:r>
              <w:t>21. Revealing Hidden Content</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3.2.3 </w:t>
            </w:r>
          </w:p>
        </w:tc>
        <w:tc>
          <w:tcPr>
            <w:tcW w:w="3600" w:type="dxa"/>
          </w:tcPr>
          <w:p w:rsidR="00F45853" w:rsidRPr="00730AAC" w:rsidRDefault="00F45853" w:rsidP="007E1EDB">
            <w:pPr>
              <w:pStyle w:val="Cross-ReferenceTableText"/>
            </w:pPr>
            <w:r w:rsidRPr="00730AAC">
              <w:t>Consistent Navigation</w:t>
            </w:r>
          </w:p>
        </w:tc>
        <w:tc>
          <w:tcPr>
            <w:tcW w:w="4378" w:type="dxa"/>
          </w:tcPr>
          <w:p w:rsidR="00F45853" w:rsidRPr="00730AAC" w:rsidRDefault="007E1EDB" w:rsidP="007E1EDB">
            <w:pPr>
              <w:pStyle w:val="Cross-ReferenceTableText"/>
            </w:pPr>
            <w:r>
              <w:t>N/A</w:t>
            </w:r>
          </w:p>
        </w:tc>
      </w:tr>
      <w:tr w:rsidR="007D0E1E" w:rsidRPr="00730AAC" w:rsidTr="00F45853">
        <w:tc>
          <w:tcPr>
            <w:tcW w:w="1440" w:type="dxa"/>
          </w:tcPr>
          <w:p w:rsidR="007D0E1E" w:rsidRPr="00730AAC" w:rsidRDefault="007D0E1E" w:rsidP="007E1EDB">
            <w:pPr>
              <w:pStyle w:val="Cross-ReferenceTableText"/>
            </w:pPr>
            <w:r w:rsidRPr="007D462B">
              <w:t xml:space="preserve">3.3.1 </w:t>
            </w:r>
          </w:p>
        </w:tc>
        <w:tc>
          <w:tcPr>
            <w:tcW w:w="3600" w:type="dxa"/>
          </w:tcPr>
          <w:p w:rsidR="007D0E1E" w:rsidRPr="00730AAC" w:rsidRDefault="007D0E1E" w:rsidP="007E1EDB">
            <w:pPr>
              <w:pStyle w:val="Cross-ReferenceTableText"/>
            </w:pPr>
            <w:r w:rsidRPr="007D462B">
              <w:t>Error Identification</w:t>
            </w:r>
          </w:p>
        </w:tc>
        <w:tc>
          <w:tcPr>
            <w:tcW w:w="4378" w:type="dxa"/>
          </w:tcPr>
          <w:p w:rsidR="007D0E1E"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3.3.2 </w:t>
            </w:r>
          </w:p>
        </w:tc>
        <w:tc>
          <w:tcPr>
            <w:tcW w:w="3600" w:type="dxa"/>
          </w:tcPr>
          <w:p w:rsidR="00F45853" w:rsidRPr="00730AAC" w:rsidRDefault="00F45853" w:rsidP="007E1EDB">
            <w:pPr>
              <w:pStyle w:val="Cross-ReferenceTableText"/>
            </w:pPr>
            <w:r w:rsidRPr="00730AAC">
              <w:t>Labels or Instructions</w:t>
            </w:r>
          </w:p>
        </w:tc>
        <w:tc>
          <w:tcPr>
            <w:tcW w:w="4378" w:type="dxa"/>
          </w:tcPr>
          <w:p w:rsidR="00F45853" w:rsidRPr="00730AAC" w:rsidRDefault="007E1EDB" w:rsidP="007E1EDB">
            <w:pPr>
              <w:pStyle w:val="Cross-ReferenceTableText"/>
            </w:pPr>
            <w:r>
              <w:t>N/A</w:t>
            </w:r>
          </w:p>
        </w:tc>
      </w:tr>
      <w:tr w:rsidR="00F45853" w:rsidRPr="00730AAC" w:rsidTr="00F45853">
        <w:tc>
          <w:tcPr>
            <w:tcW w:w="1440" w:type="dxa"/>
          </w:tcPr>
          <w:p w:rsidR="00F45853" w:rsidRPr="00730AAC" w:rsidRDefault="00F45853" w:rsidP="007E1EDB">
            <w:pPr>
              <w:pStyle w:val="Cross-ReferenceTableText"/>
            </w:pPr>
            <w:r w:rsidRPr="00730AAC">
              <w:t xml:space="preserve">3.2.4 </w:t>
            </w:r>
          </w:p>
        </w:tc>
        <w:tc>
          <w:tcPr>
            <w:tcW w:w="3600" w:type="dxa"/>
          </w:tcPr>
          <w:p w:rsidR="00F45853" w:rsidRPr="00730AAC" w:rsidRDefault="00F45853" w:rsidP="007E1EDB">
            <w:pPr>
              <w:pStyle w:val="Cross-ReferenceTableText"/>
            </w:pPr>
            <w:r w:rsidRPr="00730AAC">
              <w:t>Consistent Identification</w:t>
            </w:r>
          </w:p>
        </w:tc>
        <w:tc>
          <w:tcPr>
            <w:tcW w:w="4378" w:type="dxa"/>
          </w:tcPr>
          <w:p w:rsidR="00F45853" w:rsidRPr="00730AAC" w:rsidRDefault="007E1EDB" w:rsidP="007E1EDB">
            <w:pPr>
              <w:pStyle w:val="Cross-ReferenceTableText"/>
            </w:pPr>
            <w:r>
              <w:t>N/A</w:t>
            </w:r>
          </w:p>
        </w:tc>
      </w:tr>
      <w:tr w:rsidR="007D0E1E"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7D0E1E" w:rsidRPr="00730AAC" w:rsidRDefault="007D0E1E" w:rsidP="007E1EDB">
            <w:pPr>
              <w:pStyle w:val="Cross-ReferenceTableText"/>
            </w:pPr>
            <w:r w:rsidRPr="007D462B">
              <w:t xml:space="preserve">3.3.4 </w:t>
            </w:r>
          </w:p>
        </w:tc>
        <w:tc>
          <w:tcPr>
            <w:tcW w:w="3600" w:type="dxa"/>
          </w:tcPr>
          <w:p w:rsidR="007D0E1E" w:rsidRPr="00730AAC" w:rsidRDefault="007D0E1E" w:rsidP="007E1EDB">
            <w:pPr>
              <w:pStyle w:val="Cross-ReferenceTableText"/>
            </w:pPr>
            <w:r w:rsidRPr="007D462B">
              <w:t>Error Prevention (Legal, Financial, Data)</w:t>
            </w:r>
          </w:p>
        </w:tc>
        <w:tc>
          <w:tcPr>
            <w:tcW w:w="4378" w:type="dxa"/>
          </w:tcPr>
          <w:p w:rsidR="007D0E1E" w:rsidRPr="00730AAC" w:rsidRDefault="007E1EDB" w:rsidP="007E1EDB">
            <w:pPr>
              <w:pStyle w:val="Cross-ReferenceTableText"/>
            </w:pPr>
            <w:r>
              <w:t>N/A</w:t>
            </w:r>
          </w:p>
        </w:tc>
      </w:tr>
      <w:tr w:rsidR="007D0E1E" w:rsidRPr="00730AAC" w:rsidTr="00F45853">
        <w:tc>
          <w:tcPr>
            <w:tcW w:w="1440" w:type="dxa"/>
          </w:tcPr>
          <w:p w:rsidR="007D0E1E" w:rsidRPr="00730AAC" w:rsidRDefault="007D0E1E" w:rsidP="007E1EDB">
            <w:pPr>
              <w:pStyle w:val="Cross-ReferenceTableText"/>
            </w:pPr>
            <w:r w:rsidRPr="007D462B">
              <w:t>4.1.1</w:t>
            </w:r>
          </w:p>
        </w:tc>
        <w:tc>
          <w:tcPr>
            <w:tcW w:w="3600" w:type="dxa"/>
          </w:tcPr>
          <w:p w:rsidR="007D0E1E" w:rsidRPr="00730AAC" w:rsidRDefault="007D0E1E" w:rsidP="007E1EDB">
            <w:pPr>
              <w:pStyle w:val="Cross-ReferenceTableText"/>
            </w:pPr>
            <w:r w:rsidRPr="007D462B">
              <w:t>Parsing</w:t>
            </w:r>
          </w:p>
        </w:tc>
        <w:tc>
          <w:tcPr>
            <w:tcW w:w="4378" w:type="dxa"/>
          </w:tcPr>
          <w:p w:rsidR="007D0E1E" w:rsidRPr="00730AAC" w:rsidRDefault="007E1EDB" w:rsidP="007E1EDB">
            <w:pPr>
              <w:pStyle w:val="Cross-ReferenceTableText"/>
            </w:pPr>
            <w:r>
              <w:t>N/A</w:t>
            </w:r>
          </w:p>
        </w:tc>
      </w:tr>
      <w:tr w:rsidR="00F45853"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F45853" w:rsidRPr="00730AAC" w:rsidRDefault="00F45853" w:rsidP="007E1EDB">
            <w:pPr>
              <w:pStyle w:val="Cross-ReferenceTableText"/>
            </w:pPr>
            <w:r w:rsidRPr="00730AAC">
              <w:t xml:space="preserve">4.1.2 </w:t>
            </w:r>
          </w:p>
        </w:tc>
        <w:tc>
          <w:tcPr>
            <w:tcW w:w="3600" w:type="dxa"/>
          </w:tcPr>
          <w:p w:rsidR="00F45853" w:rsidRPr="00730AAC" w:rsidRDefault="00F45853" w:rsidP="007E1EDB">
            <w:pPr>
              <w:pStyle w:val="Cross-ReferenceTableText"/>
            </w:pPr>
            <w:r w:rsidRPr="00730AAC">
              <w:t>Name, Role, Value</w:t>
            </w:r>
          </w:p>
        </w:tc>
        <w:tc>
          <w:tcPr>
            <w:tcW w:w="4378" w:type="dxa"/>
          </w:tcPr>
          <w:p w:rsidR="00F45853" w:rsidRPr="00730AAC" w:rsidRDefault="007E1EDB" w:rsidP="007E1EDB">
            <w:pPr>
              <w:pStyle w:val="Cross-ReferenceTableText"/>
            </w:pPr>
            <w:r>
              <w:t>N/A</w:t>
            </w:r>
          </w:p>
        </w:tc>
      </w:tr>
      <w:tr w:rsidR="00F45853" w:rsidRPr="00730AAC" w:rsidTr="00F45853">
        <w:tc>
          <w:tcPr>
            <w:tcW w:w="1440" w:type="dxa"/>
          </w:tcPr>
          <w:p w:rsidR="00F45853" w:rsidRPr="00730AAC" w:rsidRDefault="00F45853" w:rsidP="007E1EDB">
            <w:pPr>
              <w:pStyle w:val="Cross-ReferenceTableText"/>
            </w:pPr>
            <w:r w:rsidRPr="00F01485">
              <w:rPr>
                <w:i/>
              </w:rPr>
              <w:t>N/A</w:t>
            </w:r>
          </w:p>
        </w:tc>
        <w:tc>
          <w:tcPr>
            <w:tcW w:w="3600" w:type="dxa"/>
          </w:tcPr>
          <w:p w:rsidR="00F45853" w:rsidRPr="00730AAC" w:rsidRDefault="00F45853" w:rsidP="007E1EDB">
            <w:pPr>
              <w:pStyle w:val="Cross-ReferenceTableText"/>
            </w:pPr>
            <w:r w:rsidRPr="00730AAC">
              <w:t>Conformance requirement #1: conforming Alternate version</w:t>
            </w:r>
          </w:p>
        </w:tc>
        <w:tc>
          <w:tcPr>
            <w:tcW w:w="4378" w:type="dxa"/>
          </w:tcPr>
          <w:p w:rsidR="00F45853" w:rsidRPr="00730AAC" w:rsidRDefault="00587D4C" w:rsidP="007E1EDB">
            <w:pPr>
              <w:pStyle w:val="Cross-ReferenceTableText"/>
            </w:pPr>
            <w:r>
              <w:t>22.</w:t>
            </w:r>
            <w:r w:rsidR="007E1EDB">
              <w:t xml:space="preserve"> Alternative Accessible Version</w:t>
            </w:r>
          </w:p>
        </w:tc>
      </w:tr>
      <w:tr w:rsidR="007D0E1E"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7D0E1E" w:rsidRPr="00730AAC" w:rsidRDefault="007D0E1E" w:rsidP="007E1EDB">
            <w:pPr>
              <w:pStyle w:val="Cross-ReferenceTableText"/>
            </w:pPr>
            <w:r w:rsidRPr="00F01485">
              <w:rPr>
                <w:i/>
              </w:rPr>
              <w:t>N/A</w:t>
            </w:r>
          </w:p>
        </w:tc>
        <w:tc>
          <w:tcPr>
            <w:tcW w:w="3600" w:type="dxa"/>
          </w:tcPr>
          <w:p w:rsidR="007D0E1E" w:rsidRPr="00730AAC" w:rsidRDefault="007D0E1E" w:rsidP="007E1EDB">
            <w:pPr>
              <w:pStyle w:val="Cross-ReferenceTableText"/>
            </w:pPr>
            <w:r>
              <w:t>Conformance Requirement #2: F</w:t>
            </w:r>
            <w:r w:rsidRPr="00146E01">
              <w:rPr>
                <w:i/>
              </w:rPr>
              <w:t>ull Pages</w:t>
            </w:r>
          </w:p>
        </w:tc>
        <w:tc>
          <w:tcPr>
            <w:tcW w:w="4378" w:type="dxa"/>
          </w:tcPr>
          <w:p w:rsidR="007D0E1E" w:rsidRPr="00730AAC" w:rsidRDefault="007E1EDB" w:rsidP="007E1EDB">
            <w:pPr>
              <w:pStyle w:val="Cross-ReferenceTableText"/>
            </w:pPr>
            <w:r>
              <w:t>N/A</w:t>
            </w:r>
          </w:p>
        </w:tc>
      </w:tr>
      <w:tr w:rsidR="007D0E1E" w:rsidRPr="00730AAC" w:rsidTr="00F45853">
        <w:tc>
          <w:tcPr>
            <w:tcW w:w="1440" w:type="dxa"/>
          </w:tcPr>
          <w:p w:rsidR="007D0E1E" w:rsidRPr="00730AAC" w:rsidRDefault="007D0E1E" w:rsidP="007E1EDB">
            <w:pPr>
              <w:pStyle w:val="Cross-ReferenceTableText"/>
            </w:pPr>
            <w:r w:rsidRPr="00F01485">
              <w:rPr>
                <w:i/>
              </w:rPr>
              <w:t>N/A</w:t>
            </w:r>
          </w:p>
        </w:tc>
        <w:tc>
          <w:tcPr>
            <w:tcW w:w="3600" w:type="dxa"/>
          </w:tcPr>
          <w:p w:rsidR="007D0E1E" w:rsidRPr="00730AAC" w:rsidRDefault="007D0E1E" w:rsidP="007E1EDB">
            <w:pPr>
              <w:pStyle w:val="Cross-ReferenceTableText"/>
            </w:pPr>
            <w:r>
              <w:t>Conformance Requirement #3: Complete Process</w:t>
            </w:r>
          </w:p>
        </w:tc>
        <w:tc>
          <w:tcPr>
            <w:tcW w:w="4378" w:type="dxa"/>
          </w:tcPr>
          <w:p w:rsidR="007D0E1E" w:rsidRPr="00730AAC" w:rsidRDefault="007E1EDB" w:rsidP="007E1EDB">
            <w:pPr>
              <w:pStyle w:val="Cross-ReferenceTableText"/>
            </w:pPr>
            <w:r>
              <w:t>N/A</w:t>
            </w:r>
          </w:p>
        </w:tc>
      </w:tr>
      <w:tr w:rsidR="007D0E1E" w:rsidRPr="00730AAC" w:rsidTr="00F45853">
        <w:trPr>
          <w:cnfStyle w:val="000000010000" w:firstRow="0" w:lastRow="0" w:firstColumn="0" w:lastColumn="0" w:oddVBand="0" w:evenVBand="0" w:oddHBand="0" w:evenHBand="1" w:firstRowFirstColumn="0" w:firstRowLastColumn="0" w:lastRowFirstColumn="0" w:lastRowLastColumn="0"/>
        </w:trPr>
        <w:tc>
          <w:tcPr>
            <w:tcW w:w="1440" w:type="dxa"/>
          </w:tcPr>
          <w:p w:rsidR="007D0E1E" w:rsidRPr="00730AAC" w:rsidRDefault="007D0E1E" w:rsidP="007E1EDB">
            <w:pPr>
              <w:pStyle w:val="Cross-ReferenceTableText"/>
            </w:pPr>
            <w:r w:rsidRPr="00F01485">
              <w:rPr>
                <w:i/>
              </w:rPr>
              <w:t>N/A</w:t>
            </w:r>
          </w:p>
        </w:tc>
        <w:tc>
          <w:tcPr>
            <w:tcW w:w="3600" w:type="dxa"/>
          </w:tcPr>
          <w:p w:rsidR="007D0E1E" w:rsidRPr="00730AAC" w:rsidRDefault="007D0E1E" w:rsidP="007E1EDB">
            <w:pPr>
              <w:pStyle w:val="Cross-ReferenceTableText"/>
            </w:pPr>
            <w:r w:rsidRPr="00730AAC">
              <w:t>Conformance requirement #4: only accessibility ways</w:t>
            </w:r>
          </w:p>
        </w:tc>
        <w:tc>
          <w:tcPr>
            <w:tcW w:w="4378" w:type="dxa"/>
          </w:tcPr>
          <w:p w:rsidR="007D0E1E" w:rsidRPr="00730AAC" w:rsidRDefault="007E1EDB" w:rsidP="007E1EDB">
            <w:pPr>
              <w:pStyle w:val="Cross-ReferenceTableText"/>
            </w:pPr>
            <w:r>
              <w:t>N/A</w:t>
            </w:r>
          </w:p>
        </w:tc>
      </w:tr>
      <w:tr w:rsidR="007D0E1E" w:rsidRPr="00730AAC" w:rsidTr="00F45853">
        <w:tc>
          <w:tcPr>
            <w:tcW w:w="1440" w:type="dxa"/>
          </w:tcPr>
          <w:p w:rsidR="007D0E1E" w:rsidRPr="00730AAC" w:rsidRDefault="007D0E1E" w:rsidP="007E1EDB">
            <w:pPr>
              <w:pStyle w:val="Cross-ReferenceTableText"/>
            </w:pPr>
            <w:r w:rsidRPr="00F01485">
              <w:rPr>
                <w:i/>
              </w:rPr>
              <w:t>N/A</w:t>
            </w:r>
          </w:p>
        </w:tc>
        <w:tc>
          <w:tcPr>
            <w:tcW w:w="3600" w:type="dxa"/>
          </w:tcPr>
          <w:p w:rsidR="007D0E1E" w:rsidRPr="00730AAC" w:rsidRDefault="007D0E1E" w:rsidP="007E1EDB">
            <w:pPr>
              <w:pStyle w:val="Cross-ReferenceTableText"/>
            </w:pPr>
            <w:r w:rsidRPr="00730AAC">
              <w:t>Conformance requirement #5: non-interference</w:t>
            </w:r>
          </w:p>
        </w:tc>
        <w:tc>
          <w:tcPr>
            <w:tcW w:w="4378" w:type="dxa"/>
          </w:tcPr>
          <w:p w:rsidR="007D0E1E" w:rsidRPr="00730AAC" w:rsidRDefault="007E1EDB" w:rsidP="007E1EDB">
            <w:pPr>
              <w:pStyle w:val="Cross-ReferenceTableText"/>
            </w:pPr>
            <w:r>
              <w:t>N/A</w:t>
            </w:r>
          </w:p>
        </w:tc>
      </w:tr>
    </w:tbl>
    <w:p w:rsidR="004B2A16" w:rsidRDefault="004B2A16" w:rsidP="00BD68E0">
      <w:pPr>
        <w:pStyle w:val="NormalIntroSections"/>
        <w:sectPr w:rsidR="004B2A16" w:rsidSect="0065075A">
          <w:headerReference w:type="default" r:id="rId11"/>
          <w:footerReference w:type="default" r:id="rId12"/>
          <w:pgSz w:w="12240" w:h="15840"/>
          <w:pgMar w:top="720" w:right="1440" w:bottom="720" w:left="1440" w:header="720" w:footer="720" w:gutter="0"/>
          <w:pgNumType w:start="1"/>
          <w:cols w:space="720"/>
          <w:docGrid w:linePitch="360"/>
        </w:sectPr>
      </w:pPr>
    </w:p>
    <w:p w:rsidR="00066582" w:rsidRDefault="00066582" w:rsidP="00066582">
      <w:pPr>
        <w:pStyle w:val="Heading1"/>
      </w:pPr>
      <w:bookmarkStart w:id="130" w:name="_Toc342660577"/>
      <w:bookmarkStart w:id="131" w:name="_Toc344900989"/>
      <w:bookmarkStart w:id="132" w:name="_Toc352593117"/>
      <w:bookmarkStart w:id="133" w:name="_Toc410654473"/>
      <w:bookmarkEnd w:id="2"/>
      <w:bookmarkEnd w:id="3"/>
      <w:bookmarkEnd w:id="4"/>
      <w:bookmarkEnd w:id="5"/>
      <w:bookmarkEnd w:id="6"/>
      <w:bookmarkEnd w:id="7"/>
      <w:bookmarkEnd w:id="8"/>
      <w:bookmarkEnd w:id="9"/>
      <w:r w:rsidRPr="00827223">
        <w:lastRenderedPageBreak/>
        <w:t xml:space="preserve">Attachment </w:t>
      </w:r>
      <w:r>
        <w:t>B</w:t>
      </w:r>
      <w:r w:rsidRPr="00827223">
        <w:t xml:space="preserve"> - </w:t>
      </w:r>
      <w:r>
        <w:t xml:space="preserve">Flashing </w:t>
      </w:r>
      <w:bookmarkEnd w:id="130"/>
      <w:bookmarkEnd w:id="131"/>
      <w:bookmarkEnd w:id="132"/>
      <w:r w:rsidR="00EB3795" w:rsidRPr="00EB3795">
        <w:t>Content Test Advisory Notes</w:t>
      </w:r>
      <w:bookmarkEnd w:id="133"/>
    </w:p>
    <w:p w:rsidR="00066582" w:rsidRDefault="00066582" w:rsidP="00066582">
      <w:pPr>
        <w:pStyle w:val="NormalIntroSections"/>
      </w:pPr>
      <w:r>
        <w:t xml:space="preserve">Agencies must include an evaluation of flashing/blinking content in their test processes. However, as of the publication of the current version of </w:t>
      </w:r>
      <w:r w:rsidR="003B6C88">
        <w:t xml:space="preserve">the </w:t>
      </w:r>
      <w:r>
        <w:t xml:space="preserve">tests, there is no agreed-upon testing method. The test number </w:t>
      </w:r>
      <w:r w:rsidR="00B43689">
        <w:t>9</w:t>
      </w:r>
      <w:r w:rsidR="001604BA">
        <w:t xml:space="preserve"> </w:t>
      </w:r>
      <w:r>
        <w:t>is reserved for a future version of this document when an agreed-upon test process will be included. The following are advisory notes relating to tests of flashing content.</w:t>
      </w:r>
    </w:p>
    <w:p w:rsidR="00066582" w:rsidRDefault="00066582" w:rsidP="00066582">
      <w:pPr>
        <w:pStyle w:val="Heading2"/>
      </w:pPr>
      <w:bookmarkStart w:id="134" w:name="_Toc352593118"/>
      <w:bookmarkStart w:id="135" w:name="_Toc410654474"/>
      <w:r>
        <w:t>Why to</w:t>
      </w:r>
      <w:bookmarkEnd w:id="134"/>
      <w:r w:rsidR="00EB3795" w:rsidRPr="00EB3795">
        <w:t xml:space="preserve"> Include a Flashing Content Test in a Test Process</w:t>
      </w:r>
      <w:bookmarkEnd w:id="135"/>
    </w:p>
    <w:p w:rsidR="00066582" w:rsidRDefault="00066582" w:rsidP="000913AC">
      <w:pPr>
        <w:pStyle w:val="NormalIntroSections"/>
      </w:pPr>
      <w:r>
        <w:t>Even though there is no baseline, there are two primary reasons to include a test: the Section 508 law, and the risk of injury to users.</w:t>
      </w:r>
    </w:p>
    <w:p w:rsidR="00066582" w:rsidRDefault="00066582" w:rsidP="00066582">
      <w:pPr>
        <w:pStyle w:val="NormalIntroSections"/>
      </w:pPr>
      <w:r>
        <w:t>The Section 508 standards require:</w:t>
      </w:r>
    </w:p>
    <w:p w:rsidR="00066582" w:rsidRDefault="00066582" w:rsidP="00066582">
      <w:pPr>
        <w:pStyle w:val="NormalIntroSections"/>
        <w:ind w:left="720"/>
      </w:pPr>
      <w:r w:rsidRPr="00267DC6">
        <w:t xml:space="preserve">§ </w:t>
      </w:r>
      <w:r>
        <w:t>1194.21</w:t>
      </w:r>
      <w:r w:rsidR="006B3418">
        <w:t xml:space="preserve"> </w:t>
      </w:r>
      <w:r w:rsidRPr="00267DC6">
        <w:t>Software app</w:t>
      </w:r>
      <w:r>
        <w:t xml:space="preserve">lications and operating systems </w:t>
      </w:r>
      <w:r w:rsidRPr="00267DC6">
        <w:t xml:space="preserve">(k) Software shall not use flashing or blinking text, objects, or other </w:t>
      </w:r>
      <w:r>
        <w:t>component</w:t>
      </w:r>
      <w:r w:rsidRPr="00267DC6">
        <w:t>s having a flash or blink frequency greater than 2 Hz and lower than 55 Hz.</w:t>
      </w:r>
    </w:p>
    <w:p w:rsidR="00066582" w:rsidRDefault="00066582" w:rsidP="00066582">
      <w:pPr>
        <w:pStyle w:val="NormalIntroSections"/>
        <w:ind w:left="720"/>
      </w:pPr>
      <w:r w:rsidRPr="00267DC6">
        <w:t xml:space="preserve">§ </w:t>
      </w:r>
      <w:r>
        <w:t>1194.22</w:t>
      </w:r>
      <w:r w:rsidR="006B3418">
        <w:t xml:space="preserve"> </w:t>
      </w:r>
      <w:r>
        <w:t>Web</w:t>
      </w:r>
      <w:r w:rsidRPr="001A4623">
        <w:t xml:space="preserve">-based intranet and internet information and applications. (j) Pages </w:t>
      </w:r>
      <w:r w:rsidRPr="00267DC6">
        <w:t>shall be designed to avoid causing the screen to flicker with a frequency greater than 2 Hz and lower than 55 Hz.</w:t>
      </w:r>
    </w:p>
    <w:p w:rsidR="00066582" w:rsidRDefault="00066582" w:rsidP="00066582">
      <w:pPr>
        <w:pStyle w:val="NormalIntroSections"/>
      </w:pPr>
      <w:r>
        <w:t>The standards are in place as an attempt to reduce the likelihood of causing a seizure in a user with photosensitive epilepsy. It is therefore incumbent on agencies to apply due diligence to try to lower the likelihood of causing injury.</w:t>
      </w:r>
    </w:p>
    <w:p w:rsidR="00066582" w:rsidRDefault="00066582" w:rsidP="00066582">
      <w:pPr>
        <w:pStyle w:val="Heading6"/>
      </w:pPr>
      <w:r>
        <w:t>Note:</w:t>
      </w:r>
    </w:p>
    <w:p w:rsidR="00066582" w:rsidRDefault="00066582" w:rsidP="00066582">
      <w:pPr>
        <w:pStyle w:val="NormalIntroSections"/>
      </w:pPr>
      <w:r>
        <w:t>WCAG 2.0 also includes two related success criteria:</w:t>
      </w:r>
    </w:p>
    <w:p w:rsidR="00066582" w:rsidRDefault="00066582" w:rsidP="00066582">
      <w:pPr>
        <w:pStyle w:val="NormalIntroSections"/>
        <w:ind w:left="720"/>
      </w:pPr>
      <w:r w:rsidRPr="00574C1C">
        <w:t>2.2.2 Pause, Stop, Hide</w:t>
      </w:r>
    </w:p>
    <w:p w:rsidR="00066582" w:rsidRDefault="00066582" w:rsidP="00066582">
      <w:pPr>
        <w:pStyle w:val="NormalIntroSections"/>
        <w:ind w:left="720"/>
      </w:pPr>
      <w:r w:rsidRPr="00574C1C">
        <w:t>2.3.1 Three Flashes or Below Threshold</w:t>
      </w:r>
    </w:p>
    <w:p w:rsidR="00066582" w:rsidRDefault="00066582" w:rsidP="00066582">
      <w:pPr>
        <w:pStyle w:val="NormalIntroSections"/>
      </w:pPr>
      <w:r>
        <w:t>The WCAG 2.</w:t>
      </w:r>
      <w:r w:rsidRPr="001A4623">
        <w:t>0 Web site c</w:t>
      </w:r>
      <w:r>
        <w:t>ontains advice, commentary, and links to further information relating to the above success criteria that may be useful to consult when developing a streamlined test process.</w:t>
      </w:r>
    </w:p>
    <w:p w:rsidR="00066582" w:rsidRDefault="00066582" w:rsidP="00066582">
      <w:pPr>
        <w:pStyle w:val="Heading2"/>
      </w:pPr>
      <w:bookmarkStart w:id="136" w:name="_Toc352593119"/>
      <w:bookmarkStart w:id="137" w:name="_Toc410654475"/>
      <w:r>
        <w:t xml:space="preserve">Why </w:t>
      </w:r>
      <w:r w:rsidR="003A6F28">
        <w:rPr>
          <w:lang w:val="en-US"/>
        </w:rPr>
        <w:t>T</w:t>
      </w:r>
      <w:r w:rsidR="003A6F28">
        <w:t xml:space="preserve">here </w:t>
      </w:r>
      <w:r>
        <w:t xml:space="preserve">is </w:t>
      </w:r>
      <w:r w:rsidR="003A6F28">
        <w:rPr>
          <w:lang w:val="en-US"/>
        </w:rPr>
        <w:t>N</w:t>
      </w:r>
      <w:r w:rsidR="003A6F28">
        <w:t xml:space="preserve">o </w:t>
      </w:r>
      <w:bookmarkEnd w:id="136"/>
      <w:r w:rsidR="00EB3795" w:rsidRPr="00EB3795">
        <w:t>Baseline Test for Flashing</w:t>
      </w:r>
      <w:bookmarkEnd w:id="137"/>
    </w:p>
    <w:p w:rsidR="00066582" w:rsidRDefault="00066582" w:rsidP="00066582">
      <w:pPr>
        <w:pStyle w:val="NormalIntroSections"/>
      </w:pPr>
      <w:r w:rsidRPr="0027427F">
        <w:t>Despite exhaustive analysis efforts of DHS and SSA staff</w:t>
      </w:r>
      <w:r w:rsidR="005F08C5" w:rsidRPr="0027427F">
        <w:t xml:space="preserve"> during the creation of the </w:t>
      </w:r>
      <w:r w:rsidR="003B6C88">
        <w:t>tests</w:t>
      </w:r>
      <w:r w:rsidR="005F08C5" w:rsidRPr="0027427F">
        <w:t xml:space="preserve"> for Software &amp; Web Accessibility</w:t>
      </w:r>
      <w:r w:rsidR="007961B4">
        <w:t>,</w:t>
      </w:r>
      <w:r w:rsidR="005F08C5">
        <w:t>”</w:t>
      </w:r>
      <w:r>
        <w:t xml:space="preserve"> </w:t>
      </w:r>
      <w:r w:rsidR="007961B4">
        <w:t xml:space="preserve">the precursor document for this baseline, </w:t>
      </w:r>
      <w:r>
        <w:t xml:space="preserve">a reliable, repeatable method to determine the number of flashes or blinks per second could not be found or established </w:t>
      </w:r>
      <w:r w:rsidR="005F08C5">
        <w:t xml:space="preserve">by </w:t>
      </w:r>
      <w:r>
        <w:t xml:space="preserve">the time of publication. </w:t>
      </w:r>
      <w:r w:rsidR="005F08C5">
        <w:t xml:space="preserve">A resolution must be found. </w:t>
      </w:r>
      <w:r>
        <w:t xml:space="preserve">There are many candidate methods to try, and it may be possible to create a software tool that can be accepted in the future. Candidate methods that </w:t>
      </w:r>
      <w:r w:rsidR="005F08C5">
        <w:t>have already been</w:t>
      </w:r>
      <w:r>
        <w:t xml:space="preserve"> studied included:</w:t>
      </w:r>
    </w:p>
    <w:p w:rsidR="00066582" w:rsidRPr="000913AC" w:rsidRDefault="00066582" w:rsidP="000913AC">
      <w:pPr>
        <w:pStyle w:val="ListBullet"/>
      </w:pPr>
      <w:r w:rsidRPr="000913AC">
        <w:t xml:space="preserve">Seeking the code from developers to show the programmed cycles per second. This test is considered as too advanced for most testers (cycle values have to be translated through formulas to get </w:t>
      </w:r>
      <w:proofErr w:type="gramStart"/>
      <w:r w:rsidRPr="000913AC">
        <w:t>a</w:t>
      </w:r>
      <w:proofErr w:type="gramEnd"/>
      <w:r w:rsidRPr="000913AC">
        <w:t xml:space="preserve"> Hz value). Further, other program and operating system functions can slow or speed up a programmed value to something that differs from the intended value (in our analysis, the majority showed flash rates that differed to the code).</w:t>
      </w:r>
    </w:p>
    <w:p w:rsidR="00066582" w:rsidRPr="000913AC" w:rsidRDefault="00066582" w:rsidP="000913AC">
      <w:pPr>
        <w:pStyle w:val="ListBullet"/>
      </w:pPr>
      <w:r w:rsidRPr="000913AC">
        <w:t>A tester visually following the flashing, along with some counting aid (counting in the head "one one thousand two one thousand" etc., using a stopwatch or countdown timer, using a metronome, and other methods). Each test involving human perception has its limitations and brings up inter-tester and intra-tester reliability questions.</w:t>
      </w:r>
    </w:p>
    <w:p w:rsidR="00066582" w:rsidRPr="000913AC" w:rsidRDefault="00066582" w:rsidP="000913AC">
      <w:pPr>
        <w:pStyle w:val="ListBullet"/>
      </w:pPr>
      <w:r w:rsidRPr="000913AC">
        <w:lastRenderedPageBreak/>
        <w:t>Using a software tool to blink at a known rate and placing it next to the flashing content to visually compare rates. Although this was promising, the ability of users varied in their capability of making measurements. After about 2.5 Hz, the testers could not reliably track both flashing objects. Further, getting the tool to blink at the desired rate on different computers was problematic.</w:t>
      </w:r>
    </w:p>
    <w:p w:rsidR="00066582" w:rsidRPr="000913AC" w:rsidRDefault="00066582" w:rsidP="000913AC">
      <w:pPr>
        <w:pStyle w:val="ListBullet"/>
      </w:pPr>
      <w:r w:rsidRPr="000913AC">
        <w:t>Using a software tool to capture and analyze the content displayed on screen. The tools proved unreliable, in part due to the mismatch between sampling frequency and the screen refresh rate. Interference can occur when flashes are in the process of being 'drawn' on the screen at the same time as the sampling is taking place.</w:t>
      </w:r>
    </w:p>
    <w:p w:rsidR="00066582" w:rsidRPr="000913AC" w:rsidRDefault="00066582" w:rsidP="000913AC">
      <w:pPr>
        <w:pStyle w:val="ListBullet"/>
      </w:pPr>
      <w:r w:rsidRPr="000913AC">
        <w:t>Using a video camera to capture the screen. This is considered a cumbersome test for general use, and it is subject to the same interference problems as with the screen capture software.</w:t>
      </w:r>
    </w:p>
    <w:p w:rsidR="00066582" w:rsidRDefault="00066582" w:rsidP="00066582">
      <w:pPr>
        <w:pStyle w:val="Heading2"/>
      </w:pPr>
      <w:bookmarkStart w:id="138" w:name="_Toc352593120"/>
      <w:bookmarkStart w:id="139" w:name="_Toc410654476"/>
      <w:r>
        <w:t xml:space="preserve">Requirement and </w:t>
      </w:r>
      <w:r w:rsidR="003A6F28">
        <w:rPr>
          <w:lang w:val="en-US"/>
        </w:rPr>
        <w:t>D</w:t>
      </w:r>
      <w:r w:rsidR="003A6F28">
        <w:t xml:space="preserve">raft </w:t>
      </w:r>
      <w:bookmarkEnd w:id="138"/>
      <w:r w:rsidR="00EB3795">
        <w:rPr>
          <w:lang w:val="en-US"/>
        </w:rPr>
        <w:t>Rationale</w:t>
      </w:r>
      <w:bookmarkEnd w:id="139"/>
    </w:p>
    <w:p w:rsidR="00066582" w:rsidRDefault="00066582" w:rsidP="00066582">
      <w:pPr>
        <w:pStyle w:val="Heading3"/>
      </w:pPr>
      <w:r>
        <w:t>Requirement</w:t>
      </w:r>
    </w:p>
    <w:p w:rsidR="00066582" w:rsidRDefault="00066582" w:rsidP="000913AC">
      <w:pPr>
        <w:pStyle w:val="NormalIntroSections"/>
        <w:ind w:left="720"/>
      </w:pPr>
      <w:r>
        <w:t xml:space="preserve">Sections(s) of the </w:t>
      </w:r>
      <w:r w:rsidR="00CF1987">
        <w:t xml:space="preserve">document </w:t>
      </w:r>
      <w:r>
        <w:t>should not flash at or above 3Hz.</w:t>
      </w:r>
    </w:p>
    <w:p w:rsidR="00066582" w:rsidRDefault="00066582" w:rsidP="00066582">
      <w:pPr>
        <w:pStyle w:val="Heading6"/>
      </w:pPr>
      <w:r>
        <w:t>Note:</w:t>
      </w:r>
    </w:p>
    <w:p w:rsidR="00066582" w:rsidRDefault="00066582" w:rsidP="000913AC">
      <w:pPr>
        <w:pStyle w:val="NormalIntroSections"/>
        <w:ind w:left="720"/>
      </w:pPr>
      <w:r>
        <w:t>Section 508 sets limits at 2Hz, but WCAG, produced later than Section 508, revises that figure to 3Hz based on research. It is likely that the Section 508 refresh will adopt the 3Hz figure, and so that requirement is adopted in the baseline.</w:t>
      </w:r>
    </w:p>
    <w:p w:rsidR="00066582" w:rsidRDefault="00066582" w:rsidP="00066582">
      <w:pPr>
        <w:pStyle w:val="Heading3"/>
      </w:pPr>
      <w:r>
        <w:t>Rationale</w:t>
      </w:r>
    </w:p>
    <w:p w:rsidR="00066582" w:rsidRDefault="00066582" w:rsidP="00066582">
      <w:pPr>
        <w:pStyle w:val="NormalIntroSections"/>
        <w:rPr>
          <w:i/>
        </w:rPr>
      </w:pPr>
      <w:r w:rsidRPr="002225D3">
        <w:rPr>
          <w:i/>
        </w:rPr>
        <w:t>The following is advisory only. It will be finalized in future versions of this document when an agreed-upon test process is released.</w:t>
      </w:r>
    </w:p>
    <w:tbl>
      <w:tblPr>
        <w:tblStyle w:val="BaselineTestTable"/>
        <w:tblpPr w:leftFromText="180" w:rightFromText="180" w:vertAnchor="text" w:tblpY="1"/>
        <w:tblOverlap w:val="never"/>
        <w:tblW w:w="10087" w:type="dxa"/>
        <w:tblLayout w:type="fixed"/>
        <w:tblLook w:val="0480" w:firstRow="0" w:lastRow="0" w:firstColumn="1" w:lastColumn="0" w:noHBand="0" w:noVBand="1"/>
      </w:tblPr>
      <w:tblGrid>
        <w:gridCol w:w="2617"/>
        <w:gridCol w:w="7470"/>
      </w:tblGrid>
      <w:tr w:rsidR="00CE5D96" w:rsidRPr="00F00A5D"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CE5D96" w:rsidRPr="003E4B99" w:rsidRDefault="00CE5D96" w:rsidP="00AA12D4">
            <w:pPr>
              <w:pStyle w:val="Heading5"/>
              <w:outlineLvl w:val="4"/>
            </w:pPr>
            <w:r w:rsidRPr="003E4B99">
              <w:t>Rationale</w:t>
            </w:r>
            <w:r w:rsidRPr="003E4B99">
              <w:br/>
              <w:t>[All Documents]</w:t>
            </w:r>
          </w:p>
        </w:tc>
        <w:tc>
          <w:tcPr>
            <w:tcW w:w="7470" w:type="dxa"/>
          </w:tcPr>
          <w:p w:rsidR="00CE5D96" w:rsidRPr="00F00A5D" w:rsidRDefault="00CE5D96" w:rsidP="00AA12D4">
            <w:pPr>
              <w:cnfStyle w:val="000000000000" w:firstRow="0" w:lastRow="0" w:firstColumn="0" w:lastColumn="0" w:oddVBand="0" w:evenVBand="0" w:oddHBand="0" w:evenHBand="0" w:firstRowFirstColumn="0" w:firstRowLastColumn="0" w:lastRowFirstColumn="0" w:lastRowLastColumn="0"/>
            </w:pPr>
          </w:p>
        </w:tc>
      </w:tr>
      <w:tr w:rsidR="00796D33" w:rsidRPr="00DE797E"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3E4B99" w:rsidRDefault="00796D33" w:rsidP="00796D33">
            <w:pPr>
              <w:pStyle w:val="Heading5"/>
              <w:outlineLvl w:val="4"/>
              <w:rPr>
                <w:i w:val="0"/>
              </w:rPr>
            </w:pPr>
            <w:r w:rsidRPr="003E4B99">
              <w:t>…technical aspects</w:t>
            </w:r>
          </w:p>
        </w:tc>
        <w:tc>
          <w:tcPr>
            <w:tcW w:w="7470" w:type="dxa"/>
          </w:tcPr>
          <w:p w:rsidR="00796D33" w:rsidRPr="00DE797E" w:rsidRDefault="00796D33" w:rsidP="00796D33">
            <w:pPr>
              <w:cnfStyle w:val="000000000000" w:firstRow="0" w:lastRow="0" w:firstColumn="0" w:lastColumn="0" w:oddVBand="0" w:evenVBand="0" w:oddHBand="0" w:evenHBand="0" w:firstRowFirstColumn="0" w:firstRowLastColumn="0" w:lastRowFirstColumn="0" w:lastRowLastColumn="0"/>
            </w:pPr>
            <w:r>
              <w:t xml:space="preserve">A flashing / blinking component is one that is set to turn on and off continuously. The component can be anything on the screen, such as a piece of text, an indicator, a section of the screen, or the whole screen. </w:t>
            </w:r>
          </w:p>
        </w:tc>
      </w:tr>
      <w:tr w:rsidR="00796D33" w:rsidRPr="00CD414C"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Pr="003E4B99" w:rsidRDefault="007375EA" w:rsidP="00185D45">
            <w:pPr>
              <w:pStyle w:val="Heading5"/>
              <w:outlineLvl w:val="4"/>
            </w:pPr>
            <w:r>
              <w:t>…effects</w:t>
            </w:r>
            <w:r w:rsidR="00796D33" w:rsidRPr="003E4B99">
              <w:t xml:space="preserve"> on accessibility</w:t>
            </w:r>
          </w:p>
        </w:tc>
        <w:tc>
          <w:tcPr>
            <w:tcW w:w="7470" w:type="dxa"/>
          </w:tcPr>
          <w:p w:rsidR="00796D33" w:rsidRPr="00CD414C" w:rsidRDefault="00796D33" w:rsidP="00796D33">
            <w:pPr>
              <w:cnfStyle w:val="000000000000" w:firstRow="0" w:lastRow="0" w:firstColumn="0" w:lastColumn="0" w:oddVBand="0" w:evenVBand="0" w:oddHBand="0" w:evenHBand="0" w:firstRowFirstColumn="0" w:firstRowLastColumn="0" w:lastRowFirstColumn="0" w:lastRowLastColumn="0"/>
            </w:pPr>
            <w:r>
              <w:t xml:space="preserve">A component that flashes or blinks in the visual field can cause adverse reactions in people who have photosensitive epilepsy. The size, intensity and duration that </w:t>
            </w:r>
            <w:proofErr w:type="gramStart"/>
            <w:r>
              <w:t>causes</w:t>
            </w:r>
            <w:proofErr w:type="gramEnd"/>
            <w:r>
              <w:t xml:space="preserve"> seizures varies from individual to individual. </w:t>
            </w:r>
          </w:p>
        </w:tc>
      </w:tr>
      <w:tr w:rsidR="00796D33" w:rsidRPr="00CD414C"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…consequences</w:t>
            </w:r>
          </w:p>
        </w:tc>
        <w:tc>
          <w:tcPr>
            <w:tcW w:w="7470" w:type="dxa"/>
          </w:tcPr>
          <w:p w:rsidR="00796D33" w:rsidRPr="00CD414C" w:rsidRDefault="00796D33" w:rsidP="00796D33">
            <w:pPr>
              <w:cnfStyle w:val="000000000000" w:firstRow="0" w:lastRow="0" w:firstColumn="0" w:lastColumn="0" w:oddVBand="0" w:evenVBand="0" w:oddHBand="0" w:evenHBand="0" w:firstRowFirstColumn="0" w:firstRowLastColumn="0" w:lastRowFirstColumn="0" w:lastRowLastColumn="0"/>
            </w:pPr>
            <w:r>
              <w:t>It is well established that objects flickering in the frequency range from 3Hz to 55Hz (from three times to 55 times per second) should be avoided.</w:t>
            </w:r>
          </w:p>
        </w:tc>
      </w:tr>
      <w:tr w:rsidR="00796D33" w:rsidRPr="00521836"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…benefits</w:t>
            </w:r>
          </w:p>
        </w:tc>
        <w:tc>
          <w:tcPr>
            <w:tcW w:w="7470" w:type="dxa"/>
          </w:tcPr>
          <w:p w:rsidR="00796D33" w:rsidRDefault="00796D33" w:rsidP="00796D33">
            <w:pPr>
              <w:cnfStyle w:val="000000000000" w:firstRow="0" w:lastRow="0" w:firstColumn="0" w:lastColumn="0" w:oddVBand="0" w:evenVBand="0" w:oddHBand="0" w:evenHBand="0" w:firstRowFirstColumn="0" w:firstRowLastColumn="0" w:lastRowFirstColumn="0" w:lastRowLastColumn="0"/>
            </w:pPr>
            <w:r>
              <w:t>By avoiding flickering components in the specified range, the risk of inducing seizures is significantly reduced.</w:t>
            </w:r>
          </w:p>
          <w:p w:rsidR="00796D33"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t>Notes: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Scrolling ('marquee') text may cause a flashing effect under certain circumstances.</w:t>
            </w:r>
          </w:p>
          <w:p w:rsidR="00796D33" w:rsidRPr="00EF507C" w:rsidRDefault="00796D33" w:rsidP="00EF507C">
            <w:pPr>
              <w:pStyle w:val="NormalBullet"/>
              <w:cnfStyle w:val="000000000000" w:firstRow="0" w:lastRow="0" w:firstColumn="0" w:lastColumn="0" w:oddVBand="0" w:evenVBand="0" w:oddHBand="0" w:evenHBand="0" w:firstRowFirstColumn="0" w:firstRowLastColumn="0" w:lastRowFirstColumn="0" w:lastRowLastColumn="0"/>
            </w:pPr>
            <w:r w:rsidRPr="00EF507C">
              <w:t>At flash rates approaching and above 55Hz, flashing can be imperceptible to the naked eye (the component(s) will look like they have a steady state). For this reason there is no test that deals with the higher cut-off point of 55Hz.</w:t>
            </w:r>
          </w:p>
        </w:tc>
      </w:tr>
      <w:tr w:rsidR="00796D33" w:rsidRPr="00396252" w:rsidTr="003E4B99">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rsidR="00796D33" w:rsidRDefault="00796D33" w:rsidP="00796D33">
            <w:pPr>
              <w:pStyle w:val="Heading5"/>
              <w:outlineLvl w:val="4"/>
            </w:pPr>
            <w:r w:rsidRPr="001B02DE">
              <w:t>…rationale summary</w:t>
            </w:r>
          </w:p>
        </w:tc>
        <w:tc>
          <w:tcPr>
            <w:tcW w:w="7470" w:type="dxa"/>
          </w:tcPr>
          <w:p w:rsidR="00796D33"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Summary:</w:t>
            </w:r>
          </w:p>
          <w:p w:rsidR="00796D33" w:rsidRPr="00D4787C" w:rsidRDefault="00796D33" w:rsidP="00796D33">
            <w:pPr>
              <w:cnfStyle w:val="000000000000" w:firstRow="0" w:lastRow="0" w:firstColumn="0" w:lastColumn="0" w:oddVBand="0" w:evenVBand="0" w:oddHBand="0" w:evenHBand="0" w:firstRowFirstColumn="0" w:firstRowLastColumn="0" w:lastRowFirstColumn="0" w:lastRowLastColumn="0"/>
              <w:rPr>
                <w:lang w:eastAsia="x-none"/>
              </w:rPr>
            </w:pPr>
            <w:r>
              <w:t>A component that flashes or blinks in the visual field can cause adverse reactions in people who have photosensitive epilepsy. It is well established that objects flickering in the frequency range from 3Hz to 55Hz should be avoided.</w:t>
            </w:r>
          </w:p>
        </w:tc>
      </w:tr>
    </w:tbl>
    <w:p w:rsidR="00066582" w:rsidRDefault="00066582" w:rsidP="00CF1987">
      <w:pPr>
        <w:pStyle w:val="Heading2"/>
      </w:pPr>
      <w:bookmarkStart w:id="140" w:name="_Toc352593121"/>
      <w:bookmarkStart w:id="141" w:name="_Toc410654477"/>
      <w:r>
        <w:lastRenderedPageBreak/>
        <w:t xml:space="preserve">How to </w:t>
      </w:r>
      <w:bookmarkEnd w:id="140"/>
      <w:r w:rsidR="00EB3795" w:rsidRPr="00EB3795">
        <w:t>Report on Flashing Content</w:t>
      </w:r>
      <w:bookmarkEnd w:id="141"/>
    </w:p>
    <w:p w:rsidR="00066582" w:rsidRDefault="00066582" w:rsidP="00066582">
      <w:pPr>
        <w:pStyle w:val="NormalIntroSections"/>
      </w:pPr>
      <w:r>
        <w:t>When developing test processes and reporting results agencies must include a test related to flashing, even though there is no baseline test.</w:t>
      </w:r>
    </w:p>
    <w:p w:rsidR="00066582" w:rsidRDefault="00066582" w:rsidP="00066582">
      <w:pPr>
        <w:pStyle w:val="ListBullet"/>
      </w:pPr>
      <w:r>
        <w:t>Results of tests should indicate the test method used.</w:t>
      </w:r>
    </w:p>
    <w:p w:rsidR="00066582" w:rsidRDefault="00066582" w:rsidP="006B37D1">
      <w:pPr>
        <w:pStyle w:val="ListBullet"/>
      </w:pPr>
      <w:r>
        <w:t xml:space="preserve">Results of tests for flashing can be accepted by </w:t>
      </w:r>
      <w:r w:rsidR="006B37D1">
        <w:t xml:space="preserve">individual </w:t>
      </w:r>
      <w:r>
        <w:t>agencies at their discretion.</w:t>
      </w:r>
    </w:p>
    <w:p w:rsidR="00066582" w:rsidRDefault="00066582" w:rsidP="00066582">
      <w:pPr>
        <w:pStyle w:val="ListBullet"/>
      </w:pPr>
      <w:r>
        <w:t xml:space="preserve">Agencies </w:t>
      </w:r>
      <w:proofErr w:type="gramStart"/>
      <w:r>
        <w:t>who</w:t>
      </w:r>
      <w:proofErr w:type="gramEnd"/>
      <w:r>
        <w:t xml:space="preserve"> adopt the baseline </w:t>
      </w:r>
      <w:r w:rsidRPr="001F6143">
        <w:t>tests and share results with one another cannot reject another agency's test results just because they do not accept the methods for testing flashing content. Agencies can reject the flashing results, but will accept the remainder of the test results, until a reliable baseline test is chosen</w:t>
      </w:r>
      <w:r>
        <w:t>.</w:t>
      </w:r>
    </w:p>
    <w:p w:rsidR="00076723" w:rsidRPr="00892577" w:rsidRDefault="00076723" w:rsidP="003829C1">
      <w:pPr>
        <w:pStyle w:val="Heading1"/>
        <w:rPr>
          <w:lang w:val="en-US"/>
        </w:rPr>
      </w:pPr>
      <w:bookmarkStart w:id="142" w:name="_Toc410654478"/>
      <w:r w:rsidRPr="00892577">
        <w:lastRenderedPageBreak/>
        <w:t xml:space="preserve">Attachment </w:t>
      </w:r>
      <w:r w:rsidR="003C48B1">
        <w:rPr>
          <w:lang w:val="en-US"/>
        </w:rPr>
        <w:t>C</w:t>
      </w:r>
      <w:r w:rsidRPr="00892577">
        <w:rPr>
          <w:lang w:val="en-US"/>
        </w:rPr>
        <w:t xml:space="preserve"> – MS Word 2010 Automated </w:t>
      </w:r>
      <w:r w:rsidR="003829C1" w:rsidRPr="00892577">
        <w:rPr>
          <w:lang w:val="en-US"/>
        </w:rPr>
        <w:t>A</w:t>
      </w:r>
      <w:r w:rsidR="003829C1">
        <w:rPr>
          <w:lang w:val="en-US"/>
        </w:rPr>
        <w:t>ccessibility</w:t>
      </w:r>
      <w:r w:rsidR="003829C1" w:rsidRPr="00892577">
        <w:rPr>
          <w:lang w:val="en-US"/>
        </w:rPr>
        <w:t xml:space="preserve"> </w:t>
      </w:r>
      <w:r w:rsidRPr="00892577">
        <w:rPr>
          <w:lang w:val="en-US"/>
        </w:rPr>
        <w:t>Checker</w:t>
      </w:r>
      <w:bookmarkEnd w:id="142"/>
    </w:p>
    <w:p w:rsidR="0027427F" w:rsidRDefault="00A841AE" w:rsidP="000913AC">
      <w:pPr>
        <w:pStyle w:val="NormalIntroSections"/>
      </w:pPr>
      <w:r>
        <w:t xml:space="preserve">The MS Word Automated Accessibility Checker </w:t>
      </w:r>
      <w:r w:rsidR="00892577">
        <w:t>is</w:t>
      </w:r>
      <w:r>
        <w:t xml:space="preserve"> used </w:t>
      </w:r>
      <w:r w:rsidR="00892577">
        <w:t xml:space="preserve">in </w:t>
      </w:r>
      <w:r>
        <w:t>some of the items in this test process.</w:t>
      </w:r>
    </w:p>
    <w:p w:rsidR="008D6FD6" w:rsidRDefault="00A841AE" w:rsidP="00892577">
      <w:pPr>
        <w:pStyle w:val="Heading6"/>
      </w:pPr>
      <w:r w:rsidRPr="009C5641">
        <w:t>Note:</w:t>
      </w:r>
    </w:p>
    <w:p w:rsidR="008D6FD6" w:rsidRDefault="00892577" w:rsidP="00892577">
      <w:pPr>
        <w:pStyle w:val="ListBullet"/>
      </w:pPr>
      <w:r>
        <w:t>T</w:t>
      </w:r>
      <w:r w:rsidR="00A841AE" w:rsidRPr="009C5641">
        <w:t>he document</w:t>
      </w:r>
      <w:r w:rsidR="00A841AE" w:rsidRPr="009C5641">
        <w:rPr>
          <w:b/>
        </w:rPr>
        <w:t xml:space="preserve"> must be saved in the ".docx" format, and saved from within MS Word 2010.</w:t>
      </w:r>
    </w:p>
    <w:p w:rsidR="00A841AE" w:rsidRPr="000913AC" w:rsidRDefault="00A841AE" w:rsidP="000913AC">
      <w:pPr>
        <w:pStyle w:val="ListBullet"/>
      </w:pPr>
      <w:r w:rsidRPr="000913AC">
        <w:t>When saving, the “Maintain compatibility with previous versions of Word” must be unchecked.</w:t>
      </w:r>
    </w:p>
    <w:tbl>
      <w:tblPr>
        <w:tblStyle w:val="Testresultstable"/>
        <w:tblW w:w="0" w:type="auto"/>
        <w:jc w:val="center"/>
        <w:tblLayout w:type="fixed"/>
        <w:tblLook w:val="0620" w:firstRow="1" w:lastRow="0" w:firstColumn="0" w:lastColumn="0" w:noHBand="1" w:noVBand="1"/>
      </w:tblPr>
      <w:tblGrid>
        <w:gridCol w:w="2962"/>
        <w:gridCol w:w="3257"/>
        <w:gridCol w:w="3257"/>
      </w:tblGrid>
      <w:tr w:rsidR="002D507F" w:rsidRPr="001B50BD" w:rsidTr="002D507F">
        <w:trPr>
          <w:cnfStyle w:val="100000000000" w:firstRow="1" w:lastRow="0" w:firstColumn="0" w:lastColumn="0" w:oddVBand="0" w:evenVBand="0" w:oddHBand="0" w:evenHBand="0" w:firstRowFirstColumn="0" w:firstRowLastColumn="0" w:lastRowFirstColumn="0" w:lastRowLastColumn="0"/>
          <w:jc w:val="center"/>
        </w:trPr>
        <w:tc>
          <w:tcPr>
            <w:tcW w:w="2962" w:type="dxa"/>
          </w:tcPr>
          <w:p w:rsidR="002D507F" w:rsidRPr="001B50BD" w:rsidRDefault="002D507F" w:rsidP="00E67A21">
            <w:pPr>
              <w:pStyle w:val="Tableheading"/>
            </w:pPr>
            <w:r w:rsidRPr="001B50BD">
              <w:t>Accessibility checker error</w:t>
            </w:r>
            <w:r w:rsidRPr="001B50BD">
              <w:br/>
              <w:t>(alphabetical order)</w:t>
            </w:r>
          </w:p>
        </w:tc>
        <w:tc>
          <w:tcPr>
            <w:tcW w:w="3257" w:type="dxa"/>
          </w:tcPr>
          <w:p w:rsidR="002D507F" w:rsidRPr="001B50BD" w:rsidRDefault="002D507F" w:rsidP="00892577">
            <w:pPr>
              <w:pStyle w:val="Tableheading"/>
            </w:pPr>
            <w:r w:rsidRPr="001B50BD">
              <w:t xml:space="preserve">Related </w:t>
            </w:r>
            <w:r>
              <w:t>Baseline T</w:t>
            </w:r>
            <w:r w:rsidRPr="001B50BD">
              <w:t>est</w:t>
            </w:r>
            <w:r>
              <w:t xml:space="preserve"> </w:t>
            </w:r>
            <w:r>
              <w:br/>
              <w:t>(begins page #)</w:t>
            </w:r>
          </w:p>
        </w:tc>
        <w:tc>
          <w:tcPr>
            <w:tcW w:w="3257" w:type="dxa"/>
          </w:tcPr>
          <w:p w:rsidR="002D507F" w:rsidRPr="001B50BD" w:rsidRDefault="00C924FD" w:rsidP="00892577">
            <w:pPr>
              <w:pStyle w:val="Tableheading"/>
            </w:pPr>
            <w:r>
              <w:t>Notes</w:t>
            </w:r>
          </w:p>
        </w:tc>
      </w:tr>
      <w:tr w:rsidR="002D507F" w:rsidRPr="001B50BD" w:rsidTr="002D507F">
        <w:trPr>
          <w:jc w:val="center"/>
        </w:trPr>
        <w:tc>
          <w:tcPr>
            <w:tcW w:w="2962" w:type="dxa"/>
          </w:tcPr>
          <w:p w:rsidR="002D507F" w:rsidRPr="001B50BD" w:rsidRDefault="002D507F" w:rsidP="00E67A21">
            <w:pPr>
              <w:pStyle w:val="Tabletestprocessnobullet"/>
            </w:pPr>
            <w:r w:rsidRPr="00E95DA4">
              <w:t>Blank Table Rows or Columns</w:t>
            </w:r>
          </w:p>
        </w:tc>
        <w:tc>
          <w:tcPr>
            <w:tcW w:w="3257" w:type="dxa"/>
          </w:tcPr>
          <w:p w:rsidR="002D507F" w:rsidRPr="001B50BD" w:rsidRDefault="00E95DA4" w:rsidP="002D507F">
            <w:pPr>
              <w:pStyle w:val="Tabletestprocessnobullet"/>
              <w:jc w:val="both"/>
            </w:pPr>
            <w:r>
              <w:t>NA</w:t>
            </w:r>
          </w:p>
        </w:tc>
        <w:tc>
          <w:tcPr>
            <w:tcW w:w="3257" w:type="dxa"/>
          </w:tcPr>
          <w:p w:rsidR="002D507F" w:rsidRDefault="002D507F" w:rsidP="002D507F">
            <w:pPr>
              <w:pStyle w:val="Tabletestprocessnobullet"/>
              <w:jc w:val="both"/>
            </w:pPr>
          </w:p>
        </w:tc>
      </w:tr>
      <w:tr w:rsidR="002D507F" w:rsidRPr="001B50BD" w:rsidTr="002D507F">
        <w:trPr>
          <w:jc w:val="center"/>
        </w:trPr>
        <w:tc>
          <w:tcPr>
            <w:tcW w:w="2962" w:type="dxa"/>
          </w:tcPr>
          <w:p w:rsidR="002D507F" w:rsidRPr="001B50BD" w:rsidRDefault="002D507F" w:rsidP="00E67A21">
            <w:pPr>
              <w:pStyle w:val="Tabletestprocessnobullet"/>
            </w:pPr>
            <w:r w:rsidRPr="001B50BD">
              <w:t>Check Reading Order</w:t>
            </w:r>
          </w:p>
        </w:tc>
        <w:tc>
          <w:tcPr>
            <w:tcW w:w="3257" w:type="dxa"/>
          </w:tcPr>
          <w:p w:rsidR="002D507F" w:rsidRPr="001B50BD" w:rsidRDefault="00173C60" w:rsidP="00E67A21">
            <w:pPr>
              <w:pStyle w:val="Tabletestprocessnobullet"/>
            </w:pPr>
            <w:r>
              <w:fldChar w:fldCharType="begin"/>
            </w:r>
            <w:r>
              <w:instrText xml:space="preserve"> REF _Ref367458078 \h </w:instrText>
            </w:r>
            <w:r>
              <w:fldChar w:fldCharType="separate"/>
            </w:r>
            <w:r w:rsidR="001A0D9D">
              <w:t>Reading O</w:t>
            </w:r>
            <w:r w:rsidR="001A0D9D" w:rsidRPr="00D00F90">
              <w:t>rder</w:t>
            </w:r>
            <w:r>
              <w:fldChar w:fldCharType="end"/>
            </w:r>
            <w:r>
              <w:t xml:space="preserve">, </w:t>
            </w:r>
            <w:r w:rsidR="008B659B">
              <w:t xml:space="preserve">#2, </w:t>
            </w:r>
            <w:r>
              <w:t>p.</w:t>
            </w:r>
            <w:r>
              <w:fldChar w:fldCharType="begin"/>
            </w:r>
            <w:r>
              <w:instrText xml:space="preserve"> PAGEREF _Ref367458081 \h </w:instrText>
            </w:r>
            <w:r>
              <w:fldChar w:fldCharType="separate"/>
            </w:r>
            <w:r w:rsidR="001A0D9D">
              <w:rPr>
                <w:noProof/>
              </w:rPr>
              <w:t>17</w:t>
            </w:r>
            <w:r>
              <w:fldChar w:fldCharType="end"/>
            </w:r>
          </w:p>
        </w:tc>
        <w:tc>
          <w:tcPr>
            <w:tcW w:w="3257" w:type="dxa"/>
          </w:tcPr>
          <w:p w:rsidR="002D507F" w:rsidRPr="001B50BD" w:rsidRDefault="002D507F" w:rsidP="00E67A21">
            <w:pPr>
              <w:pStyle w:val="Tabletestprocessnobullet"/>
            </w:pPr>
            <w:r>
              <w:t>Note only</w:t>
            </w:r>
          </w:p>
        </w:tc>
      </w:tr>
      <w:tr w:rsidR="002D507F" w:rsidRPr="001B50BD" w:rsidTr="002D507F">
        <w:trPr>
          <w:jc w:val="center"/>
        </w:trPr>
        <w:tc>
          <w:tcPr>
            <w:tcW w:w="2962" w:type="dxa"/>
          </w:tcPr>
          <w:p w:rsidR="002D507F" w:rsidRPr="001B50BD" w:rsidRDefault="002D507F" w:rsidP="00E67A21">
            <w:pPr>
              <w:pStyle w:val="Tabletestprocessnobullet"/>
            </w:pPr>
            <w:r w:rsidRPr="001B50BD">
              <w:t xml:space="preserve">Heading is Too Long </w:t>
            </w:r>
          </w:p>
        </w:tc>
        <w:tc>
          <w:tcPr>
            <w:tcW w:w="3257" w:type="dxa"/>
          </w:tcPr>
          <w:p w:rsidR="002D507F" w:rsidRPr="001B50BD" w:rsidRDefault="002D507F" w:rsidP="00E67A21">
            <w:pPr>
              <w:pStyle w:val="Tabletestprocessnobullet"/>
            </w:pPr>
            <w:r w:rsidRPr="001B50BD">
              <w:t>N/A</w:t>
            </w:r>
          </w:p>
        </w:tc>
        <w:tc>
          <w:tcPr>
            <w:tcW w:w="3257" w:type="dxa"/>
          </w:tcPr>
          <w:p w:rsidR="002D507F" w:rsidRPr="001B50BD"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Infrequent Headings</w:t>
            </w:r>
          </w:p>
        </w:tc>
        <w:tc>
          <w:tcPr>
            <w:tcW w:w="3257" w:type="dxa"/>
          </w:tcPr>
          <w:p w:rsidR="002D507F" w:rsidRPr="001B50BD" w:rsidRDefault="002D507F" w:rsidP="00E67A21">
            <w:pPr>
              <w:pStyle w:val="Tabletestprocessnobullet"/>
            </w:pPr>
            <w:r w:rsidRPr="001B50BD">
              <w:t>N/A</w:t>
            </w:r>
          </w:p>
        </w:tc>
        <w:tc>
          <w:tcPr>
            <w:tcW w:w="3257" w:type="dxa"/>
          </w:tcPr>
          <w:p w:rsidR="002D507F" w:rsidRPr="001B50BD"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Merged or Split Cells</w:t>
            </w:r>
          </w:p>
        </w:tc>
        <w:tc>
          <w:tcPr>
            <w:tcW w:w="3257" w:type="dxa"/>
          </w:tcPr>
          <w:p w:rsidR="002D507F" w:rsidRPr="001B50BD" w:rsidRDefault="00463623" w:rsidP="008B659B">
            <w:pPr>
              <w:pStyle w:val="Tabletestprocessnobullet"/>
            </w:pPr>
            <w:r>
              <w:fldChar w:fldCharType="begin"/>
            </w:r>
            <w:r>
              <w:instrText xml:space="preserve"> REF _Ref365290700 \h </w:instrText>
            </w:r>
            <w:r>
              <w:fldChar w:fldCharType="separate"/>
            </w:r>
            <w:r w:rsidR="001A0D9D">
              <w:t>Data Tables (Cell-Header Association)</w:t>
            </w:r>
            <w:r>
              <w:fldChar w:fldCharType="end"/>
            </w:r>
            <w:r w:rsidR="008B659B">
              <w:t xml:space="preserve"> #11,</w:t>
            </w:r>
            <w:r w:rsidR="00C924FD">
              <w:t xml:space="preserve"> p.</w:t>
            </w:r>
            <w:r>
              <w:fldChar w:fldCharType="begin"/>
            </w:r>
            <w:r>
              <w:instrText xml:space="preserve"> PAGEREF _Ref365290703 \h </w:instrText>
            </w:r>
            <w:r>
              <w:fldChar w:fldCharType="separate"/>
            </w:r>
            <w:r w:rsidR="001A0D9D">
              <w:rPr>
                <w:noProof/>
              </w:rPr>
              <w:t>36</w:t>
            </w:r>
            <w:r>
              <w:fldChar w:fldCharType="end"/>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Missing Alt Text: Picture, Text Box, Other Elements</w:t>
            </w:r>
          </w:p>
        </w:tc>
        <w:tc>
          <w:tcPr>
            <w:tcW w:w="3257" w:type="dxa"/>
          </w:tcPr>
          <w:p w:rsidR="002D507F" w:rsidRPr="001B50BD" w:rsidRDefault="00EB3795" w:rsidP="008B659B">
            <w:pPr>
              <w:pStyle w:val="Tabletestprocessnobullet"/>
            </w:pPr>
            <w:r>
              <w:t>Images, Images</w:t>
            </w:r>
            <w:r w:rsidR="008B659B">
              <w:t xml:space="preserve"> #13,</w:t>
            </w:r>
            <w:r w:rsidR="00C924FD">
              <w:t xml:space="preserve"> p.</w:t>
            </w:r>
            <w:r w:rsidR="00463623">
              <w:fldChar w:fldCharType="begin"/>
            </w:r>
            <w:r w:rsidR="00463623">
              <w:instrText xml:space="preserve"> PAGEREF _Ref365290730 \h </w:instrText>
            </w:r>
            <w:r w:rsidR="00463623">
              <w:fldChar w:fldCharType="separate"/>
            </w:r>
            <w:r w:rsidR="001A0D9D">
              <w:rPr>
                <w:noProof/>
              </w:rPr>
              <w:t>40</w:t>
            </w:r>
            <w:r w:rsidR="00463623">
              <w:fldChar w:fldCharType="end"/>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Missing Alt Text: Tables</w:t>
            </w:r>
          </w:p>
        </w:tc>
        <w:tc>
          <w:tcPr>
            <w:tcW w:w="3257" w:type="dxa"/>
          </w:tcPr>
          <w:p w:rsidR="002D507F" w:rsidRPr="001B50BD" w:rsidRDefault="00463623" w:rsidP="00E67A21">
            <w:pPr>
              <w:pStyle w:val="Tabletestprocessnobullet"/>
            </w:pPr>
            <w:r>
              <w:fldChar w:fldCharType="begin"/>
            </w:r>
            <w:r>
              <w:instrText xml:space="preserve"> REF _Ref365290750 \h </w:instrText>
            </w:r>
            <w:r>
              <w:fldChar w:fldCharType="separate"/>
            </w:r>
            <w:r w:rsidR="001A0D9D">
              <w:t xml:space="preserve">Data </w:t>
            </w:r>
            <w:r w:rsidR="001A0D9D" w:rsidRPr="00B04BBF">
              <w:t xml:space="preserve">Tables </w:t>
            </w:r>
            <w:r w:rsidR="001A0D9D">
              <w:t>(Headers)</w:t>
            </w:r>
            <w:r>
              <w:fldChar w:fldCharType="end"/>
            </w:r>
            <w:r w:rsidR="008B659B">
              <w:t xml:space="preserve"> #10</w:t>
            </w:r>
            <w:r w:rsidR="00C924FD">
              <w:t>, p.</w:t>
            </w:r>
            <w:r>
              <w:fldChar w:fldCharType="begin"/>
            </w:r>
            <w:r>
              <w:instrText xml:space="preserve"> PAGEREF _Ref365290753 \h </w:instrText>
            </w:r>
            <w:r>
              <w:fldChar w:fldCharType="separate"/>
            </w:r>
            <w:r w:rsidR="001A0D9D">
              <w:rPr>
                <w:noProof/>
              </w:rPr>
              <w:t>33</w:t>
            </w:r>
            <w:r>
              <w:fldChar w:fldCharType="end"/>
            </w:r>
          </w:p>
        </w:tc>
        <w:tc>
          <w:tcPr>
            <w:tcW w:w="3257" w:type="dxa"/>
          </w:tcPr>
          <w:p w:rsidR="002D507F" w:rsidRDefault="00463623" w:rsidP="00E67A21">
            <w:pPr>
              <w:pStyle w:val="Tabletestprocessnobullet"/>
            </w:pPr>
            <w:r>
              <w:t>Advisory Tip Only</w:t>
            </w:r>
          </w:p>
        </w:tc>
      </w:tr>
      <w:tr w:rsidR="002D507F" w:rsidRPr="001B50BD" w:rsidTr="002D507F">
        <w:trPr>
          <w:jc w:val="center"/>
        </w:trPr>
        <w:tc>
          <w:tcPr>
            <w:tcW w:w="2962" w:type="dxa"/>
          </w:tcPr>
          <w:p w:rsidR="002D507F" w:rsidRPr="001B50BD" w:rsidRDefault="002D507F" w:rsidP="00E67A21">
            <w:pPr>
              <w:pStyle w:val="Tabletestprocessnobullet"/>
            </w:pPr>
            <w:r w:rsidRPr="001B50BD">
              <w:t>No Header Row Specified</w:t>
            </w:r>
          </w:p>
        </w:tc>
        <w:tc>
          <w:tcPr>
            <w:tcW w:w="3257" w:type="dxa"/>
          </w:tcPr>
          <w:p w:rsidR="002D507F" w:rsidRPr="001B50BD" w:rsidRDefault="00463623" w:rsidP="00E67A21">
            <w:pPr>
              <w:pStyle w:val="Tabletestprocessnobullet"/>
            </w:pPr>
            <w:r>
              <w:fldChar w:fldCharType="begin"/>
            </w:r>
            <w:r>
              <w:instrText xml:space="preserve"> REF _Ref365290750 \h </w:instrText>
            </w:r>
            <w:r>
              <w:fldChar w:fldCharType="separate"/>
            </w:r>
            <w:r w:rsidR="001A0D9D">
              <w:t xml:space="preserve">Data </w:t>
            </w:r>
            <w:r w:rsidR="001A0D9D" w:rsidRPr="00B04BBF">
              <w:t xml:space="preserve">Tables </w:t>
            </w:r>
            <w:r w:rsidR="001A0D9D">
              <w:t>(Headers)</w:t>
            </w:r>
            <w:r>
              <w:fldChar w:fldCharType="end"/>
            </w:r>
            <w:r w:rsidR="008B659B">
              <w:t xml:space="preserve"> #10</w:t>
            </w:r>
            <w:r w:rsidR="00C924FD">
              <w:t>, p.</w:t>
            </w:r>
            <w:r>
              <w:fldChar w:fldCharType="begin"/>
            </w:r>
            <w:r>
              <w:instrText xml:space="preserve"> PAGEREF _Ref365290753 \h </w:instrText>
            </w:r>
            <w:r>
              <w:fldChar w:fldCharType="separate"/>
            </w:r>
            <w:r w:rsidR="001A0D9D">
              <w:rPr>
                <w:noProof/>
              </w:rPr>
              <w:t>33</w:t>
            </w:r>
            <w:r>
              <w:fldChar w:fldCharType="end"/>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Objects Not Inline</w:t>
            </w:r>
          </w:p>
        </w:tc>
        <w:tc>
          <w:tcPr>
            <w:tcW w:w="3257" w:type="dxa"/>
          </w:tcPr>
          <w:p w:rsidR="002D507F" w:rsidRPr="001B50BD" w:rsidRDefault="00173C60" w:rsidP="00E67A21">
            <w:pPr>
              <w:pStyle w:val="Tabletestprocessnobullet"/>
            </w:pPr>
            <w:r>
              <w:fldChar w:fldCharType="begin"/>
            </w:r>
            <w:r>
              <w:instrText xml:space="preserve"> REF _Ref367458193 \h </w:instrText>
            </w:r>
            <w:r>
              <w:fldChar w:fldCharType="separate"/>
            </w:r>
            <w:r w:rsidR="001A0D9D">
              <w:t>Inline Elements</w:t>
            </w:r>
            <w:r>
              <w:fldChar w:fldCharType="end"/>
            </w:r>
            <w:r w:rsidR="008B659B">
              <w:t xml:space="preserve"> #1</w:t>
            </w:r>
            <w:r>
              <w:t>, p.</w:t>
            </w:r>
            <w:r>
              <w:fldChar w:fldCharType="begin"/>
            </w:r>
            <w:r>
              <w:instrText xml:space="preserve"> PAGEREF _Ref367458196 \h </w:instrText>
            </w:r>
            <w:r>
              <w:fldChar w:fldCharType="separate"/>
            </w:r>
            <w:r w:rsidR="001A0D9D">
              <w:rPr>
                <w:noProof/>
              </w:rPr>
              <w:t>15</w:t>
            </w:r>
            <w:r>
              <w:fldChar w:fldCharType="end"/>
            </w:r>
          </w:p>
        </w:tc>
        <w:tc>
          <w:tcPr>
            <w:tcW w:w="3257" w:type="dxa"/>
          </w:tcPr>
          <w:p w:rsidR="002D507F" w:rsidRPr="001B50BD"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Repeated Blank Characters</w:t>
            </w:r>
          </w:p>
        </w:tc>
        <w:tc>
          <w:tcPr>
            <w:tcW w:w="3257" w:type="dxa"/>
          </w:tcPr>
          <w:p w:rsidR="002D507F" w:rsidRPr="001B50BD" w:rsidRDefault="002362EB" w:rsidP="00E67A21">
            <w:pPr>
              <w:pStyle w:val="Tabletestprocessnobullet"/>
            </w:pPr>
            <w:r>
              <w:fldChar w:fldCharType="begin"/>
            </w:r>
            <w:r>
              <w:instrText xml:space="preserve"> REF _Ref367458302 \h </w:instrText>
            </w:r>
            <w:r>
              <w:fldChar w:fldCharType="separate"/>
            </w:r>
            <w:r w:rsidR="001A0D9D">
              <w:t>Reading O</w:t>
            </w:r>
            <w:r w:rsidR="001A0D9D" w:rsidRPr="00D00F90">
              <w:t>rder</w:t>
            </w:r>
            <w:r>
              <w:fldChar w:fldCharType="end"/>
            </w:r>
            <w:r w:rsidR="008B659B">
              <w:t xml:space="preserve"> #2</w:t>
            </w:r>
            <w:r>
              <w:t>, p.</w:t>
            </w:r>
            <w:r>
              <w:fldChar w:fldCharType="begin"/>
            </w:r>
            <w:r>
              <w:instrText xml:space="preserve"> PAGEREF _Ref367458317 \h </w:instrText>
            </w:r>
            <w:r>
              <w:fldChar w:fldCharType="separate"/>
            </w:r>
            <w:r w:rsidR="001A0D9D">
              <w:rPr>
                <w:noProof/>
              </w:rPr>
              <w:t>17</w:t>
            </w:r>
            <w:r>
              <w:fldChar w:fldCharType="end"/>
            </w:r>
          </w:p>
        </w:tc>
        <w:tc>
          <w:tcPr>
            <w:tcW w:w="3257" w:type="dxa"/>
          </w:tcPr>
          <w:p w:rsidR="002D507F" w:rsidRPr="001B50BD" w:rsidRDefault="00463623" w:rsidP="00E67A21">
            <w:pPr>
              <w:pStyle w:val="Tabletestprocessnobullet"/>
            </w:pPr>
            <w:r>
              <w:t>Advisory Tip Only</w:t>
            </w:r>
          </w:p>
        </w:tc>
      </w:tr>
      <w:tr w:rsidR="002D507F" w:rsidRPr="001B50BD" w:rsidTr="002D507F">
        <w:trPr>
          <w:jc w:val="center"/>
        </w:trPr>
        <w:tc>
          <w:tcPr>
            <w:tcW w:w="2962" w:type="dxa"/>
          </w:tcPr>
          <w:p w:rsidR="002D507F" w:rsidRPr="001B50BD" w:rsidRDefault="002D507F" w:rsidP="00E67A21">
            <w:pPr>
              <w:pStyle w:val="Tabletestprocessnobullet"/>
            </w:pPr>
            <w:r w:rsidRPr="001B50BD">
              <w:t>Skipped Heading Level</w:t>
            </w:r>
          </w:p>
        </w:tc>
        <w:tc>
          <w:tcPr>
            <w:tcW w:w="3257" w:type="dxa"/>
          </w:tcPr>
          <w:p w:rsidR="002D507F" w:rsidRPr="001B50BD" w:rsidRDefault="00C924FD" w:rsidP="00E67A21">
            <w:pPr>
              <w:pStyle w:val="Tabletestprocessnobullet"/>
            </w:pPr>
            <w:r>
              <w:t>N/A</w:t>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Unclear Hyperlink Text</w:t>
            </w:r>
          </w:p>
        </w:tc>
        <w:tc>
          <w:tcPr>
            <w:tcW w:w="3257" w:type="dxa"/>
          </w:tcPr>
          <w:p w:rsidR="002D507F" w:rsidRPr="001B50BD" w:rsidRDefault="00C924FD" w:rsidP="00E67A21">
            <w:pPr>
              <w:pStyle w:val="Tabletestprocessnobullet"/>
            </w:pPr>
            <w:r>
              <w:fldChar w:fldCharType="begin"/>
            </w:r>
            <w:r>
              <w:instrText xml:space="preserve"> REF _Ref365290930 \h </w:instrText>
            </w:r>
            <w:r>
              <w:fldChar w:fldCharType="separate"/>
            </w:r>
            <w:r w:rsidR="001A0D9D" w:rsidRPr="00B04BBF">
              <w:t>Links</w:t>
            </w:r>
            <w:r w:rsidR="001A0D9D">
              <w:t xml:space="preserve"> and User Controls</w:t>
            </w:r>
            <w:r>
              <w:fldChar w:fldCharType="end"/>
            </w:r>
            <w:r w:rsidR="008B659B">
              <w:t xml:space="preserve"> #7</w:t>
            </w:r>
            <w:r>
              <w:t>, p.</w:t>
            </w:r>
            <w:r>
              <w:fldChar w:fldCharType="begin"/>
            </w:r>
            <w:r>
              <w:instrText xml:space="preserve"> PAGEREF _Ref365290933 \h </w:instrText>
            </w:r>
            <w:r>
              <w:fldChar w:fldCharType="separate"/>
            </w:r>
            <w:r w:rsidR="001A0D9D">
              <w:rPr>
                <w:noProof/>
              </w:rPr>
              <w:t>28</w:t>
            </w:r>
            <w:r>
              <w:fldChar w:fldCharType="end"/>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Unstructured Document</w:t>
            </w:r>
          </w:p>
        </w:tc>
        <w:tc>
          <w:tcPr>
            <w:tcW w:w="3257" w:type="dxa"/>
          </w:tcPr>
          <w:p w:rsidR="002D507F" w:rsidRPr="001B50BD" w:rsidRDefault="00C924FD" w:rsidP="00E67A21">
            <w:pPr>
              <w:pStyle w:val="Tabletestprocessnobullet"/>
            </w:pPr>
            <w:r>
              <w:fldChar w:fldCharType="begin"/>
            </w:r>
            <w:r>
              <w:instrText xml:space="preserve"> REF _Ref365290957 \h </w:instrText>
            </w:r>
            <w:r>
              <w:fldChar w:fldCharType="separate"/>
            </w:r>
            <w:r w:rsidR="001A0D9D" w:rsidRPr="00B04BBF">
              <w:t>Headings</w:t>
            </w:r>
            <w:r>
              <w:fldChar w:fldCharType="end"/>
            </w:r>
            <w:r w:rsidR="008B659B">
              <w:t xml:space="preserve"> #</w:t>
            </w:r>
            <w:r w:rsidR="00B26FCE">
              <w:t>4</w:t>
            </w:r>
            <w:r>
              <w:t>, p.</w:t>
            </w:r>
            <w:r>
              <w:fldChar w:fldCharType="begin"/>
            </w:r>
            <w:r>
              <w:instrText xml:space="preserve"> PAGEREF _Ref365290960 \h </w:instrText>
            </w:r>
            <w:r>
              <w:fldChar w:fldCharType="separate"/>
            </w:r>
            <w:r w:rsidR="001A0D9D">
              <w:rPr>
                <w:noProof/>
              </w:rPr>
              <w:t>21</w:t>
            </w:r>
            <w:r>
              <w:fldChar w:fldCharType="end"/>
            </w:r>
          </w:p>
        </w:tc>
        <w:tc>
          <w:tcPr>
            <w:tcW w:w="3257" w:type="dxa"/>
          </w:tcPr>
          <w:p w:rsidR="002D507F" w:rsidRDefault="002D507F" w:rsidP="00E67A21">
            <w:pPr>
              <w:pStyle w:val="Tabletestprocessnobullet"/>
            </w:pPr>
          </w:p>
        </w:tc>
      </w:tr>
      <w:tr w:rsidR="002D507F" w:rsidRPr="001B50BD" w:rsidTr="002D507F">
        <w:trPr>
          <w:jc w:val="center"/>
        </w:trPr>
        <w:tc>
          <w:tcPr>
            <w:tcW w:w="2962" w:type="dxa"/>
          </w:tcPr>
          <w:p w:rsidR="002D507F" w:rsidRPr="001B50BD" w:rsidRDefault="002D507F" w:rsidP="00E67A21">
            <w:pPr>
              <w:pStyle w:val="Tabletestprocessnobullet"/>
            </w:pPr>
            <w:r w:rsidRPr="001B50BD">
              <w:t>Using Image Watermark</w:t>
            </w:r>
          </w:p>
        </w:tc>
        <w:tc>
          <w:tcPr>
            <w:tcW w:w="3257" w:type="dxa"/>
          </w:tcPr>
          <w:p w:rsidR="002D507F" w:rsidRPr="001B50BD" w:rsidRDefault="002D507F" w:rsidP="00E67A21">
            <w:pPr>
              <w:pStyle w:val="Tabletestprocessnobullet"/>
            </w:pPr>
            <w:r w:rsidRPr="001B50BD">
              <w:t>N/A</w:t>
            </w:r>
          </w:p>
        </w:tc>
        <w:tc>
          <w:tcPr>
            <w:tcW w:w="3257" w:type="dxa"/>
          </w:tcPr>
          <w:p w:rsidR="002D507F" w:rsidRPr="001B50BD" w:rsidRDefault="002D507F" w:rsidP="00E67A21">
            <w:pPr>
              <w:pStyle w:val="Tabletestprocessnobullet"/>
            </w:pPr>
          </w:p>
        </w:tc>
      </w:tr>
    </w:tbl>
    <w:p w:rsidR="00DB6EC7" w:rsidRDefault="001A5F47" w:rsidP="00DB6EC7">
      <w:pPr>
        <w:pStyle w:val="Heading1"/>
        <w:rPr>
          <w:lang w:val="en-US"/>
        </w:rPr>
      </w:pPr>
      <w:bookmarkStart w:id="143" w:name="_Ref388348161"/>
      <w:bookmarkStart w:id="144" w:name="_Toc410654479"/>
      <w:r w:rsidRPr="00892577">
        <w:lastRenderedPageBreak/>
        <w:t xml:space="preserve">Attachment </w:t>
      </w:r>
      <w:r w:rsidR="003C48B1">
        <w:rPr>
          <w:lang w:val="en-US"/>
        </w:rPr>
        <w:t>D</w:t>
      </w:r>
      <w:r w:rsidRPr="00892577">
        <w:t xml:space="preserve"> – </w:t>
      </w:r>
      <w:r w:rsidR="004D2411">
        <w:t>Color Contrast Analyzer</w:t>
      </w:r>
      <w:r w:rsidR="004D2411">
        <w:rPr>
          <w:lang w:val="en-US"/>
        </w:rPr>
        <w:t>s</w:t>
      </w:r>
      <w:bookmarkEnd w:id="143"/>
      <w:bookmarkEnd w:id="144"/>
    </w:p>
    <w:p w:rsidR="004D2411" w:rsidRPr="001626E4" w:rsidRDefault="00DB6EC7" w:rsidP="000913AC">
      <w:pPr>
        <w:pStyle w:val="NormalIntroSections"/>
      </w:pPr>
      <w:r w:rsidRPr="001626E4">
        <w:t xml:space="preserve">The following tools can be </w:t>
      </w:r>
      <w:r w:rsidR="004D2411" w:rsidRPr="001626E4">
        <w:t>used to compare color contrast:</w:t>
      </w:r>
    </w:p>
    <w:p w:rsidR="004D2411" w:rsidRDefault="003C48B1" w:rsidP="00BC6552">
      <w:pPr>
        <w:pStyle w:val="ListBullet"/>
      </w:pPr>
      <w:hyperlink r:id="rId13" w:history="1">
        <w:r w:rsidR="004D2411" w:rsidRPr="001146B6">
          <w:rPr>
            <w:rStyle w:val="Hyperlink"/>
          </w:rPr>
          <w:t>WebAim Color Contrast Anaylzer (</w:t>
        </w:r>
        <w:r w:rsidR="004D2411" w:rsidRPr="001146B6">
          <w:rPr>
            <w:rStyle w:val="Hyperlink"/>
            <w:lang w:eastAsia="x-none"/>
          </w:rPr>
          <w:t>http://webaim.org/resources/contrastchecker/</w:t>
        </w:r>
        <w:r w:rsidR="004D2411" w:rsidRPr="001146B6">
          <w:rPr>
            <w:rStyle w:val="Hyperlink"/>
          </w:rPr>
          <w:t>)</w:t>
        </w:r>
      </w:hyperlink>
    </w:p>
    <w:p w:rsidR="00BC6552" w:rsidRDefault="003C48B1" w:rsidP="00BC6552">
      <w:pPr>
        <w:pStyle w:val="ListBullet"/>
      </w:pPr>
      <w:hyperlink r:id="rId14" w:history="1">
        <w:r w:rsidR="001146B6" w:rsidRPr="001146B6">
          <w:rPr>
            <w:rStyle w:val="Hyperlink"/>
          </w:rPr>
          <w:t>Juicy Studio (http://www.paciellogroup.com/resources/contrastAnalyser)</w:t>
        </w:r>
      </w:hyperlink>
    </w:p>
    <w:p w:rsidR="00B61290" w:rsidRPr="001146B6" w:rsidRDefault="003C48B1" w:rsidP="00104E0A">
      <w:pPr>
        <w:pStyle w:val="ListBullet"/>
      </w:pPr>
      <w:hyperlink r:id="rId15" w:history="1">
        <w:r w:rsidR="004D2411" w:rsidRPr="00BC6552">
          <w:rPr>
            <w:rStyle w:val="Hyperlink"/>
          </w:rPr>
          <w:t>Color Contrast Check</w:t>
        </w:r>
        <w:r w:rsidR="00DB6EC7" w:rsidRPr="00BC6552">
          <w:rPr>
            <w:rStyle w:val="Hyperlink"/>
          </w:rPr>
          <w:t xml:space="preserve"> </w:t>
        </w:r>
        <w:r w:rsidR="004D2411" w:rsidRPr="00BC6552">
          <w:rPr>
            <w:rStyle w:val="Hyperlink"/>
          </w:rPr>
          <w:t>(</w:t>
        </w:r>
        <w:r w:rsidR="004D2411" w:rsidRPr="00BC6552">
          <w:rPr>
            <w:rStyle w:val="Hyperlink"/>
            <w:lang w:eastAsia="x-none"/>
          </w:rPr>
          <w:t>http://snook.ca/technical/colour_contrast/colour.html</w:t>
        </w:r>
        <w:r w:rsidR="004D2411" w:rsidRPr="00BC6552">
          <w:rPr>
            <w:rStyle w:val="Hyperlink"/>
          </w:rPr>
          <w:t>)</w:t>
        </w:r>
      </w:hyperlink>
    </w:p>
    <w:sectPr w:rsidR="00B61290" w:rsidRPr="001146B6" w:rsidSect="000B5D9E">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AF0" w:rsidRDefault="00991AF0" w:rsidP="00811F61">
      <w:r>
        <w:separator/>
      </w:r>
    </w:p>
  </w:endnote>
  <w:endnote w:type="continuationSeparator" w:id="0">
    <w:p w:rsidR="00991AF0" w:rsidRDefault="00991AF0" w:rsidP="0081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8B1" w:rsidRDefault="003C48B1" w:rsidP="008E4C2D">
    <w:pPr>
      <w:pStyle w:val="Footer"/>
      <w:jc w:val="right"/>
    </w:pPr>
    <w:r>
      <w:t xml:space="preserve">Page </w:t>
    </w:r>
    <w:r>
      <w:fldChar w:fldCharType="begin"/>
    </w:r>
    <w:r>
      <w:instrText xml:space="preserve"> PAGE   \* MERGEFORMAT </w:instrText>
    </w:r>
    <w:r>
      <w:fldChar w:fldCharType="separate"/>
    </w:r>
    <w:r w:rsidR="00554D81">
      <w:rPr>
        <w:noProof/>
      </w:rPr>
      <w:t>75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AF0" w:rsidRDefault="00991AF0" w:rsidP="00811F61">
      <w:r>
        <w:separator/>
      </w:r>
    </w:p>
  </w:footnote>
  <w:footnote w:type="continuationSeparator" w:id="0">
    <w:p w:rsidR="00991AF0" w:rsidRDefault="00991AF0" w:rsidP="00811F61">
      <w:r>
        <w:continuationSeparator/>
      </w:r>
    </w:p>
  </w:footnote>
  <w:footnote w:id="1">
    <w:p w:rsidR="003C48B1" w:rsidRDefault="003C48B1" w:rsidP="000D4FDC">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See </w:t>
      </w:r>
      <w:hyperlink r:id="rId1" w:history="1">
        <w:r w:rsidRPr="00672C74">
          <w:rPr>
            <w:rStyle w:val="Hyperlink"/>
          </w:rPr>
          <w:t>cio.gov/about/committees/accessibility-committee/</w:t>
        </w:r>
      </w:hyperlink>
      <w:r>
        <w:t>.</w:t>
      </w:r>
    </w:p>
  </w:footnote>
  <w:footnote w:id="2">
    <w:p w:rsidR="003C48B1" w:rsidRPr="00403E45" w:rsidRDefault="003C48B1" w:rsidP="007158B8">
      <w:pPr>
        <w:pStyle w:val="FootnoteText"/>
        <w:rPr>
          <w:rStyle w:val="FootnoteTextChar"/>
        </w:rPr>
      </w:pPr>
      <w:r>
        <w:rPr>
          <w:rStyle w:val="FootnoteReference"/>
        </w:rPr>
        <w:footnoteRef/>
      </w:r>
      <w:r>
        <w:t xml:space="preserve"> </w:t>
      </w:r>
      <w:r w:rsidRPr="00403E45">
        <w:rPr>
          <w:rStyle w:val="FootnoteTextChar"/>
        </w:rPr>
        <w:t xml:space="preserve">The tests concern the accessibility of electronic documents published internally </w:t>
      </w:r>
      <w:r>
        <w:rPr>
          <w:rStyle w:val="FootnoteTextChar"/>
        </w:rPr>
        <w:t>or externally by an agency</w:t>
      </w:r>
      <w:r w:rsidRPr="00403E45">
        <w:rPr>
          <w:rStyle w:val="FootnoteTextChar"/>
        </w:rPr>
        <w:t xml:space="preserve"> </w:t>
      </w:r>
      <w:r>
        <w:rPr>
          <w:rStyle w:val="FootnoteTextChar"/>
        </w:rPr>
        <w:t>and do not pertain to draft or throw-away documents.</w:t>
      </w:r>
    </w:p>
  </w:footnote>
  <w:footnote w:id="3">
    <w:p w:rsidR="003C48B1" w:rsidRPr="006D4C8D" w:rsidRDefault="003C48B1" w:rsidP="007158B8">
      <w:pPr>
        <w:pStyle w:val="FootnoteText"/>
      </w:pPr>
      <w:r>
        <w:rPr>
          <w:rStyle w:val="FootnoteReference"/>
        </w:rPr>
        <w:footnoteRef/>
      </w:r>
      <w:r>
        <w:t xml:space="preserve"> </w:t>
      </w:r>
      <w:r w:rsidRPr="006D4C8D">
        <w:t xml:space="preserve">Web Content Accessibility Guidelines (WCAG) 2.0, W3C Recommendation 11 December 2008. Available: </w:t>
      </w:r>
      <w:hyperlink r:id="rId2" w:history="1">
        <w:r w:rsidRPr="008804AB">
          <w:rPr>
            <w:rStyle w:val="Hyperlink"/>
          </w:rPr>
          <w:t>http://www.w3.org/TR/WCAG20/</w:t>
        </w:r>
      </w:hyperlink>
    </w:p>
  </w:footnote>
  <w:footnote w:id="4">
    <w:p w:rsidR="003C48B1" w:rsidRDefault="003C48B1" w:rsidP="007158B8">
      <w:pPr>
        <w:pStyle w:val="FootnoteText"/>
      </w:pPr>
      <w:r w:rsidRPr="00010F6D">
        <w:rPr>
          <w:rStyle w:val="FootnoteReference"/>
        </w:rPr>
        <w:footnoteRef/>
      </w:r>
      <w:r w:rsidRPr="00010F6D">
        <w:t xml:space="preserve"> Note that "aligns with" does not imply "conforms to". For conformance with WCAG 2.0, a WCAG 2.0 test process should be followed</w:t>
      </w:r>
      <w:r>
        <w:t>.</w:t>
      </w:r>
    </w:p>
  </w:footnote>
  <w:footnote w:id="5">
    <w:p w:rsidR="003C48B1" w:rsidRDefault="003C48B1" w:rsidP="007158B8">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See </w:t>
      </w:r>
      <w:hyperlink r:id="rId3" w:history="1">
        <w:r w:rsidRPr="00672C74">
          <w:rPr>
            <w:rStyle w:val="Hyperlink"/>
          </w:rPr>
          <w:t>cio.gov/about/committees/accessibility-committee/</w:t>
        </w:r>
      </w:hyperlink>
      <w:r>
        <w:t>.</w:t>
      </w:r>
    </w:p>
  </w:footnote>
  <w:footnote w:id="6">
    <w:p w:rsidR="003C48B1" w:rsidRDefault="003C48B1">
      <w:pPr>
        <w:pStyle w:val="FootnoteText"/>
      </w:pPr>
      <w:r w:rsidRPr="00587977">
        <w:rPr>
          <w:rStyle w:val="FootnoteReference"/>
        </w:rPr>
        <w:footnoteRef/>
      </w:r>
      <w:r w:rsidRPr="00587977">
        <w:t xml:space="preserve"> See </w:t>
      </w:r>
      <w:hyperlink r:id="rId4" w:history="1">
        <w:r w:rsidRPr="00587977">
          <w:rPr>
            <w:rStyle w:val="Hyperlink"/>
          </w:rPr>
          <w:t>http://www.w3.org/TR/wcag2ict/</w:t>
        </w:r>
      </w:hyperlink>
      <w:r w:rsidRPr="00587977">
        <w:t>.</w:t>
      </w:r>
    </w:p>
  </w:footnote>
  <w:footnote w:id="7">
    <w:p w:rsidR="003C48B1" w:rsidRDefault="003C48B1" w:rsidP="007158B8">
      <w:pPr>
        <w:pStyle w:val="FootnoteText"/>
      </w:pPr>
      <w:r>
        <w:rPr>
          <w:rStyle w:val="FootnoteReference"/>
        </w:rPr>
        <w:footnoteRef/>
      </w:r>
      <w:r>
        <w:t xml:space="preserve"> Cross-reference tables are provided in Attachment A.</w:t>
      </w:r>
    </w:p>
  </w:footnote>
  <w:footnote w:id="8">
    <w:p w:rsidR="003C48B1" w:rsidRPr="00DE202B" w:rsidRDefault="003C48B1" w:rsidP="00F56384">
      <w:pPr>
        <w:pStyle w:val="FootnoteText"/>
      </w:pPr>
      <w:r>
        <w:rPr>
          <w:rStyle w:val="FootnoteReference"/>
        </w:rPr>
        <w:footnoteRef/>
      </w:r>
      <w:r>
        <w:t xml:space="preserve"> </w:t>
      </w:r>
      <w:r w:rsidRPr="00DE202B">
        <w:t>Word’s Accessibility Checker does not check all accessibility requirements. When the automated check is not available, the manual check must be used.</w:t>
      </w:r>
    </w:p>
  </w:footnote>
  <w:footnote w:id="9">
    <w:p w:rsidR="003C48B1" w:rsidRDefault="003C48B1" w:rsidP="007158B8">
      <w:pPr>
        <w:pStyle w:val="FootnoteText"/>
      </w:pPr>
      <w:r>
        <w:rPr>
          <w:rStyle w:val="FootnoteReference"/>
        </w:rPr>
        <w:footnoteRef/>
      </w:r>
      <w:r>
        <w:t xml:space="preserve"> Test results 3a and 3c must be reported when sharing documents between agencies.</w:t>
      </w:r>
    </w:p>
  </w:footnote>
  <w:footnote w:id="10">
    <w:p w:rsidR="003C48B1" w:rsidRDefault="003C48B1" w:rsidP="009A22E5">
      <w:pPr>
        <w:pStyle w:val="FootnoteText"/>
      </w:pPr>
      <w:r>
        <w:rPr>
          <w:rStyle w:val="FootnoteReference"/>
        </w:rPr>
        <w:footnoteRef/>
      </w:r>
      <w:r>
        <w:t xml:space="preserve"> </w:t>
      </w:r>
      <w:r w:rsidRPr="00F6314F">
        <w:t xml:space="preserve">The baseline tests should </w:t>
      </w:r>
      <w:r>
        <w:t xml:space="preserve">not be modified and should be properly cited when being </w:t>
      </w:r>
      <w:r w:rsidRPr="00F6314F">
        <w:t>re-published</w:t>
      </w:r>
      <w:r>
        <w:t>.</w:t>
      </w:r>
    </w:p>
  </w:footnote>
  <w:footnote w:id="11">
    <w:p w:rsidR="003C48B1" w:rsidRDefault="003C48B1">
      <w:pPr>
        <w:pStyle w:val="FootnoteText"/>
      </w:pPr>
      <w:r>
        <w:rPr>
          <w:rStyle w:val="FootnoteReference"/>
        </w:rPr>
        <w:footnoteRef/>
      </w:r>
      <w:r>
        <w:t xml:space="preserve"> If a document contains fillable forms, testers may fail the document without performing the other baseline tests.</w:t>
      </w:r>
    </w:p>
  </w:footnote>
  <w:footnote w:id="12">
    <w:p w:rsidR="003C48B1" w:rsidRDefault="003C48B1" w:rsidP="00AA2CA0">
      <w:pPr>
        <w:pStyle w:val="FootnoteText"/>
      </w:pPr>
      <w:r>
        <w:rPr>
          <w:rStyle w:val="FootnoteReference"/>
        </w:rPr>
        <w:footnoteRef/>
      </w:r>
      <w:r>
        <w:t xml:space="preserve"> Federal Acquisition Regulation (FAR 39.2) </w:t>
      </w:r>
      <w:hyperlink r:id="rId5" w:history="1">
        <w:r w:rsidRPr="00260716">
          <w:rPr>
            <w:rStyle w:val="Hyperlink"/>
          </w:rPr>
          <w:t>https://www.acquisition.gov/far/html/Subpart%2039_2.html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8B1" w:rsidRDefault="003C48B1" w:rsidP="003E67F7">
    <w:pPr>
      <w:pStyle w:val="Header"/>
    </w:pPr>
    <w:r w:rsidRPr="00983C89">
      <w:t xml:space="preserve">Baseline Tests for </w:t>
    </w:r>
    <w:r>
      <w:t>Accessible Electronic Documents—MS Word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49C5D36"/>
    <w:lvl w:ilvl="0">
      <w:start w:val="1"/>
      <w:numFmt w:val="decimal"/>
      <w:pStyle w:val="ListNumber2"/>
      <w:lvlText w:val="%1."/>
      <w:lvlJc w:val="left"/>
      <w:pPr>
        <w:tabs>
          <w:tab w:val="num" w:pos="720"/>
        </w:tabs>
        <w:ind w:left="720" w:hanging="360"/>
      </w:pPr>
    </w:lvl>
  </w:abstractNum>
  <w:abstractNum w:abstractNumId="1">
    <w:nsid w:val="FFFFFF89"/>
    <w:multiLevelType w:val="singleLevel"/>
    <w:tmpl w:val="F90E1F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5"/>
    <w:multiLevelType w:val="multilevel"/>
    <w:tmpl w:val="00000005"/>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nsid w:val="00000006"/>
    <w:multiLevelType w:val="multilevel"/>
    <w:tmpl w:val="00000006"/>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nsid w:val="00000007"/>
    <w:multiLevelType w:val="multilevel"/>
    <w:tmpl w:val="00000007"/>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nsid w:val="03BC7922"/>
    <w:multiLevelType w:val="hybridMultilevel"/>
    <w:tmpl w:val="D93ED3B8"/>
    <w:lvl w:ilvl="0" w:tplc="7F36B77E">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010C84"/>
    <w:multiLevelType w:val="hybridMultilevel"/>
    <w:tmpl w:val="2A4ABB9A"/>
    <w:lvl w:ilvl="0" w:tplc="8DA8CDB4">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9C279E"/>
    <w:multiLevelType w:val="hybridMultilevel"/>
    <w:tmpl w:val="FED289CC"/>
    <w:lvl w:ilvl="0" w:tplc="48789614">
      <w:start w:val="1"/>
      <w:numFmt w:val="decimal"/>
      <w:pStyle w:val="Heading4"/>
      <w:lvlText w:val="%1."/>
      <w:lvlJc w:val="left"/>
      <w:pPr>
        <w:ind w:left="549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9A3E1E"/>
    <w:multiLevelType w:val="hybridMultilevel"/>
    <w:tmpl w:val="8D848B66"/>
    <w:lvl w:ilvl="0" w:tplc="E9C26CC6">
      <w:start w:val="1"/>
      <w:numFmt w:val="decimal"/>
      <w:pStyle w:val="Sourcetex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75154C"/>
    <w:multiLevelType w:val="hybridMultilevel"/>
    <w:tmpl w:val="94E8130A"/>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2A08D4"/>
    <w:multiLevelType w:val="hybridMultilevel"/>
    <w:tmpl w:val="B79E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CF44DD"/>
    <w:multiLevelType w:val="hybridMultilevel"/>
    <w:tmpl w:val="42C6FA62"/>
    <w:lvl w:ilvl="0" w:tplc="A1F49EF4">
      <w:start w:val="1"/>
      <w:numFmt w:val="bullet"/>
      <w:pStyle w:val="Taskstep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B69F7"/>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3E40B5"/>
    <w:multiLevelType w:val="hybridMultilevel"/>
    <w:tmpl w:val="7286F784"/>
    <w:lvl w:ilvl="0" w:tplc="04090019">
      <w:start w:val="1"/>
      <w:numFmt w:val="lowerLetter"/>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9E2E1B"/>
    <w:multiLevelType w:val="hybridMultilevel"/>
    <w:tmpl w:val="D780E88E"/>
    <w:lvl w:ilvl="0" w:tplc="8C5C4392">
      <w:start w:val="1"/>
      <w:numFmt w:val="bullet"/>
      <w:pStyle w:val="Source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AE5"/>
    <w:multiLevelType w:val="hybridMultilevel"/>
    <w:tmpl w:val="B4CEE63E"/>
    <w:lvl w:ilvl="0" w:tplc="44803D76">
      <w:start w:val="1"/>
      <w:numFmt w:val="bullet"/>
      <w:lvlText w:val=""/>
      <w:lvlJc w:val="left"/>
      <w:pPr>
        <w:ind w:left="360" w:hanging="360"/>
      </w:pPr>
      <w:rPr>
        <w:rFonts w:ascii="Symbol" w:hAnsi="Symbol" w:hint="default"/>
      </w:rPr>
    </w:lvl>
    <w:lvl w:ilvl="1" w:tplc="80302D2C">
      <w:start w:val="1"/>
      <w:numFmt w:val="bullet"/>
      <w:pStyle w:val="NormalBulletPassorFail"/>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8F50093"/>
    <w:multiLevelType w:val="hybridMultilevel"/>
    <w:tmpl w:val="7286F784"/>
    <w:lvl w:ilvl="0" w:tplc="04090019">
      <w:start w:val="1"/>
      <w:numFmt w:val="lowerLetter"/>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821042"/>
    <w:multiLevelType w:val="hybridMultilevel"/>
    <w:tmpl w:val="2D64AC78"/>
    <w:lvl w:ilvl="0" w:tplc="000C3EE2">
      <w:start w:val="1"/>
      <w:numFmt w:val="lowerLetter"/>
      <w:pStyle w:val="Normalabc"/>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8E5668"/>
    <w:multiLevelType w:val="hybridMultilevel"/>
    <w:tmpl w:val="469AD026"/>
    <w:lvl w:ilvl="0" w:tplc="8F22AC8A">
      <w:start w:val="1"/>
      <w:numFmt w:val="bullet"/>
      <w:pStyle w:val="Norm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60B74B8"/>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C45671F"/>
    <w:multiLevelType w:val="hybridMultilevel"/>
    <w:tmpl w:val="BC1612EE"/>
    <w:lvl w:ilvl="0" w:tplc="97320180">
      <w:start w:val="1"/>
      <w:numFmt w:val="bullet"/>
      <w:pStyle w:val="Tabletestproces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74C99"/>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A002B78"/>
    <w:multiLevelType w:val="hybridMultilevel"/>
    <w:tmpl w:val="A8B80E7A"/>
    <w:lvl w:ilvl="0" w:tplc="04090001">
      <w:start w:val="1"/>
      <w:numFmt w:val="bullet"/>
      <w:pStyle w:val="NormalBulletin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4"/>
  </w:num>
  <w:num w:numId="4">
    <w:abstractNumId w:val="8"/>
  </w:num>
  <w:num w:numId="5">
    <w:abstractNumId w:val="20"/>
  </w:num>
  <w:num w:numId="6">
    <w:abstractNumId w:val="1"/>
  </w:num>
  <w:num w:numId="7">
    <w:abstractNumId w:val="11"/>
  </w:num>
  <w:num w:numId="8">
    <w:abstractNumId w:val="21"/>
  </w:num>
  <w:num w:numId="9">
    <w:abstractNumId w:val="18"/>
  </w:num>
  <w:num w:numId="10">
    <w:abstractNumId w:val="16"/>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21"/>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3"/>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7"/>
  </w:num>
  <w:num w:numId="45">
    <w:abstractNumId w:val="5"/>
  </w:num>
  <w:num w:numId="46">
    <w:abstractNumId w:val="17"/>
    <w:lvlOverride w:ilvl="0">
      <w:startOverride w:val="1"/>
    </w:lvlOverride>
  </w:num>
  <w:num w:numId="47">
    <w:abstractNumId w:val="17"/>
  </w:num>
  <w:num w:numId="48">
    <w:abstractNumId w:val="17"/>
    <w:lvlOverride w:ilvl="0">
      <w:startOverride w:val="1"/>
    </w:lvlOverride>
  </w:num>
  <w:num w:numId="49">
    <w:abstractNumId w:val="17"/>
    <w:lvlOverride w:ilvl="0">
      <w:startOverride w:val="1"/>
    </w:lvlOverride>
  </w:num>
  <w:num w:numId="50">
    <w:abstractNumId w:val="9"/>
  </w:num>
  <w:num w:numId="51">
    <w:abstractNumId w:val="6"/>
  </w:num>
  <w:num w:numId="52">
    <w:abstractNumId w:val="0"/>
  </w:num>
  <w:num w:numId="53">
    <w:abstractNumId w:val="19"/>
  </w:num>
  <w:num w:numId="54">
    <w:abstractNumId w:val="17"/>
    <w:lvlOverride w:ilvl="0">
      <w:startOverride w:val="1"/>
    </w:lvlOverride>
  </w:num>
  <w:num w:numId="55">
    <w:abstractNumId w:val="17"/>
    <w:lvlOverride w:ilvl="0">
      <w:startOverride w:val="1"/>
    </w:lvlOverride>
  </w:num>
  <w:num w:numId="56">
    <w:abstractNumId w:val="12"/>
  </w:num>
  <w:num w:numId="57">
    <w:abstractNumId w:val="17"/>
    <w:lvlOverride w:ilvl="0">
      <w:startOverride w:val="1"/>
    </w:lvlOverride>
  </w:num>
  <w:num w:numId="58">
    <w:abstractNumId w:val="17"/>
    <w:lvlOverride w:ilvl="0">
      <w:startOverride w:val="1"/>
    </w:lvlOverride>
  </w:num>
  <w:num w:numId="59">
    <w:abstractNumId w:val="17"/>
    <w:lvlOverride w:ilvl="0">
      <w:startOverride w:val="1"/>
    </w:lvlOverride>
  </w:num>
  <w:num w:numId="60">
    <w:abstractNumId w:val="10"/>
  </w:num>
  <w:num w:numId="61">
    <w:abstractNumId w:val="18"/>
  </w:num>
  <w:num w:numId="62">
    <w:abstractNumId w:val="17"/>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FB6"/>
    <w:rsid w:val="000003B0"/>
    <w:rsid w:val="00004364"/>
    <w:rsid w:val="0000488C"/>
    <w:rsid w:val="00004892"/>
    <w:rsid w:val="00004FAE"/>
    <w:rsid w:val="00005075"/>
    <w:rsid w:val="0000552C"/>
    <w:rsid w:val="00005A00"/>
    <w:rsid w:val="00005CD3"/>
    <w:rsid w:val="000064F0"/>
    <w:rsid w:val="00006B87"/>
    <w:rsid w:val="00006F97"/>
    <w:rsid w:val="000075D2"/>
    <w:rsid w:val="00007AA2"/>
    <w:rsid w:val="00007F38"/>
    <w:rsid w:val="00010F6D"/>
    <w:rsid w:val="0001108D"/>
    <w:rsid w:val="000110DA"/>
    <w:rsid w:val="00011553"/>
    <w:rsid w:val="0001290E"/>
    <w:rsid w:val="00012D95"/>
    <w:rsid w:val="00012F6B"/>
    <w:rsid w:val="0001334B"/>
    <w:rsid w:val="0001399B"/>
    <w:rsid w:val="00014182"/>
    <w:rsid w:val="000141CE"/>
    <w:rsid w:val="0001493B"/>
    <w:rsid w:val="00014EBD"/>
    <w:rsid w:val="00014F9F"/>
    <w:rsid w:val="00014FFB"/>
    <w:rsid w:val="00015801"/>
    <w:rsid w:val="00015900"/>
    <w:rsid w:val="00015DC2"/>
    <w:rsid w:val="00016077"/>
    <w:rsid w:val="0001617E"/>
    <w:rsid w:val="000178BB"/>
    <w:rsid w:val="00020D73"/>
    <w:rsid w:val="00021471"/>
    <w:rsid w:val="000215B6"/>
    <w:rsid w:val="0002165F"/>
    <w:rsid w:val="00021674"/>
    <w:rsid w:val="000216DB"/>
    <w:rsid w:val="000222D5"/>
    <w:rsid w:val="00024005"/>
    <w:rsid w:val="00024989"/>
    <w:rsid w:val="00024AB1"/>
    <w:rsid w:val="0002527E"/>
    <w:rsid w:val="00025C26"/>
    <w:rsid w:val="000263D0"/>
    <w:rsid w:val="00026672"/>
    <w:rsid w:val="000269DF"/>
    <w:rsid w:val="000278FB"/>
    <w:rsid w:val="00030032"/>
    <w:rsid w:val="000305B1"/>
    <w:rsid w:val="00030925"/>
    <w:rsid w:val="0003162A"/>
    <w:rsid w:val="00031676"/>
    <w:rsid w:val="000321FB"/>
    <w:rsid w:val="000324E5"/>
    <w:rsid w:val="000326F1"/>
    <w:rsid w:val="000328E3"/>
    <w:rsid w:val="000328FF"/>
    <w:rsid w:val="00033343"/>
    <w:rsid w:val="00034383"/>
    <w:rsid w:val="00034794"/>
    <w:rsid w:val="00034F82"/>
    <w:rsid w:val="0003514D"/>
    <w:rsid w:val="00035A51"/>
    <w:rsid w:val="00035D84"/>
    <w:rsid w:val="000362A7"/>
    <w:rsid w:val="00036D34"/>
    <w:rsid w:val="000370D5"/>
    <w:rsid w:val="00037D8F"/>
    <w:rsid w:val="000403E9"/>
    <w:rsid w:val="000407D5"/>
    <w:rsid w:val="00040E8E"/>
    <w:rsid w:val="00042F1D"/>
    <w:rsid w:val="000442DA"/>
    <w:rsid w:val="00044322"/>
    <w:rsid w:val="00044625"/>
    <w:rsid w:val="00044B12"/>
    <w:rsid w:val="00044D27"/>
    <w:rsid w:val="00045191"/>
    <w:rsid w:val="00045432"/>
    <w:rsid w:val="00046287"/>
    <w:rsid w:val="000462A8"/>
    <w:rsid w:val="00046376"/>
    <w:rsid w:val="00046ADB"/>
    <w:rsid w:val="00046D2F"/>
    <w:rsid w:val="00047036"/>
    <w:rsid w:val="00047187"/>
    <w:rsid w:val="000500CC"/>
    <w:rsid w:val="0005086F"/>
    <w:rsid w:val="00050B22"/>
    <w:rsid w:val="00050B26"/>
    <w:rsid w:val="0005100D"/>
    <w:rsid w:val="00051388"/>
    <w:rsid w:val="0005142C"/>
    <w:rsid w:val="000528D3"/>
    <w:rsid w:val="00053DB5"/>
    <w:rsid w:val="00053F81"/>
    <w:rsid w:val="00053FA6"/>
    <w:rsid w:val="00054B23"/>
    <w:rsid w:val="00055186"/>
    <w:rsid w:val="0005586A"/>
    <w:rsid w:val="000567D9"/>
    <w:rsid w:val="00056B4E"/>
    <w:rsid w:val="00056F54"/>
    <w:rsid w:val="00057993"/>
    <w:rsid w:val="00060DED"/>
    <w:rsid w:val="00061A32"/>
    <w:rsid w:val="00061AE8"/>
    <w:rsid w:val="00061B5A"/>
    <w:rsid w:val="00061F31"/>
    <w:rsid w:val="00062A92"/>
    <w:rsid w:val="00063036"/>
    <w:rsid w:val="0006338F"/>
    <w:rsid w:val="00063811"/>
    <w:rsid w:val="000638BE"/>
    <w:rsid w:val="000638C8"/>
    <w:rsid w:val="00064BEA"/>
    <w:rsid w:val="00065C7B"/>
    <w:rsid w:val="00066582"/>
    <w:rsid w:val="00066F1E"/>
    <w:rsid w:val="00067E72"/>
    <w:rsid w:val="000705C8"/>
    <w:rsid w:val="000707FA"/>
    <w:rsid w:val="00070E3F"/>
    <w:rsid w:val="00071149"/>
    <w:rsid w:val="00071281"/>
    <w:rsid w:val="00071424"/>
    <w:rsid w:val="000715E7"/>
    <w:rsid w:val="00071E0D"/>
    <w:rsid w:val="000720C5"/>
    <w:rsid w:val="00072B76"/>
    <w:rsid w:val="00072CE6"/>
    <w:rsid w:val="00073AE5"/>
    <w:rsid w:val="00073B87"/>
    <w:rsid w:val="00073C2A"/>
    <w:rsid w:val="00073FA9"/>
    <w:rsid w:val="0007402C"/>
    <w:rsid w:val="0007495A"/>
    <w:rsid w:val="00074AB5"/>
    <w:rsid w:val="00074C9D"/>
    <w:rsid w:val="000752CE"/>
    <w:rsid w:val="00075467"/>
    <w:rsid w:val="000755D1"/>
    <w:rsid w:val="0007574F"/>
    <w:rsid w:val="00076723"/>
    <w:rsid w:val="0007755B"/>
    <w:rsid w:val="00077A73"/>
    <w:rsid w:val="0008007F"/>
    <w:rsid w:val="00080519"/>
    <w:rsid w:val="00080941"/>
    <w:rsid w:val="00080A96"/>
    <w:rsid w:val="00080C2C"/>
    <w:rsid w:val="00081322"/>
    <w:rsid w:val="000813F8"/>
    <w:rsid w:val="00081E46"/>
    <w:rsid w:val="00082085"/>
    <w:rsid w:val="000824B7"/>
    <w:rsid w:val="00082505"/>
    <w:rsid w:val="00082CB0"/>
    <w:rsid w:val="00082DB7"/>
    <w:rsid w:val="00082E28"/>
    <w:rsid w:val="00083EB4"/>
    <w:rsid w:val="0008404D"/>
    <w:rsid w:val="000844B5"/>
    <w:rsid w:val="00084C1C"/>
    <w:rsid w:val="00085E61"/>
    <w:rsid w:val="0008647A"/>
    <w:rsid w:val="00086EA6"/>
    <w:rsid w:val="00087081"/>
    <w:rsid w:val="0008741E"/>
    <w:rsid w:val="00087DC0"/>
    <w:rsid w:val="000906DD"/>
    <w:rsid w:val="000913AC"/>
    <w:rsid w:val="00092042"/>
    <w:rsid w:val="000921A8"/>
    <w:rsid w:val="000926D8"/>
    <w:rsid w:val="00092736"/>
    <w:rsid w:val="00093BCE"/>
    <w:rsid w:val="00094345"/>
    <w:rsid w:val="00094CFE"/>
    <w:rsid w:val="00094D7C"/>
    <w:rsid w:val="00095C4A"/>
    <w:rsid w:val="00095F45"/>
    <w:rsid w:val="0009607C"/>
    <w:rsid w:val="00096405"/>
    <w:rsid w:val="000969A3"/>
    <w:rsid w:val="00096D04"/>
    <w:rsid w:val="00096F32"/>
    <w:rsid w:val="00096F3F"/>
    <w:rsid w:val="000A0543"/>
    <w:rsid w:val="000A0B9A"/>
    <w:rsid w:val="000A11A6"/>
    <w:rsid w:val="000A2205"/>
    <w:rsid w:val="000A2B87"/>
    <w:rsid w:val="000A2BE5"/>
    <w:rsid w:val="000A2D5C"/>
    <w:rsid w:val="000A38D9"/>
    <w:rsid w:val="000A458A"/>
    <w:rsid w:val="000A4A66"/>
    <w:rsid w:val="000A4ED9"/>
    <w:rsid w:val="000A5A12"/>
    <w:rsid w:val="000A649D"/>
    <w:rsid w:val="000A6595"/>
    <w:rsid w:val="000A6D90"/>
    <w:rsid w:val="000B0799"/>
    <w:rsid w:val="000B0BE6"/>
    <w:rsid w:val="000B1BCE"/>
    <w:rsid w:val="000B1E2A"/>
    <w:rsid w:val="000B2328"/>
    <w:rsid w:val="000B2688"/>
    <w:rsid w:val="000B2954"/>
    <w:rsid w:val="000B30B4"/>
    <w:rsid w:val="000B32A2"/>
    <w:rsid w:val="000B3417"/>
    <w:rsid w:val="000B349F"/>
    <w:rsid w:val="000B3AD3"/>
    <w:rsid w:val="000B3C9F"/>
    <w:rsid w:val="000B45CE"/>
    <w:rsid w:val="000B4639"/>
    <w:rsid w:val="000B4A5D"/>
    <w:rsid w:val="000B5366"/>
    <w:rsid w:val="000B59BC"/>
    <w:rsid w:val="000B5D9E"/>
    <w:rsid w:val="000B71E7"/>
    <w:rsid w:val="000C09D0"/>
    <w:rsid w:val="000C0BA8"/>
    <w:rsid w:val="000C1706"/>
    <w:rsid w:val="000C191C"/>
    <w:rsid w:val="000C1BF8"/>
    <w:rsid w:val="000C2128"/>
    <w:rsid w:val="000C2A80"/>
    <w:rsid w:val="000C2F9A"/>
    <w:rsid w:val="000C3474"/>
    <w:rsid w:val="000C3ACB"/>
    <w:rsid w:val="000C4448"/>
    <w:rsid w:val="000C4E15"/>
    <w:rsid w:val="000C4F64"/>
    <w:rsid w:val="000C544C"/>
    <w:rsid w:val="000C57A2"/>
    <w:rsid w:val="000C602F"/>
    <w:rsid w:val="000C67E1"/>
    <w:rsid w:val="000C6AF3"/>
    <w:rsid w:val="000C6D55"/>
    <w:rsid w:val="000C7895"/>
    <w:rsid w:val="000C7AA1"/>
    <w:rsid w:val="000D00A8"/>
    <w:rsid w:val="000D00DA"/>
    <w:rsid w:val="000D0985"/>
    <w:rsid w:val="000D27B9"/>
    <w:rsid w:val="000D27E6"/>
    <w:rsid w:val="000D39DE"/>
    <w:rsid w:val="000D3C9F"/>
    <w:rsid w:val="000D3CC2"/>
    <w:rsid w:val="000D42B9"/>
    <w:rsid w:val="000D454C"/>
    <w:rsid w:val="000D4B32"/>
    <w:rsid w:val="000D4F0A"/>
    <w:rsid w:val="000D4FDC"/>
    <w:rsid w:val="000D501D"/>
    <w:rsid w:val="000D51D0"/>
    <w:rsid w:val="000D5818"/>
    <w:rsid w:val="000D63F7"/>
    <w:rsid w:val="000D6BD1"/>
    <w:rsid w:val="000D6D64"/>
    <w:rsid w:val="000D7606"/>
    <w:rsid w:val="000D7699"/>
    <w:rsid w:val="000D7864"/>
    <w:rsid w:val="000E0119"/>
    <w:rsid w:val="000E1D21"/>
    <w:rsid w:val="000E2080"/>
    <w:rsid w:val="000E2A8F"/>
    <w:rsid w:val="000E3427"/>
    <w:rsid w:val="000E3805"/>
    <w:rsid w:val="000E3B16"/>
    <w:rsid w:val="000E43B2"/>
    <w:rsid w:val="000E5523"/>
    <w:rsid w:val="000E6EB9"/>
    <w:rsid w:val="000E76F7"/>
    <w:rsid w:val="000E7884"/>
    <w:rsid w:val="000F0213"/>
    <w:rsid w:val="000F0CD7"/>
    <w:rsid w:val="000F153E"/>
    <w:rsid w:val="000F20C6"/>
    <w:rsid w:val="000F2524"/>
    <w:rsid w:val="000F4A07"/>
    <w:rsid w:val="000F5BEF"/>
    <w:rsid w:val="000F5DA1"/>
    <w:rsid w:val="000F5DA5"/>
    <w:rsid w:val="000F66F2"/>
    <w:rsid w:val="000F6864"/>
    <w:rsid w:val="000F7D51"/>
    <w:rsid w:val="00100754"/>
    <w:rsid w:val="00100A14"/>
    <w:rsid w:val="00101648"/>
    <w:rsid w:val="00102325"/>
    <w:rsid w:val="001026A8"/>
    <w:rsid w:val="00102782"/>
    <w:rsid w:val="00102B3D"/>
    <w:rsid w:val="00103095"/>
    <w:rsid w:val="00103225"/>
    <w:rsid w:val="0010353F"/>
    <w:rsid w:val="00103A4F"/>
    <w:rsid w:val="00103B59"/>
    <w:rsid w:val="00103BD8"/>
    <w:rsid w:val="00104DDA"/>
    <w:rsid w:val="00104E0A"/>
    <w:rsid w:val="00104FB5"/>
    <w:rsid w:val="00106202"/>
    <w:rsid w:val="00106A43"/>
    <w:rsid w:val="0010744C"/>
    <w:rsid w:val="00110DDE"/>
    <w:rsid w:val="001121A5"/>
    <w:rsid w:val="00112563"/>
    <w:rsid w:val="001133F0"/>
    <w:rsid w:val="00113850"/>
    <w:rsid w:val="00113D25"/>
    <w:rsid w:val="001140C3"/>
    <w:rsid w:val="001146B6"/>
    <w:rsid w:val="00114769"/>
    <w:rsid w:val="00114D00"/>
    <w:rsid w:val="00114FB4"/>
    <w:rsid w:val="00115B0F"/>
    <w:rsid w:val="0011647A"/>
    <w:rsid w:val="00116DEE"/>
    <w:rsid w:val="00117307"/>
    <w:rsid w:val="0011755D"/>
    <w:rsid w:val="0012005F"/>
    <w:rsid w:val="00120108"/>
    <w:rsid w:val="001206FB"/>
    <w:rsid w:val="00120A60"/>
    <w:rsid w:val="00122163"/>
    <w:rsid w:val="00122B6C"/>
    <w:rsid w:val="00122E52"/>
    <w:rsid w:val="00123BCB"/>
    <w:rsid w:val="00123C4B"/>
    <w:rsid w:val="00123EB3"/>
    <w:rsid w:val="001250CA"/>
    <w:rsid w:val="001257BB"/>
    <w:rsid w:val="001261A7"/>
    <w:rsid w:val="0012627A"/>
    <w:rsid w:val="001271B8"/>
    <w:rsid w:val="001272EE"/>
    <w:rsid w:val="001279C3"/>
    <w:rsid w:val="00127E97"/>
    <w:rsid w:val="001302D9"/>
    <w:rsid w:val="00130F64"/>
    <w:rsid w:val="001313A6"/>
    <w:rsid w:val="001320A9"/>
    <w:rsid w:val="0013284D"/>
    <w:rsid w:val="00132E61"/>
    <w:rsid w:val="00133486"/>
    <w:rsid w:val="00133B3E"/>
    <w:rsid w:val="00134B8D"/>
    <w:rsid w:val="00134F8A"/>
    <w:rsid w:val="00134FC2"/>
    <w:rsid w:val="00135B7A"/>
    <w:rsid w:val="0013615A"/>
    <w:rsid w:val="001361BD"/>
    <w:rsid w:val="001368B5"/>
    <w:rsid w:val="00137D8C"/>
    <w:rsid w:val="0014177E"/>
    <w:rsid w:val="001419CC"/>
    <w:rsid w:val="00142636"/>
    <w:rsid w:val="00142CCB"/>
    <w:rsid w:val="001430A7"/>
    <w:rsid w:val="00143629"/>
    <w:rsid w:val="00143837"/>
    <w:rsid w:val="001447FD"/>
    <w:rsid w:val="0014493D"/>
    <w:rsid w:val="00144C59"/>
    <w:rsid w:val="00145038"/>
    <w:rsid w:val="001459E7"/>
    <w:rsid w:val="00145B7A"/>
    <w:rsid w:val="00145FEE"/>
    <w:rsid w:val="00146E01"/>
    <w:rsid w:val="00147250"/>
    <w:rsid w:val="001502F5"/>
    <w:rsid w:val="00150747"/>
    <w:rsid w:val="0015097B"/>
    <w:rsid w:val="00150C35"/>
    <w:rsid w:val="00150DB6"/>
    <w:rsid w:val="0015156F"/>
    <w:rsid w:val="0015338B"/>
    <w:rsid w:val="00153411"/>
    <w:rsid w:val="00153C6E"/>
    <w:rsid w:val="00154143"/>
    <w:rsid w:val="001543A1"/>
    <w:rsid w:val="00154BEB"/>
    <w:rsid w:val="00154E46"/>
    <w:rsid w:val="00154F46"/>
    <w:rsid w:val="001556A4"/>
    <w:rsid w:val="00155EE2"/>
    <w:rsid w:val="001560A1"/>
    <w:rsid w:val="00156AEF"/>
    <w:rsid w:val="00156EB5"/>
    <w:rsid w:val="001604BA"/>
    <w:rsid w:val="00160D06"/>
    <w:rsid w:val="0016160B"/>
    <w:rsid w:val="001616E7"/>
    <w:rsid w:val="00161E42"/>
    <w:rsid w:val="00162514"/>
    <w:rsid w:val="001626E4"/>
    <w:rsid w:val="00162987"/>
    <w:rsid w:val="00162A30"/>
    <w:rsid w:val="00162EB4"/>
    <w:rsid w:val="00163C2B"/>
    <w:rsid w:val="00164891"/>
    <w:rsid w:val="00164BF3"/>
    <w:rsid w:val="00165A4D"/>
    <w:rsid w:val="00165CDE"/>
    <w:rsid w:val="00165DB2"/>
    <w:rsid w:val="00166298"/>
    <w:rsid w:val="00166BFF"/>
    <w:rsid w:val="0016710C"/>
    <w:rsid w:val="00167A49"/>
    <w:rsid w:val="00170735"/>
    <w:rsid w:val="00170AFD"/>
    <w:rsid w:val="00171011"/>
    <w:rsid w:val="0017182B"/>
    <w:rsid w:val="001719E7"/>
    <w:rsid w:val="00171F4B"/>
    <w:rsid w:val="001729AE"/>
    <w:rsid w:val="00172AFF"/>
    <w:rsid w:val="0017378A"/>
    <w:rsid w:val="00173C60"/>
    <w:rsid w:val="00174EDE"/>
    <w:rsid w:val="00174F84"/>
    <w:rsid w:val="001750EE"/>
    <w:rsid w:val="001751C9"/>
    <w:rsid w:val="001755BE"/>
    <w:rsid w:val="0017636A"/>
    <w:rsid w:val="001769C3"/>
    <w:rsid w:val="00176C11"/>
    <w:rsid w:val="0017750E"/>
    <w:rsid w:val="00177889"/>
    <w:rsid w:val="001778CA"/>
    <w:rsid w:val="0018023A"/>
    <w:rsid w:val="00180976"/>
    <w:rsid w:val="00181A8A"/>
    <w:rsid w:val="00182442"/>
    <w:rsid w:val="001827B3"/>
    <w:rsid w:val="00183737"/>
    <w:rsid w:val="00183885"/>
    <w:rsid w:val="00183FA7"/>
    <w:rsid w:val="00184209"/>
    <w:rsid w:val="00184378"/>
    <w:rsid w:val="00184AF6"/>
    <w:rsid w:val="001852A8"/>
    <w:rsid w:val="0018595C"/>
    <w:rsid w:val="00185D45"/>
    <w:rsid w:val="001871C0"/>
    <w:rsid w:val="001904ED"/>
    <w:rsid w:val="00190E19"/>
    <w:rsid w:val="001916A6"/>
    <w:rsid w:val="001917F4"/>
    <w:rsid w:val="00191AD9"/>
    <w:rsid w:val="001938E6"/>
    <w:rsid w:val="00193F27"/>
    <w:rsid w:val="00195612"/>
    <w:rsid w:val="00195748"/>
    <w:rsid w:val="00195AC8"/>
    <w:rsid w:val="00195AC9"/>
    <w:rsid w:val="00195E1E"/>
    <w:rsid w:val="001961A2"/>
    <w:rsid w:val="001962EF"/>
    <w:rsid w:val="00196816"/>
    <w:rsid w:val="00197410"/>
    <w:rsid w:val="00197906"/>
    <w:rsid w:val="00197D53"/>
    <w:rsid w:val="001A0CC9"/>
    <w:rsid w:val="001A0D9D"/>
    <w:rsid w:val="001A122B"/>
    <w:rsid w:val="001A17B1"/>
    <w:rsid w:val="001A1A9E"/>
    <w:rsid w:val="001A1E2D"/>
    <w:rsid w:val="001A24C2"/>
    <w:rsid w:val="001A3FD6"/>
    <w:rsid w:val="001A4623"/>
    <w:rsid w:val="001A4DC1"/>
    <w:rsid w:val="001A500E"/>
    <w:rsid w:val="001A5461"/>
    <w:rsid w:val="001A5A88"/>
    <w:rsid w:val="001A5ED2"/>
    <w:rsid w:val="001A5F47"/>
    <w:rsid w:val="001A62F2"/>
    <w:rsid w:val="001A6578"/>
    <w:rsid w:val="001A6831"/>
    <w:rsid w:val="001A6832"/>
    <w:rsid w:val="001A6998"/>
    <w:rsid w:val="001A6A79"/>
    <w:rsid w:val="001A7124"/>
    <w:rsid w:val="001A7390"/>
    <w:rsid w:val="001B0DDE"/>
    <w:rsid w:val="001B37EA"/>
    <w:rsid w:val="001B413F"/>
    <w:rsid w:val="001B42AC"/>
    <w:rsid w:val="001B42EC"/>
    <w:rsid w:val="001B4957"/>
    <w:rsid w:val="001B7614"/>
    <w:rsid w:val="001B7BBF"/>
    <w:rsid w:val="001B7D37"/>
    <w:rsid w:val="001B7F69"/>
    <w:rsid w:val="001C09FB"/>
    <w:rsid w:val="001C0D68"/>
    <w:rsid w:val="001C0DB9"/>
    <w:rsid w:val="001C26D9"/>
    <w:rsid w:val="001C2B99"/>
    <w:rsid w:val="001C2D04"/>
    <w:rsid w:val="001C2FEA"/>
    <w:rsid w:val="001C3364"/>
    <w:rsid w:val="001C36D6"/>
    <w:rsid w:val="001C4761"/>
    <w:rsid w:val="001C49DC"/>
    <w:rsid w:val="001C4C54"/>
    <w:rsid w:val="001C506F"/>
    <w:rsid w:val="001C50FA"/>
    <w:rsid w:val="001C5549"/>
    <w:rsid w:val="001C55F7"/>
    <w:rsid w:val="001C591C"/>
    <w:rsid w:val="001C5B25"/>
    <w:rsid w:val="001C60ED"/>
    <w:rsid w:val="001C674D"/>
    <w:rsid w:val="001C769B"/>
    <w:rsid w:val="001D0178"/>
    <w:rsid w:val="001D0720"/>
    <w:rsid w:val="001D0BD9"/>
    <w:rsid w:val="001D1473"/>
    <w:rsid w:val="001D19D4"/>
    <w:rsid w:val="001D2000"/>
    <w:rsid w:val="001D37F2"/>
    <w:rsid w:val="001D3A18"/>
    <w:rsid w:val="001D414B"/>
    <w:rsid w:val="001D428E"/>
    <w:rsid w:val="001D4A71"/>
    <w:rsid w:val="001D4DE3"/>
    <w:rsid w:val="001D52B7"/>
    <w:rsid w:val="001D5ED9"/>
    <w:rsid w:val="001D6063"/>
    <w:rsid w:val="001D69B1"/>
    <w:rsid w:val="001D6D12"/>
    <w:rsid w:val="001D6E04"/>
    <w:rsid w:val="001D70AF"/>
    <w:rsid w:val="001D7671"/>
    <w:rsid w:val="001D7A79"/>
    <w:rsid w:val="001E00A8"/>
    <w:rsid w:val="001E17BC"/>
    <w:rsid w:val="001E17E4"/>
    <w:rsid w:val="001E1A16"/>
    <w:rsid w:val="001E39B2"/>
    <w:rsid w:val="001E47E0"/>
    <w:rsid w:val="001E525F"/>
    <w:rsid w:val="001E545B"/>
    <w:rsid w:val="001E5949"/>
    <w:rsid w:val="001E6A66"/>
    <w:rsid w:val="001E6D51"/>
    <w:rsid w:val="001E7AD9"/>
    <w:rsid w:val="001F0328"/>
    <w:rsid w:val="001F1EFA"/>
    <w:rsid w:val="001F1F19"/>
    <w:rsid w:val="001F2F8E"/>
    <w:rsid w:val="001F4A49"/>
    <w:rsid w:val="001F4B03"/>
    <w:rsid w:val="001F4BFC"/>
    <w:rsid w:val="001F5C5D"/>
    <w:rsid w:val="001F5D2B"/>
    <w:rsid w:val="001F5DB4"/>
    <w:rsid w:val="001F605E"/>
    <w:rsid w:val="001F6143"/>
    <w:rsid w:val="001F7523"/>
    <w:rsid w:val="00201210"/>
    <w:rsid w:val="0020158A"/>
    <w:rsid w:val="00201630"/>
    <w:rsid w:val="00201973"/>
    <w:rsid w:val="00201F06"/>
    <w:rsid w:val="00201FBA"/>
    <w:rsid w:val="002029EC"/>
    <w:rsid w:val="002030B3"/>
    <w:rsid w:val="002032CE"/>
    <w:rsid w:val="00203359"/>
    <w:rsid w:val="002037CC"/>
    <w:rsid w:val="0020404E"/>
    <w:rsid w:val="0020476A"/>
    <w:rsid w:val="002047CD"/>
    <w:rsid w:val="00204D2F"/>
    <w:rsid w:val="00205263"/>
    <w:rsid w:val="002058CE"/>
    <w:rsid w:val="002060AE"/>
    <w:rsid w:val="0020745A"/>
    <w:rsid w:val="00207740"/>
    <w:rsid w:val="00207EB5"/>
    <w:rsid w:val="0021039C"/>
    <w:rsid w:val="002110DC"/>
    <w:rsid w:val="00211606"/>
    <w:rsid w:val="00211A87"/>
    <w:rsid w:val="002120AF"/>
    <w:rsid w:val="0021360E"/>
    <w:rsid w:val="00213F40"/>
    <w:rsid w:val="00214371"/>
    <w:rsid w:val="00214667"/>
    <w:rsid w:val="00215CD1"/>
    <w:rsid w:val="00215F97"/>
    <w:rsid w:val="00216A7B"/>
    <w:rsid w:val="00217120"/>
    <w:rsid w:val="00217868"/>
    <w:rsid w:val="00217E50"/>
    <w:rsid w:val="0022015F"/>
    <w:rsid w:val="00220461"/>
    <w:rsid w:val="00220758"/>
    <w:rsid w:val="002209BF"/>
    <w:rsid w:val="00220A06"/>
    <w:rsid w:val="00220A46"/>
    <w:rsid w:val="002219E7"/>
    <w:rsid w:val="002225D3"/>
    <w:rsid w:val="00222728"/>
    <w:rsid w:val="00222809"/>
    <w:rsid w:val="00222C33"/>
    <w:rsid w:val="0022525E"/>
    <w:rsid w:val="00225F5A"/>
    <w:rsid w:val="002305BC"/>
    <w:rsid w:val="00231201"/>
    <w:rsid w:val="00231311"/>
    <w:rsid w:val="00231F8C"/>
    <w:rsid w:val="00232326"/>
    <w:rsid w:val="00233120"/>
    <w:rsid w:val="00233495"/>
    <w:rsid w:val="00233570"/>
    <w:rsid w:val="00233978"/>
    <w:rsid w:val="0023559B"/>
    <w:rsid w:val="0023613A"/>
    <w:rsid w:val="002362EB"/>
    <w:rsid w:val="00236345"/>
    <w:rsid w:val="00236642"/>
    <w:rsid w:val="00236780"/>
    <w:rsid w:val="002378E8"/>
    <w:rsid w:val="00237F72"/>
    <w:rsid w:val="00240985"/>
    <w:rsid w:val="0024135D"/>
    <w:rsid w:val="00241C84"/>
    <w:rsid w:val="00241EBE"/>
    <w:rsid w:val="002423DC"/>
    <w:rsid w:val="00242A4C"/>
    <w:rsid w:val="002432FC"/>
    <w:rsid w:val="00243763"/>
    <w:rsid w:val="00244681"/>
    <w:rsid w:val="00244A37"/>
    <w:rsid w:val="002455B3"/>
    <w:rsid w:val="00245CE6"/>
    <w:rsid w:val="00245DF2"/>
    <w:rsid w:val="002461B1"/>
    <w:rsid w:val="002467CB"/>
    <w:rsid w:val="002467E0"/>
    <w:rsid w:val="00246868"/>
    <w:rsid w:val="0024737F"/>
    <w:rsid w:val="0024763C"/>
    <w:rsid w:val="00247A01"/>
    <w:rsid w:val="00250405"/>
    <w:rsid w:val="002516D3"/>
    <w:rsid w:val="0025231F"/>
    <w:rsid w:val="00252464"/>
    <w:rsid w:val="002528A8"/>
    <w:rsid w:val="00252B51"/>
    <w:rsid w:val="00253B7B"/>
    <w:rsid w:val="002541EE"/>
    <w:rsid w:val="00254376"/>
    <w:rsid w:val="00254B06"/>
    <w:rsid w:val="002554B9"/>
    <w:rsid w:val="00256246"/>
    <w:rsid w:val="00256685"/>
    <w:rsid w:val="00256B07"/>
    <w:rsid w:val="002570FD"/>
    <w:rsid w:val="00257FCD"/>
    <w:rsid w:val="00260018"/>
    <w:rsid w:val="00260E19"/>
    <w:rsid w:val="00263642"/>
    <w:rsid w:val="00263F1F"/>
    <w:rsid w:val="00264225"/>
    <w:rsid w:val="00265395"/>
    <w:rsid w:val="00265F05"/>
    <w:rsid w:val="00265FB6"/>
    <w:rsid w:val="0026749E"/>
    <w:rsid w:val="00267987"/>
    <w:rsid w:val="00267DC6"/>
    <w:rsid w:val="0027031B"/>
    <w:rsid w:val="00270464"/>
    <w:rsid w:val="002709DA"/>
    <w:rsid w:val="00270BE1"/>
    <w:rsid w:val="00271282"/>
    <w:rsid w:val="00271927"/>
    <w:rsid w:val="0027192A"/>
    <w:rsid w:val="00271948"/>
    <w:rsid w:val="00271FF6"/>
    <w:rsid w:val="00272125"/>
    <w:rsid w:val="00272F24"/>
    <w:rsid w:val="0027380A"/>
    <w:rsid w:val="0027427F"/>
    <w:rsid w:val="00274C73"/>
    <w:rsid w:val="00274E6D"/>
    <w:rsid w:val="0027523C"/>
    <w:rsid w:val="002756E5"/>
    <w:rsid w:val="0027599A"/>
    <w:rsid w:val="002760E2"/>
    <w:rsid w:val="002761D2"/>
    <w:rsid w:val="002778A8"/>
    <w:rsid w:val="00277979"/>
    <w:rsid w:val="00277B1E"/>
    <w:rsid w:val="00277DEC"/>
    <w:rsid w:val="0028029C"/>
    <w:rsid w:val="00280D37"/>
    <w:rsid w:val="00280DB8"/>
    <w:rsid w:val="002816FD"/>
    <w:rsid w:val="00281D88"/>
    <w:rsid w:val="00281D94"/>
    <w:rsid w:val="00281ECD"/>
    <w:rsid w:val="00282700"/>
    <w:rsid w:val="00282775"/>
    <w:rsid w:val="002828D6"/>
    <w:rsid w:val="00282C1B"/>
    <w:rsid w:val="00282F9E"/>
    <w:rsid w:val="002840FB"/>
    <w:rsid w:val="00284D34"/>
    <w:rsid w:val="00285CC4"/>
    <w:rsid w:val="00286FF9"/>
    <w:rsid w:val="0028723D"/>
    <w:rsid w:val="00287D5A"/>
    <w:rsid w:val="00287F57"/>
    <w:rsid w:val="00290133"/>
    <w:rsid w:val="00290EC9"/>
    <w:rsid w:val="00291085"/>
    <w:rsid w:val="00291552"/>
    <w:rsid w:val="00291A38"/>
    <w:rsid w:val="00291B41"/>
    <w:rsid w:val="00291C61"/>
    <w:rsid w:val="0029264E"/>
    <w:rsid w:val="002927E2"/>
    <w:rsid w:val="00292B9B"/>
    <w:rsid w:val="00293307"/>
    <w:rsid w:val="00293364"/>
    <w:rsid w:val="00293544"/>
    <w:rsid w:val="00293A60"/>
    <w:rsid w:val="00295786"/>
    <w:rsid w:val="0029661A"/>
    <w:rsid w:val="00296998"/>
    <w:rsid w:val="002971B0"/>
    <w:rsid w:val="002978E9"/>
    <w:rsid w:val="002A0CC0"/>
    <w:rsid w:val="002A0CCD"/>
    <w:rsid w:val="002A10B3"/>
    <w:rsid w:val="002A1BE6"/>
    <w:rsid w:val="002A2361"/>
    <w:rsid w:val="002A240F"/>
    <w:rsid w:val="002A2454"/>
    <w:rsid w:val="002A2A8D"/>
    <w:rsid w:val="002A2D63"/>
    <w:rsid w:val="002A3913"/>
    <w:rsid w:val="002A42B5"/>
    <w:rsid w:val="002A442A"/>
    <w:rsid w:val="002A5072"/>
    <w:rsid w:val="002A5CBA"/>
    <w:rsid w:val="002A6871"/>
    <w:rsid w:val="002A6B0C"/>
    <w:rsid w:val="002A6B99"/>
    <w:rsid w:val="002A6E24"/>
    <w:rsid w:val="002A7B49"/>
    <w:rsid w:val="002A7FA6"/>
    <w:rsid w:val="002B2242"/>
    <w:rsid w:val="002B2375"/>
    <w:rsid w:val="002B2916"/>
    <w:rsid w:val="002B2A75"/>
    <w:rsid w:val="002B31DF"/>
    <w:rsid w:val="002B32EF"/>
    <w:rsid w:val="002B4132"/>
    <w:rsid w:val="002B4CF5"/>
    <w:rsid w:val="002B4ED2"/>
    <w:rsid w:val="002B5118"/>
    <w:rsid w:val="002B62A7"/>
    <w:rsid w:val="002B6846"/>
    <w:rsid w:val="002B7130"/>
    <w:rsid w:val="002B7202"/>
    <w:rsid w:val="002B7507"/>
    <w:rsid w:val="002C0117"/>
    <w:rsid w:val="002C03E4"/>
    <w:rsid w:val="002C1088"/>
    <w:rsid w:val="002C1559"/>
    <w:rsid w:val="002C18ED"/>
    <w:rsid w:val="002C430E"/>
    <w:rsid w:val="002C45C8"/>
    <w:rsid w:val="002C4E0A"/>
    <w:rsid w:val="002C4F24"/>
    <w:rsid w:val="002C53F5"/>
    <w:rsid w:val="002C64DB"/>
    <w:rsid w:val="002C73F7"/>
    <w:rsid w:val="002D048B"/>
    <w:rsid w:val="002D12A8"/>
    <w:rsid w:val="002D1999"/>
    <w:rsid w:val="002D1AAB"/>
    <w:rsid w:val="002D1DCE"/>
    <w:rsid w:val="002D1DDB"/>
    <w:rsid w:val="002D3B10"/>
    <w:rsid w:val="002D416F"/>
    <w:rsid w:val="002D4691"/>
    <w:rsid w:val="002D507F"/>
    <w:rsid w:val="002D5857"/>
    <w:rsid w:val="002D588C"/>
    <w:rsid w:val="002D5EB8"/>
    <w:rsid w:val="002D6E16"/>
    <w:rsid w:val="002D7300"/>
    <w:rsid w:val="002D7594"/>
    <w:rsid w:val="002E001C"/>
    <w:rsid w:val="002E00FB"/>
    <w:rsid w:val="002E0A4A"/>
    <w:rsid w:val="002E0FE2"/>
    <w:rsid w:val="002E1895"/>
    <w:rsid w:val="002E28E0"/>
    <w:rsid w:val="002E2903"/>
    <w:rsid w:val="002E2BAD"/>
    <w:rsid w:val="002E3932"/>
    <w:rsid w:val="002E5995"/>
    <w:rsid w:val="002E5CC6"/>
    <w:rsid w:val="002E6A44"/>
    <w:rsid w:val="002E6FB7"/>
    <w:rsid w:val="002E79E1"/>
    <w:rsid w:val="002F03DB"/>
    <w:rsid w:val="002F0A18"/>
    <w:rsid w:val="002F0BAE"/>
    <w:rsid w:val="002F1308"/>
    <w:rsid w:val="002F138C"/>
    <w:rsid w:val="002F1FA0"/>
    <w:rsid w:val="002F2157"/>
    <w:rsid w:val="002F2618"/>
    <w:rsid w:val="002F31F8"/>
    <w:rsid w:val="002F351A"/>
    <w:rsid w:val="002F37D5"/>
    <w:rsid w:val="002F3954"/>
    <w:rsid w:val="002F4B47"/>
    <w:rsid w:val="002F4CEE"/>
    <w:rsid w:val="002F4E86"/>
    <w:rsid w:val="002F5619"/>
    <w:rsid w:val="002F5C55"/>
    <w:rsid w:val="002F7106"/>
    <w:rsid w:val="002F77C2"/>
    <w:rsid w:val="002F798C"/>
    <w:rsid w:val="00300232"/>
    <w:rsid w:val="0030098C"/>
    <w:rsid w:val="00303577"/>
    <w:rsid w:val="00303640"/>
    <w:rsid w:val="00303B3C"/>
    <w:rsid w:val="0030426D"/>
    <w:rsid w:val="0030505E"/>
    <w:rsid w:val="003050CC"/>
    <w:rsid w:val="00305BFA"/>
    <w:rsid w:val="00305EC7"/>
    <w:rsid w:val="0030706A"/>
    <w:rsid w:val="00307EB8"/>
    <w:rsid w:val="003110C3"/>
    <w:rsid w:val="00311E10"/>
    <w:rsid w:val="00313028"/>
    <w:rsid w:val="00313B26"/>
    <w:rsid w:val="00313EA8"/>
    <w:rsid w:val="00314815"/>
    <w:rsid w:val="00314C87"/>
    <w:rsid w:val="00316B61"/>
    <w:rsid w:val="00316E7C"/>
    <w:rsid w:val="00317002"/>
    <w:rsid w:val="003172A4"/>
    <w:rsid w:val="003173EA"/>
    <w:rsid w:val="00317ADF"/>
    <w:rsid w:val="003205A5"/>
    <w:rsid w:val="0032068B"/>
    <w:rsid w:val="00320C05"/>
    <w:rsid w:val="00320FC9"/>
    <w:rsid w:val="003210E2"/>
    <w:rsid w:val="003222D7"/>
    <w:rsid w:val="003231F2"/>
    <w:rsid w:val="00323B50"/>
    <w:rsid w:val="00323C29"/>
    <w:rsid w:val="00324598"/>
    <w:rsid w:val="00325345"/>
    <w:rsid w:val="00325622"/>
    <w:rsid w:val="0032671D"/>
    <w:rsid w:val="003268AF"/>
    <w:rsid w:val="00327209"/>
    <w:rsid w:val="0032741B"/>
    <w:rsid w:val="003279A2"/>
    <w:rsid w:val="0033001E"/>
    <w:rsid w:val="00330798"/>
    <w:rsid w:val="0033088D"/>
    <w:rsid w:val="00331086"/>
    <w:rsid w:val="0033146F"/>
    <w:rsid w:val="00331CB4"/>
    <w:rsid w:val="00331D1A"/>
    <w:rsid w:val="00331D4D"/>
    <w:rsid w:val="0033233D"/>
    <w:rsid w:val="003330A0"/>
    <w:rsid w:val="00334F72"/>
    <w:rsid w:val="00334FCE"/>
    <w:rsid w:val="0033500D"/>
    <w:rsid w:val="00335305"/>
    <w:rsid w:val="003354EA"/>
    <w:rsid w:val="00335CE2"/>
    <w:rsid w:val="003369E8"/>
    <w:rsid w:val="00340CBB"/>
    <w:rsid w:val="00341A7D"/>
    <w:rsid w:val="00341EE7"/>
    <w:rsid w:val="003425F1"/>
    <w:rsid w:val="00342607"/>
    <w:rsid w:val="003428AA"/>
    <w:rsid w:val="00342E93"/>
    <w:rsid w:val="00342FC6"/>
    <w:rsid w:val="00342FE1"/>
    <w:rsid w:val="0034482E"/>
    <w:rsid w:val="00344A3A"/>
    <w:rsid w:val="003453F5"/>
    <w:rsid w:val="00346EB9"/>
    <w:rsid w:val="00347B32"/>
    <w:rsid w:val="00347CEC"/>
    <w:rsid w:val="00350480"/>
    <w:rsid w:val="00350B74"/>
    <w:rsid w:val="00351665"/>
    <w:rsid w:val="003516DC"/>
    <w:rsid w:val="003521D9"/>
    <w:rsid w:val="00352349"/>
    <w:rsid w:val="00353B7E"/>
    <w:rsid w:val="00354298"/>
    <w:rsid w:val="003547F8"/>
    <w:rsid w:val="00354A78"/>
    <w:rsid w:val="00354C81"/>
    <w:rsid w:val="0035568D"/>
    <w:rsid w:val="00355910"/>
    <w:rsid w:val="00355C20"/>
    <w:rsid w:val="0035662A"/>
    <w:rsid w:val="00356930"/>
    <w:rsid w:val="00356A5C"/>
    <w:rsid w:val="00356E52"/>
    <w:rsid w:val="003573C7"/>
    <w:rsid w:val="00357602"/>
    <w:rsid w:val="00357E49"/>
    <w:rsid w:val="0036013B"/>
    <w:rsid w:val="00360D5C"/>
    <w:rsid w:val="0036157C"/>
    <w:rsid w:val="00361852"/>
    <w:rsid w:val="00361A8E"/>
    <w:rsid w:val="00361EBA"/>
    <w:rsid w:val="0036316D"/>
    <w:rsid w:val="00363226"/>
    <w:rsid w:val="00363B26"/>
    <w:rsid w:val="00363E7D"/>
    <w:rsid w:val="0036435A"/>
    <w:rsid w:val="003649D0"/>
    <w:rsid w:val="00364BC1"/>
    <w:rsid w:val="00365080"/>
    <w:rsid w:val="00365147"/>
    <w:rsid w:val="003669D8"/>
    <w:rsid w:val="00366EE6"/>
    <w:rsid w:val="0036703C"/>
    <w:rsid w:val="0036773C"/>
    <w:rsid w:val="0037020F"/>
    <w:rsid w:val="00371F4E"/>
    <w:rsid w:val="0037236C"/>
    <w:rsid w:val="003744C6"/>
    <w:rsid w:val="00374571"/>
    <w:rsid w:val="00374C3C"/>
    <w:rsid w:val="00374E7C"/>
    <w:rsid w:val="00374F6E"/>
    <w:rsid w:val="00375BC4"/>
    <w:rsid w:val="00376048"/>
    <w:rsid w:val="003772E7"/>
    <w:rsid w:val="0037751D"/>
    <w:rsid w:val="00377766"/>
    <w:rsid w:val="00377B0A"/>
    <w:rsid w:val="00377D6E"/>
    <w:rsid w:val="003806D9"/>
    <w:rsid w:val="00380BCF"/>
    <w:rsid w:val="003811F5"/>
    <w:rsid w:val="00381F3E"/>
    <w:rsid w:val="003824BD"/>
    <w:rsid w:val="00382607"/>
    <w:rsid w:val="00382713"/>
    <w:rsid w:val="003829C1"/>
    <w:rsid w:val="00382E30"/>
    <w:rsid w:val="00384448"/>
    <w:rsid w:val="0038464C"/>
    <w:rsid w:val="003846EF"/>
    <w:rsid w:val="00385AC6"/>
    <w:rsid w:val="00386290"/>
    <w:rsid w:val="003864A2"/>
    <w:rsid w:val="00386BE1"/>
    <w:rsid w:val="00387673"/>
    <w:rsid w:val="003879CF"/>
    <w:rsid w:val="00387B95"/>
    <w:rsid w:val="00390368"/>
    <w:rsid w:val="003908A8"/>
    <w:rsid w:val="00390969"/>
    <w:rsid w:val="0039096B"/>
    <w:rsid w:val="003912C3"/>
    <w:rsid w:val="00391E96"/>
    <w:rsid w:val="00392699"/>
    <w:rsid w:val="00392EA4"/>
    <w:rsid w:val="0039310B"/>
    <w:rsid w:val="00393977"/>
    <w:rsid w:val="0039482F"/>
    <w:rsid w:val="00394D9B"/>
    <w:rsid w:val="00394EDA"/>
    <w:rsid w:val="0039500A"/>
    <w:rsid w:val="003953DA"/>
    <w:rsid w:val="0039559E"/>
    <w:rsid w:val="00395D24"/>
    <w:rsid w:val="0039659C"/>
    <w:rsid w:val="003968E7"/>
    <w:rsid w:val="003A0117"/>
    <w:rsid w:val="003A0246"/>
    <w:rsid w:val="003A0440"/>
    <w:rsid w:val="003A0606"/>
    <w:rsid w:val="003A0DE1"/>
    <w:rsid w:val="003A10FD"/>
    <w:rsid w:val="003A11CE"/>
    <w:rsid w:val="003A1CE8"/>
    <w:rsid w:val="003A2D58"/>
    <w:rsid w:val="003A3B4B"/>
    <w:rsid w:val="003A3BAB"/>
    <w:rsid w:val="003A42FC"/>
    <w:rsid w:val="003A588C"/>
    <w:rsid w:val="003A5B51"/>
    <w:rsid w:val="003A5DD4"/>
    <w:rsid w:val="003A6324"/>
    <w:rsid w:val="003A68EB"/>
    <w:rsid w:val="003A6A0F"/>
    <w:rsid w:val="003A6F28"/>
    <w:rsid w:val="003A717D"/>
    <w:rsid w:val="003A783F"/>
    <w:rsid w:val="003A7C66"/>
    <w:rsid w:val="003B03AE"/>
    <w:rsid w:val="003B056A"/>
    <w:rsid w:val="003B1D38"/>
    <w:rsid w:val="003B1F14"/>
    <w:rsid w:val="003B1FEE"/>
    <w:rsid w:val="003B26E4"/>
    <w:rsid w:val="003B279E"/>
    <w:rsid w:val="003B29F7"/>
    <w:rsid w:val="003B2B39"/>
    <w:rsid w:val="003B314C"/>
    <w:rsid w:val="003B33D3"/>
    <w:rsid w:val="003B36E7"/>
    <w:rsid w:val="003B6601"/>
    <w:rsid w:val="003B6C88"/>
    <w:rsid w:val="003B6FF9"/>
    <w:rsid w:val="003B75C8"/>
    <w:rsid w:val="003C08C7"/>
    <w:rsid w:val="003C09F3"/>
    <w:rsid w:val="003C0AC9"/>
    <w:rsid w:val="003C1C05"/>
    <w:rsid w:val="003C264A"/>
    <w:rsid w:val="003C48B1"/>
    <w:rsid w:val="003C48B7"/>
    <w:rsid w:val="003C505B"/>
    <w:rsid w:val="003C56FC"/>
    <w:rsid w:val="003C5803"/>
    <w:rsid w:val="003C5B72"/>
    <w:rsid w:val="003C5FEA"/>
    <w:rsid w:val="003C66E9"/>
    <w:rsid w:val="003C7035"/>
    <w:rsid w:val="003C7150"/>
    <w:rsid w:val="003C751D"/>
    <w:rsid w:val="003C785E"/>
    <w:rsid w:val="003C7A42"/>
    <w:rsid w:val="003D0F87"/>
    <w:rsid w:val="003D16AD"/>
    <w:rsid w:val="003D1EE1"/>
    <w:rsid w:val="003D1F24"/>
    <w:rsid w:val="003D1F8F"/>
    <w:rsid w:val="003D20E1"/>
    <w:rsid w:val="003D2E91"/>
    <w:rsid w:val="003D2EAA"/>
    <w:rsid w:val="003D36A5"/>
    <w:rsid w:val="003D46BC"/>
    <w:rsid w:val="003D488B"/>
    <w:rsid w:val="003D4AB5"/>
    <w:rsid w:val="003D4BB0"/>
    <w:rsid w:val="003D4CBB"/>
    <w:rsid w:val="003D620A"/>
    <w:rsid w:val="003D6C1E"/>
    <w:rsid w:val="003D7A21"/>
    <w:rsid w:val="003E01B6"/>
    <w:rsid w:val="003E0EDC"/>
    <w:rsid w:val="003E1C06"/>
    <w:rsid w:val="003E2121"/>
    <w:rsid w:val="003E2754"/>
    <w:rsid w:val="003E2C6A"/>
    <w:rsid w:val="003E3248"/>
    <w:rsid w:val="003E36C5"/>
    <w:rsid w:val="003E45FC"/>
    <w:rsid w:val="003E4941"/>
    <w:rsid w:val="003E4B01"/>
    <w:rsid w:val="003E4B99"/>
    <w:rsid w:val="003E4F3E"/>
    <w:rsid w:val="003E502C"/>
    <w:rsid w:val="003E5127"/>
    <w:rsid w:val="003E5147"/>
    <w:rsid w:val="003E520C"/>
    <w:rsid w:val="003E5A6E"/>
    <w:rsid w:val="003E5F99"/>
    <w:rsid w:val="003E6780"/>
    <w:rsid w:val="003E67F7"/>
    <w:rsid w:val="003E6E0E"/>
    <w:rsid w:val="003E70EC"/>
    <w:rsid w:val="003E75E7"/>
    <w:rsid w:val="003E7708"/>
    <w:rsid w:val="003E7F01"/>
    <w:rsid w:val="003F0AF1"/>
    <w:rsid w:val="003F0CDB"/>
    <w:rsid w:val="003F0F7F"/>
    <w:rsid w:val="003F0FC5"/>
    <w:rsid w:val="003F1696"/>
    <w:rsid w:val="003F17D5"/>
    <w:rsid w:val="003F1EC0"/>
    <w:rsid w:val="003F2220"/>
    <w:rsid w:val="003F2558"/>
    <w:rsid w:val="003F2788"/>
    <w:rsid w:val="003F310C"/>
    <w:rsid w:val="003F4153"/>
    <w:rsid w:val="003F437B"/>
    <w:rsid w:val="003F53E4"/>
    <w:rsid w:val="003F5640"/>
    <w:rsid w:val="003F634E"/>
    <w:rsid w:val="003F6820"/>
    <w:rsid w:val="0040032A"/>
    <w:rsid w:val="00400386"/>
    <w:rsid w:val="00400869"/>
    <w:rsid w:val="0040096B"/>
    <w:rsid w:val="00400AF3"/>
    <w:rsid w:val="0040143B"/>
    <w:rsid w:val="004015DC"/>
    <w:rsid w:val="00402F6F"/>
    <w:rsid w:val="00402F77"/>
    <w:rsid w:val="004032E6"/>
    <w:rsid w:val="00403E45"/>
    <w:rsid w:val="00406874"/>
    <w:rsid w:val="00406EC8"/>
    <w:rsid w:val="004071AA"/>
    <w:rsid w:val="0040720F"/>
    <w:rsid w:val="0040793F"/>
    <w:rsid w:val="0041016B"/>
    <w:rsid w:val="004105B3"/>
    <w:rsid w:val="004108EC"/>
    <w:rsid w:val="00410A12"/>
    <w:rsid w:val="00410DB2"/>
    <w:rsid w:val="004117AF"/>
    <w:rsid w:val="004118DD"/>
    <w:rsid w:val="004123F6"/>
    <w:rsid w:val="004128F5"/>
    <w:rsid w:val="00412D21"/>
    <w:rsid w:val="00413402"/>
    <w:rsid w:val="0041357B"/>
    <w:rsid w:val="00413CCC"/>
    <w:rsid w:val="00414040"/>
    <w:rsid w:val="00414F88"/>
    <w:rsid w:val="004154CD"/>
    <w:rsid w:val="00415AB4"/>
    <w:rsid w:val="00415ABB"/>
    <w:rsid w:val="00415DA2"/>
    <w:rsid w:val="004167C4"/>
    <w:rsid w:val="00416D08"/>
    <w:rsid w:val="00417173"/>
    <w:rsid w:val="0041767E"/>
    <w:rsid w:val="00417E00"/>
    <w:rsid w:val="00420151"/>
    <w:rsid w:val="004206FC"/>
    <w:rsid w:val="00420F2D"/>
    <w:rsid w:val="00422D03"/>
    <w:rsid w:val="00423C15"/>
    <w:rsid w:val="00425539"/>
    <w:rsid w:val="00425C61"/>
    <w:rsid w:val="00425DEF"/>
    <w:rsid w:val="00426E39"/>
    <w:rsid w:val="004304E8"/>
    <w:rsid w:val="004304F8"/>
    <w:rsid w:val="004309F9"/>
    <w:rsid w:val="00430CA1"/>
    <w:rsid w:val="004317AE"/>
    <w:rsid w:val="00432001"/>
    <w:rsid w:val="00432431"/>
    <w:rsid w:val="004327BC"/>
    <w:rsid w:val="00432816"/>
    <w:rsid w:val="004328BD"/>
    <w:rsid w:val="00432F0E"/>
    <w:rsid w:val="004337BE"/>
    <w:rsid w:val="004339F9"/>
    <w:rsid w:val="00434070"/>
    <w:rsid w:val="004346F9"/>
    <w:rsid w:val="00434B1F"/>
    <w:rsid w:val="00434CEA"/>
    <w:rsid w:val="0043609E"/>
    <w:rsid w:val="004363A6"/>
    <w:rsid w:val="00436591"/>
    <w:rsid w:val="004365FF"/>
    <w:rsid w:val="0043706B"/>
    <w:rsid w:val="0043779E"/>
    <w:rsid w:val="00440790"/>
    <w:rsid w:val="004418B4"/>
    <w:rsid w:val="00441E2B"/>
    <w:rsid w:val="0044202F"/>
    <w:rsid w:val="0044331B"/>
    <w:rsid w:val="00443341"/>
    <w:rsid w:val="00443639"/>
    <w:rsid w:val="00443DCE"/>
    <w:rsid w:val="00443F78"/>
    <w:rsid w:val="00443FC0"/>
    <w:rsid w:val="00444970"/>
    <w:rsid w:val="00444C90"/>
    <w:rsid w:val="00444D00"/>
    <w:rsid w:val="0044535F"/>
    <w:rsid w:val="00445722"/>
    <w:rsid w:val="0044592C"/>
    <w:rsid w:val="00446DF5"/>
    <w:rsid w:val="004478C8"/>
    <w:rsid w:val="00451521"/>
    <w:rsid w:val="00452117"/>
    <w:rsid w:val="00452130"/>
    <w:rsid w:val="004521B3"/>
    <w:rsid w:val="00452372"/>
    <w:rsid w:val="0045254F"/>
    <w:rsid w:val="00452752"/>
    <w:rsid w:val="00452C64"/>
    <w:rsid w:val="00452D06"/>
    <w:rsid w:val="00454010"/>
    <w:rsid w:val="0045414A"/>
    <w:rsid w:val="0045489A"/>
    <w:rsid w:val="00455459"/>
    <w:rsid w:val="004556E7"/>
    <w:rsid w:val="00457AC7"/>
    <w:rsid w:val="0046015C"/>
    <w:rsid w:val="00460322"/>
    <w:rsid w:val="00460BD2"/>
    <w:rsid w:val="0046124F"/>
    <w:rsid w:val="00461839"/>
    <w:rsid w:val="00462743"/>
    <w:rsid w:val="00462833"/>
    <w:rsid w:val="00463623"/>
    <w:rsid w:val="00463841"/>
    <w:rsid w:val="0046447A"/>
    <w:rsid w:val="00464730"/>
    <w:rsid w:val="0046495C"/>
    <w:rsid w:val="004660F6"/>
    <w:rsid w:val="00466AB7"/>
    <w:rsid w:val="004670FE"/>
    <w:rsid w:val="0047055B"/>
    <w:rsid w:val="0047140A"/>
    <w:rsid w:val="0047183B"/>
    <w:rsid w:val="004719E0"/>
    <w:rsid w:val="00472DF2"/>
    <w:rsid w:val="004730D7"/>
    <w:rsid w:val="004733A7"/>
    <w:rsid w:val="00473F05"/>
    <w:rsid w:val="00474272"/>
    <w:rsid w:val="00474AB4"/>
    <w:rsid w:val="00474D82"/>
    <w:rsid w:val="00474F0F"/>
    <w:rsid w:val="00475817"/>
    <w:rsid w:val="00475DE2"/>
    <w:rsid w:val="004765AD"/>
    <w:rsid w:val="0047731D"/>
    <w:rsid w:val="00477C09"/>
    <w:rsid w:val="0048052F"/>
    <w:rsid w:val="00481498"/>
    <w:rsid w:val="00482A1D"/>
    <w:rsid w:val="00482B2E"/>
    <w:rsid w:val="00483A4E"/>
    <w:rsid w:val="00483DFB"/>
    <w:rsid w:val="0048438B"/>
    <w:rsid w:val="004855E6"/>
    <w:rsid w:val="00485814"/>
    <w:rsid w:val="0048699A"/>
    <w:rsid w:val="00486CBB"/>
    <w:rsid w:val="00486E14"/>
    <w:rsid w:val="00486FA1"/>
    <w:rsid w:val="004876D1"/>
    <w:rsid w:val="004879FC"/>
    <w:rsid w:val="00490AB8"/>
    <w:rsid w:val="0049101F"/>
    <w:rsid w:val="004914A7"/>
    <w:rsid w:val="0049156F"/>
    <w:rsid w:val="00491713"/>
    <w:rsid w:val="00491ED1"/>
    <w:rsid w:val="00491EEC"/>
    <w:rsid w:val="0049220F"/>
    <w:rsid w:val="004926BA"/>
    <w:rsid w:val="00493D30"/>
    <w:rsid w:val="00493E0F"/>
    <w:rsid w:val="004940FD"/>
    <w:rsid w:val="00494989"/>
    <w:rsid w:val="00494D14"/>
    <w:rsid w:val="0049679E"/>
    <w:rsid w:val="00496D96"/>
    <w:rsid w:val="004A0225"/>
    <w:rsid w:val="004A05B0"/>
    <w:rsid w:val="004A0911"/>
    <w:rsid w:val="004A1427"/>
    <w:rsid w:val="004A16A0"/>
    <w:rsid w:val="004A1867"/>
    <w:rsid w:val="004A2B93"/>
    <w:rsid w:val="004A30F5"/>
    <w:rsid w:val="004A3846"/>
    <w:rsid w:val="004A3849"/>
    <w:rsid w:val="004A3859"/>
    <w:rsid w:val="004A3957"/>
    <w:rsid w:val="004A3B73"/>
    <w:rsid w:val="004A40F1"/>
    <w:rsid w:val="004A5A51"/>
    <w:rsid w:val="004A6352"/>
    <w:rsid w:val="004A65A4"/>
    <w:rsid w:val="004A6736"/>
    <w:rsid w:val="004A70B9"/>
    <w:rsid w:val="004A712D"/>
    <w:rsid w:val="004B0455"/>
    <w:rsid w:val="004B0916"/>
    <w:rsid w:val="004B165C"/>
    <w:rsid w:val="004B2A16"/>
    <w:rsid w:val="004B44F9"/>
    <w:rsid w:val="004B5803"/>
    <w:rsid w:val="004B62A0"/>
    <w:rsid w:val="004B62BE"/>
    <w:rsid w:val="004B656A"/>
    <w:rsid w:val="004B795A"/>
    <w:rsid w:val="004B7CCF"/>
    <w:rsid w:val="004C087F"/>
    <w:rsid w:val="004C0F8F"/>
    <w:rsid w:val="004C1AAD"/>
    <w:rsid w:val="004C1FEB"/>
    <w:rsid w:val="004C2220"/>
    <w:rsid w:val="004C2DC5"/>
    <w:rsid w:val="004C2DCD"/>
    <w:rsid w:val="004C2F5E"/>
    <w:rsid w:val="004C40AE"/>
    <w:rsid w:val="004C4150"/>
    <w:rsid w:val="004C4385"/>
    <w:rsid w:val="004C47B5"/>
    <w:rsid w:val="004C5AAE"/>
    <w:rsid w:val="004C6318"/>
    <w:rsid w:val="004C6ADF"/>
    <w:rsid w:val="004C6C3D"/>
    <w:rsid w:val="004C6CC5"/>
    <w:rsid w:val="004C6EBD"/>
    <w:rsid w:val="004C74F1"/>
    <w:rsid w:val="004C7E7E"/>
    <w:rsid w:val="004C7EF5"/>
    <w:rsid w:val="004D066C"/>
    <w:rsid w:val="004D0D2F"/>
    <w:rsid w:val="004D1176"/>
    <w:rsid w:val="004D1B07"/>
    <w:rsid w:val="004D1F7D"/>
    <w:rsid w:val="004D2298"/>
    <w:rsid w:val="004D2411"/>
    <w:rsid w:val="004D276D"/>
    <w:rsid w:val="004D2E41"/>
    <w:rsid w:val="004D2EA5"/>
    <w:rsid w:val="004D405E"/>
    <w:rsid w:val="004D423C"/>
    <w:rsid w:val="004D44DF"/>
    <w:rsid w:val="004D46E6"/>
    <w:rsid w:val="004D499C"/>
    <w:rsid w:val="004D534A"/>
    <w:rsid w:val="004D6B99"/>
    <w:rsid w:val="004D6C20"/>
    <w:rsid w:val="004D767E"/>
    <w:rsid w:val="004E0514"/>
    <w:rsid w:val="004E0A9B"/>
    <w:rsid w:val="004E1182"/>
    <w:rsid w:val="004E1343"/>
    <w:rsid w:val="004E14DF"/>
    <w:rsid w:val="004E1A1B"/>
    <w:rsid w:val="004E1B4B"/>
    <w:rsid w:val="004E31E1"/>
    <w:rsid w:val="004E3404"/>
    <w:rsid w:val="004E34E8"/>
    <w:rsid w:val="004E36B7"/>
    <w:rsid w:val="004E4422"/>
    <w:rsid w:val="004E46CE"/>
    <w:rsid w:val="004E4808"/>
    <w:rsid w:val="004E4CF1"/>
    <w:rsid w:val="004E50D8"/>
    <w:rsid w:val="004E5197"/>
    <w:rsid w:val="004E5A03"/>
    <w:rsid w:val="004E6676"/>
    <w:rsid w:val="004E6FF3"/>
    <w:rsid w:val="004E72FB"/>
    <w:rsid w:val="004F00DA"/>
    <w:rsid w:val="004F08BD"/>
    <w:rsid w:val="004F0F23"/>
    <w:rsid w:val="004F10C6"/>
    <w:rsid w:val="004F110F"/>
    <w:rsid w:val="004F12A5"/>
    <w:rsid w:val="004F1412"/>
    <w:rsid w:val="004F187A"/>
    <w:rsid w:val="004F213E"/>
    <w:rsid w:val="004F21C1"/>
    <w:rsid w:val="004F22A7"/>
    <w:rsid w:val="004F27F5"/>
    <w:rsid w:val="004F3327"/>
    <w:rsid w:val="004F372F"/>
    <w:rsid w:val="004F3888"/>
    <w:rsid w:val="004F3AAB"/>
    <w:rsid w:val="004F3FC1"/>
    <w:rsid w:val="004F45E6"/>
    <w:rsid w:val="004F46A4"/>
    <w:rsid w:val="004F4C7F"/>
    <w:rsid w:val="004F4C84"/>
    <w:rsid w:val="004F4D0F"/>
    <w:rsid w:val="004F519D"/>
    <w:rsid w:val="004F543E"/>
    <w:rsid w:val="004F5544"/>
    <w:rsid w:val="004F64FD"/>
    <w:rsid w:val="004F6955"/>
    <w:rsid w:val="004F6B8F"/>
    <w:rsid w:val="004F72BE"/>
    <w:rsid w:val="004F7695"/>
    <w:rsid w:val="004F78D7"/>
    <w:rsid w:val="004F7F49"/>
    <w:rsid w:val="005001E5"/>
    <w:rsid w:val="005002F0"/>
    <w:rsid w:val="00500574"/>
    <w:rsid w:val="00501CC1"/>
    <w:rsid w:val="0050319A"/>
    <w:rsid w:val="005031C3"/>
    <w:rsid w:val="00503A05"/>
    <w:rsid w:val="00504126"/>
    <w:rsid w:val="005046D6"/>
    <w:rsid w:val="00504DF6"/>
    <w:rsid w:val="00506DB2"/>
    <w:rsid w:val="00507B39"/>
    <w:rsid w:val="00507ED3"/>
    <w:rsid w:val="00507FB9"/>
    <w:rsid w:val="005103F5"/>
    <w:rsid w:val="005115C4"/>
    <w:rsid w:val="00511C06"/>
    <w:rsid w:val="00512215"/>
    <w:rsid w:val="005131EF"/>
    <w:rsid w:val="00513645"/>
    <w:rsid w:val="00514D5F"/>
    <w:rsid w:val="00514EE1"/>
    <w:rsid w:val="00515AFB"/>
    <w:rsid w:val="00515D88"/>
    <w:rsid w:val="00516F94"/>
    <w:rsid w:val="00517AEE"/>
    <w:rsid w:val="00517E71"/>
    <w:rsid w:val="005200E9"/>
    <w:rsid w:val="00520730"/>
    <w:rsid w:val="00520BCE"/>
    <w:rsid w:val="0052114C"/>
    <w:rsid w:val="005213AD"/>
    <w:rsid w:val="00521F81"/>
    <w:rsid w:val="0052204B"/>
    <w:rsid w:val="00522EE8"/>
    <w:rsid w:val="005259C8"/>
    <w:rsid w:val="0052639A"/>
    <w:rsid w:val="0052673E"/>
    <w:rsid w:val="005268F3"/>
    <w:rsid w:val="00526F80"/>
    <w:rsid w:val="00527260"/>
    <w:rsid w:val="00527319"/>
    <w:rsid w:val="005273D6"/>
    <w:rsid w:val="005301FA"/>
    <w:rsid w:val="00530278"/>
    <w:rsid w:val="00530422"/>
    <w:rsid w:val="00531836"/>
    <w:rsid w:val="005318A7"/>
    <w:rsid w:val="00531D79"/>
    <w:rsid w:val="005320F0"/>
    <w:rsid w:val="005324DB"/>
    <w:rsid w:val="005337A3"/>
    <w:rsid w:val="005338C1"/>
    <w:rsid w:val="00534A27"/>
    <w:rsid w:val="00534C47"/>
    <w:rsid w:val="00534D81"/>
    <w:rsid w:val="00534EC6"/>
    <w:rsid w:val="00535038"/>
    <w:rsid w:val="005357D3"/>
    <w:rsid w:val="005361EF"/>
    <w:rsid w:val="00536619"/>
    <w:rsid w:val="005367A8"/>
    <w:rsid w:val="00536EA0"/>
    <w:rsid w:val="00537296"/>
    <w:rsid w:val="005379DE"/>
    <w:rsid w:val="00540120"/>
    <w:rsid w:val="005404C9"/>
    <w:rsid w:val="00540D60"/>
    <w:rsid w:val="00541D08"/>
    <w:rsid w:val="00542294"/>
    <w:rsid w:val="0054257D"/>
    <w:rsid w:val="00542849"/>
    <w:rsid w:val="005428DC"/>
    <w:rsid w:val="00543769"/>
    <w:rsid w:val="00544448"/>
    <w:rsid w:val="00544EEC"/>
    <w:rsid w:val="005457B1"/>
    <w:rsid w:val="00545ECF"/>
    <w:rsid w:val="005468DD"/>
    <w:rsid w:val="0054736A"/>
    <w:rsid w:val="00547B68"/>
    <w:rsid w:val="0055035F"/>
    <w:rsid w:val="005507E5"/>
    <w:rsid w:val="005509E0"/>
    <w:rsid w:val="005516CC"/>
    <w:rsid w:val="005529B6"/>
    <w:rsid w:val="00552C4F"/>
    <w:rsid w:val="00552D9A"/>
    <w:rsid w:val="00553EF9"/>
    <w:rsid w:val="00554056"/>
    <w:rsid w:val="005540A3"/>
    <w:rsid w:val="00554225"/>
    <w:rsid w:val="00554275"/>
    <w:rsid w:val="00554D81"/>
    <w:rsid w:val="00555E05"/>
    <w:rsid w:val="00555E47"/>
    <w:rsid w:val="00556925"/>
    <w:rsid w:val="005601EB"/>
    <w:rsid w:val="00560818"/>
    <w:rsid w:val="00561A69"/>
    <w:rsid w:val="00561C7F"/>
    <w:rsid w:val="00563168"/>
    <w:rsid w:val="00563D52"/>
    <w:rsid w:val="00563F31"/>
    <w:rsid w:val="00564787"/>
    <w:rsid w:val="00564CA6"/>
    <w:rsid w:val="00564DD4"/>
    <w:rsid w:val="00565F7A"/>
    <w:rsid w:val="0056780B"/>
    <w:rsid w:val="00567C03"/>
    <w:rsid w:val="00567FC8"/>
    <w:rsid w:val="0057046F"/>
    <w:rsid w:val="005707DB"/>
    <w:rsid w:val="0057094A"/>
    <w:rsid w:val="005709BD"/>
    <w:rsid w:val="005710E3"/>
    <w:rsid w:val="005713C7"/>
    <w:rsid w:val="00571535"/>
    <w:rsid w:val="00571A4B"/>
    <w:rsid w:val="00573234"/>
    <w:rsid w:val="00573360"/>
    <w:rsid w:val="00573BC5"/>
    <w:rsid w:val="005744ED"/>
    <w:rsid w:val="00574C1C"/>
    <w:rsid w:val="00575132"/>
    <w:rsid w:val="00575AF6"/>
    <w:rsid w:val="00575B09"/>
    <w:rsid w:val="00575D01"/>
    <w:rsid w:val="0057628B"/>
    <w:rsid w:val="00576CDE"/>
    <w:rsid w:val="00577488"/>
    <w:rsid w:val="00577D67"/>
    <w:rsid w:val="00580412"/>
    <w:rsid w:val="00580BCA"/>
    <w:rsid w:val="00580D5B"/>
    <w:rsid w:val="00580F46"/>
    <w:rsid w:val="00580F6B"/>
    <w:rsid w:val="00581381"/>
    <w:rsid w:val="00581527"/>
    <w:rsid w:val="00581F40"/>
    <w:rsid w:val="00582ABC"/>
    <w:rsid w:val="00583142"/>
    <w:rsid w:val="005833C3"/>
    <w:rsid w:val="00583A23"/>
    <w:rsid w:val="00583C6C"/>
    <w:rsid w:val="00583EAF"/>
    <w:rsid w:val="00585DFD"/>
    <w:rsid w:val="005865EB"/>
    <w:rsid w:val="0058675B"/>
    <w:rsid w:val="00586961"/>
    <w:rsid w:val="00586F3B"/>
    <w:rsid w:val="00587068"/>
    <w:rsid w:val="00587977"/>
    <w:rsid w:val="00587A2D"/>
    <w:rsid w:val="00587D4C"/>
    <w:rsid w:val="005907DE"/>
    <w:rsid w:val="00590A98"/>
    <w:rsid w:val="0059148C"/>
    <w:rsid w:val="00591BB8"/>
    <w:rsid w:val="00591CEB"/>
    <w:rsid w:val="00591F51"/>
    <w:rsid w:val="0059255A"/>
    <w:rsid w:val="00592E2F"/>
    <w:rsid w:val="00593F8A"/>
    <w:rsid w:val="005943A6"/>
    <w:rsid w:val="00595384"/>
    <w:rsid w:val="0059606A"/>
    <w:rsid w:val="00596B17"/>
    <w:rsid w:val="005972F0"/>
    <w:rsid w:val="005975FC"/>
    <w:rsid w:val="005A101D"/>
    <w:rsid w:val="005A22F8"/>
    <w:rsid w:val="005A2C8F"/>
    <w:rsid w:val="005A313E"/>
    <w:rsid w:val="005A3302"/>
    <w:rsid w:val="005A39D8"/>
    <w:rsid w:val="005A3B09"/>
    <w:rsid w:val="005A4127"/>
    <w:rsid w:val="005A48DB"/>
    <w:rsid w:val="005A4B35"/>
    <w:rsid w:val="005A4B8B"/>
    <w:rsid w:val="005A4CC9"/>
    <w:rsid w:val="005A4DD2"/>
    <w:rsid w:val="005A59E5"/>
    <w:rsid w:val="005A5BB6"/>
    <w:rsid w:val="005A5CE7"/>
    <w:rsid w:val="005A67F4"/>
    <w:rsid w:val="005A78A5"/>
    <w:rsid w:val="005A7B54"/>
    <w:rsid w:val="005A7D20"/>
    <w:rsid w:val="005B0AE3"/>
    <w:rsid w:val="005B0E2C"/>
    <w:rsid w:val="005B0E6B"/>
    <w:rsid w:val="005B11B3"/>
    <w:rsid w:val="005B1C35"/>
    <w:rsid w:val="005B216A"/>
    <w:rsid w:val="005B226C"/>
    <w:rsid w:val="005B282E"/>
    <w:rsid w:val="005B3625"/>
    <w:rsid w:val="005B3C5B"/>
    <w:rsid w:val="005B40B4"/>
    <w:rsid w:val="005B4768"/>
    <w:rsid w:val="005B4B2E"/>
    <w:rsid w:val="005B4B8A"/>
    <w:rsid w:val="005B54B8"/>
    <w:rsid w:val="005B5A72"/>
    <w:rsid w:val="005B63EF"/>
    <w:rsid w:val="005B6B9D"/>
    <w:rsid w:val="005B6E7E"/>
    <w:rsid w:val="005C066C"/>
    <w:rsid w:val="005C0D48"/>
    <w:rsid w:val="005C0DA4"/>
    <w:rsid w:val="005C1362"/>
    <w:rsid w:val="005C15D0"/>
    <w:rsid w:val="005C24CA"/>
    <w:rsid w:val="005C2A47"/>
    <w:rsid w:val="005C32BC"/>
    <w:rsid w:val="005C38DC"/>
    <w:rsid w:val="005C4BFA"/>
    <w:rsid w:val="005C4F6F"/>
    <w:rsid w:val="005C5811"/>
    <w:rsid w:val="005C5F61"/>
    <w:rsid w:val="005C63CA"/>
    <w:rsid w:val="005C67A5"/>
    <w:rsid w:val="005C67F8"/>
    <w:rsid w:val="005C7CAC"/>
    <w:rsid w:val="005D0092"/>
    <w:rsid w:val="005D0F2E"/>
    <w:rsid w:val="005D19B4"/>
    <w:rsid w:val="005D20DD"/>
    <w:rsid w:val="005D2A24"/>
    <w:rsid w:val="005D2BE7"/>
    <w:rsid w:val="005D2FFE"/>
    <w:rsid w:val="005D37A2"/>
    <w:rsid w:val="005D3DE4"/>
    <w:rsid w:val="005D3F77"/>
    <w:rsid w:val="005D45A7"/>
    <w:rsid w:val="005D4AA3"/>
    <w:rsid w:val="005D4F4A"/>
    <w:rsid w:val="005D4FDA"/>
    <w:rsid w:val="005D5ECE"/>
    <w:rsid w:val="005D658D"/>
    <w:rsid w:val="005D6A61"/>
    <w:rsid w:val="005D6C01"/>
    <w:rsid w:val="005D77AD"/>
    <w:rsid w:val="005D7B67"/>
    <w:rsid w:val="005E01CD"/>
    <w:rsid w:val="005E03AD"/>
    <w:rsid w:val="005E06F7"/>
    <w:rsid w:val="005E1791"/>
    <w:rsid w:val="005E1BB2"/>
    <w:rsid w:val="005E2586"/>
    <w:rsid w:val="005E3973"/>
    <w:rsid w:val="005E3A4B"/>
    <w:rsid w:val="005E3BBC"/>
    <w:rsid w:val="005E421E"/>
    <w:rsid w:val="005E4235"/>
    <w:rsid w:val="005E4A0C"/>
    <w:rsid w:val="005E5320"/>
    <w:rsid w:val="005E5B73"/>
    <w:rsid w:val="005E5CC0"/>
    <w:rsid w:val="005E66FA"/>
    <w:rsid w:val="005E682B"/>
    <w:rsid w:val="005E6849"/>
    <w:rsid w:val="005E6E6C"/>
    <w:rsid w:val="005E71D1"/>
    <w:rsid w:val="005F08C5"/>
    <w:rsid w:val="005F140E"/>
    <w:rsid w:val="005F152C"/>
    <w:rsid w:val="005F1845"/>
    <w:rsid w:val="005F1E74"/>
    <w:rsid w:val="005F2DCC"/>
    <w:rsid w:val="005F3C3A"/>
    <w:rsid w:val="005F3C4C"/>
    <w:rsid w:val="005F3F53"/>
    <w:rsid w:val="005F4153"/>
    <w:rsid w:val="005F4CB2"/>
    <w:rsid w:val="005F5541"/>
    <w:rsid w:val="005F5A48"/>
    <w:rsid w:val="005F5BF7"/>
    <w:rsid w:val="005F78A9"/>
    <w:rsid w:val="006002E9"/>
    <w:rsid w:val="00600C0F"/>
    <w:rsid w:val="00603072"/>
    <w:rsid w:val="0060325A"/>
    <w:rsid w:val="006032DE"/>
    <w:rsid w:val="00603497"/>
    <w:rsid w:val="00603593"/>
    <w:rsid w:val="0060431D"/>
    <w:rsid w:val="00604C83"/>
    <w:rsid w:val="00606F10"/>
    <w:rsid w:val="0060702E"/>
    <w:rsid w:val="006079B7"/>
    <w:rsid w:val="0061039C"/>
    <w:rsid w:val="00610649"/>
    <w:rsid w:val="00610873"/>
    <w:rsid w:val="006112D7"/>
    <w:rsid w:val="006116BC"/>
    <w:rsid w:val="00611A30"/>
    <w:rsid w:val="00611B96"/>
    <w:rsid w:val="00611C63"/>
    <w:rsid w:val="00611FB4"/>
    <w:rsid w:val="006124BA"/>
    <w:rsid w:val="00612ADF"/>
    <w:rsid w:val="00613538"/>
    <w:rsid w:val="006146F5"/>
    <w:rsid w:val="006149D9"/>
    <w:rsid w:val="0061513F"/>
    <w:rsid w:val="006151F5"/>
    <w:rsid w:val="00617032"/>
    <w:rsid w:val="006202A8"/>
    <w:rsid w:val="006203AE"/>
    <w:rsid w:val="0062061C"/>
    <w:rsid w:val="0062072E"/>
    <w:rsid w:val="00620EF0"/>
    <w:rsid w:val="006211F8"/>
    <w:rsid w:val="006216EB"/>
    <w:rsid w:val="006219ED"/>
    <w:rsid w:val="00622022"/>
    <w:rsid w:val="00622578"/>
    <w:rsid w:val="00622AB6"/>
    <w:rsid w:val="00623584"/>
    <w:rsid w:val="00623DF9"/>
    <w:rsid w:val="00624098"/>
    <w:rsid w:val="006241E0"/>
    <w:rsid w:val="0062437D"/>
    <w:rsid w:val="00625006"/>
    <w:rsid w:val="00625535"/>
    <w:rsid w:val="0062583E"/>
    <w:rsid w:val="00625846"/>
    <w:rsid w:val="0062588D"/>
    <w:rsid w:val="00625C94"/>
    <w:rsid w:val="00626D5C"/>
    <w:rsid w:val="00626EEB"/>
    <w:rsid w:val="006276E3"/>
    <w:rsid w:val="0062782A"/>
    <w:rsid w:val="00627855"/>
    <w:rsid w:val="00627F30"/>
    <w:rsid w:val="006300FC"/>
    <w:rsid w:val="0063040E"/>
    <w:rsid w:val="00630B51"/>
    <w:rsid w:val="00630F1C"/>
    <w:rsid w:val="00631144"/>
    <w:rsid w:val="006326CA"/>
    <w:rsid w:val="00632F5E"/>
    <w:rsid w:val="0063318C"/>
    <w:rsid w:val="0063336C"/>
    <w:rsid w:val="00633D8A"/>
    <w:rsid w:val="00634079"/>
    <w:rsid w:val="00634C9E"/>
    <w:rsid w:val="00634EC6"/>
    <w:rsid w:val="00634F41"/>
    <w:rsid w:val="0063538B"/>
    <w:rsid w:val="006355CA"/>
    <w:rsid w:val="00635A8A"/>
    <w:rsid w:val="00635C9F"/>
    <w:rsid w:val="00637795"/>
    <w:rsid w:val="006379E2"/>
    <w:rsid w:val="00637F46"/>
    <w:rsid w:val="0064002E"/>
    <w:rsid w:val="0064033E"/>
    <w:rsid w:val="006403CD"/>
    <w:rsid w:val="00641459"/>
    <w:rsid w:val="00642064"/>
    <w:rsid w:val="006422A1"/>
    <w:rsid w:val="006435FF"/>
    <w:rsid w:val="00643C7B"/>
    <w:rsid w:val="00645F63"/>
    <w:rsid w:val="00647B75"/>
    <w:rsid w:val="0065075A"/>
    <w:rsid w:val="006512E8"/>
    <w:rsid w:val="00651B27"/>
    <w:rsid w:val="006524CD"/>
    <w:rsid w:val="006527B6"/>
    <w:rsid w:val="00652BFD"/>
    <w:rsid w:val="00653C0A"/>
    <w:rsid w:val="00654C87"/>
    <w:rsid w:val="0065628C"/>
    <w:rsid w:val="006577E2"/>
    <w:rsid w:val="00660412"/>
    <w:rsid w:val="0066098A"/>
    <w:rsid w:val="00661215"/>
    <w:rsid w:val="006617FB"/>
    <w:rsid w:val="0066257E"/>
    <w:rsid w:val="00663786"/>
    <w:rsid w:val="00663BB4"/>
    <w:rsid w:val="00664A12"/>
    <w:rsid w:val="006650DC"/>
    <w:rsid w:val="006651DC"/>
    <w:rsid w:val="0066520E"/>
    <w:rsid w:val="006655A1"/>
    <w:rsid w:val="006657B9"/>
    <w:rsid w:val="006664E7"/>
    <w:rsid w:val="0066700E"/>
    <w:rsid w:val="00667260"/>
    <w:rsid w:val="006672C9"/>
    <w:rsid w:val="0066733E"/>
    <w:rsid w:val="006676FC"/>
    <w:rsid w:val="006705F5"/>
    <w:rsid w:val="00670631"/>
    <w:rsid w:val="00670A42"/>
    <w:rsid w:val="00670BA4"/>
    <w:rsid w:val="00670D0A"/>
    <w:rsid w:val="006712A6"/>
    <w:rsid w:val="0067266E"/>
    <w:rsid w:val="00672C74"/>
    <w:rsid w:val="00674CA9"/>
    <w:rsid w:val="00675E9E"/>
    <w:rsid w:val="00676EDE"/>
    <w:rsid w:val="00676F47"/>
    <w:rsid w:val="00677079"/>
    <w:rsid w:val="00677214"/>
    <w:rsid w:val="006776F9"/>
    <w:rsid w:val="00677F45"/>
    <w:rsid w:val="00680BF0"/>
    <w:rsid w:val="006811ED"/>
    <w:rsid w:val="0068189E"/>
    <w:rsid w:val="00681E70"/>
    <w:rsid w:val="0068246F"/>
    <w:rsid w:val="00682B02"/>
    <w:rsid w:val="00682F1C"/>
    <w:rsid w:val="00683BB2"/>
    <w:rsid w:val="0068444C"/>
    <w:rsid w:val="006844ED"/>
    <w:rsid w:val="00684798"/>
    <w:rsid w:val="0068488A"/>
    <w:rsid w:val="0068511F"/>
    <w:rsid w:val="0068586C"/>
    <w:rsid w:val="006859DF"/>
    <w:rsid w:val="0068626A"/>
    <w:rsid w:val="00686E35"/>
    <w:rsid w:val="00686FB5"/>
    <w:rsid w:val="00687856"/>
    <w:rsid w:val="00687996"/>
    <w:rsid w:val="006879F5"/>
    <w:rsid w:val="00690112"/>
    <w:rsid w:val="00690A50"/>
    <w:rsid w:val="00690B4C"/>
    <w:rsid w:val="006910FB"/>
    <w:rsid w:val="00692091"/>
    <w:rsid w:val="006920F9"/>
    <w:rsid w:val="00692C2E"/>
    <w:rsid w:val="006932B8"/>
    <w:rsid w:val="00693B09"/>
    <w:rsid w:val="00694103"/>
    <w:rsid w:val="0069430E"/>
    <w:rsid w:val="0069438D"/>
    <w:rsid w:val="00695DBF"/>
    <w:rsid w:val="006962C6"/>
    <w:rsid w:val="0069638F"/>
    <w:rsid w:val="00696757"/>
    <w:rsid w:val="0069678F"/>
    <w:rsid w:val="006A0B93"/>
    <w:rsid w:val="006A0C82"/>
    <w:rsid w:val="006A0E69"/>
    <w:rsid w:val="006A1BFB"/>
    <w:rsid w:val="006A1E39"/>
    <w:rsid w:val="006A2002"/>
    <w:rsid w:val="006A52A9"/>
    <w:rsid w:val="006A5FB9"/>
    <w:rsid w:val="006A622F"/>
    <w:rsid w:val="006A692A"/>
    <w:rsid w:val="006A6C88"/>
    <w:rsid w:val="006A7415"/>
    <w:rsid w:val="006B0208"/>
    <w:rsid w:val="006B0A09"/>
    <w:rsid w:val="006B1223"/>
    <w:rsid w:val="006B213A"/>
    <w:rsid w:val="006B21E5"/>
    <w:rsid w:val="006B3418"/>
    <w:rsid w:val="006B35A9"/>
    <w:rsid w:val="006B3740"/>
    <w:rsid w:val="006B37D1"/>
    <w:rsid w:val="006B47BB"/>
    <w:rsid w:val="006B61B3"/>
    <w:rsid w:val="006B622A"/>
    <w:rsid w:val="006B62A8"/>
    <w:rsid w:val="006B728B"/>
    <w:rsid w:val="006C03DD"/>
    <w:rsid w:val="006C047D"/>
    <w:rsid w:val="006C05DF"/>
    <w:rsid w:val="006C11B2"/>
    <w:rsid w:val="006C130F"/>
    <w:rsid w:val="006C1315"/>
    <w:rsid w:val="006C1765"/>
    <w:rsid w:val="006C184D"/>
    <w:rsid w:val="006C36D9"/>
    <w:rsid w:val="006C3AE4"/>
    <w:rsid w:val="006C4883"/>
    <w:rsid w:val="006C4E96"/>
    <w:rsid w:val="006C59D4"/>
    <w:rsid w:val="006C699C"/>
    <w:rsid w:val="006C7BD5"/>
    <w:rsid w:val="006C7CCC"/>
    <w:rsid w:val="006D0008"/>
    <w:rsid w:val="006D1548"/>
    <w:rsid w:val="006D18BC"/>
    <w:rsid w:val="006D1F0C"/>
    <w:rsid w:val="006D2176"/>
    <w:rsid w:val="006D3597"/>
    <w:rsid w:val="006D4614"/>
    <w:rsid w:val="006D4BFB"/>
    <w:rsid w:val="006D4C8D"/>
    <w:rsid w:val="006D5D0D"/>
    <w:rsid w:val="006D5F4A"/>
    <w:rsid w:val="006D668B"/>
    <w:rsid w:val="006D6CA9"/>
    <w:rsid w:val="006D745C"/>
    <w:rsid w:val="006D75B2"/>
    <w:rsid w:val="006D7BAD"/>
    <w:rsid w:val="006D7BB8"/>
    <w:rsid w:val="006D7C9B"/>
    <w:rsid w:val="006E04C8"/>
    <w:rsid w:val="006E107D"/>
    <w:rsid w:val="006E15F9"/>
    <w:rsid w:val="006E18A2"/>
    <w:rsid w:val="006E1C7F"/>
    <w:rsid w:val="006E2859"/>
    <w:rsid w:val="006E290C"/>
    <w:rsid w:val="006E2D97"/>
    <w:rsid w:val="006E2F24"/>
    <w:rsid w:val="006E388F"/>
    <w:rsid w:val="006E4984"/>
    <w:rsid w:val="006E56E5"/>
    <w:rsid w:val="006E5E69"/>
    <w:rsid w:val="006E60BD"/>
    <w:rsid w:val="006E68BC"/>
    <w:rsid w:val="006E69A9"/>
    <w:rsid w:val="006E6F3F"/>
    <w:rsid w:val="006E71EB"/>
    <w:rsid w:val="006E71EC"/>
    <w:rsid w:val="006F00A4"/>
    <w:rsid w:val="006F048A"/>
    <w:rsid w:val="006F137E"/>
    <w:rsid w:val="006F197C"/>
    <w:rsid w:val="006F1F06"/>
    <w:rsid w:val="006F2603"/>
    <w:rsid w:val="006F2D6E"/>
    <w:rsid w:val="006F2F3B"/>
    <w:rsid w:val="006F3A6A"/>
    <w:rsid w:val="006F3BC1"/>
    <w:rsid w:val="006F466F"/>
    <w:rsid w:val="006F4E0E"/>
    <w:rsid w:val="006F4FB2"/>
    <w:rsid w:val="006F5223"/>
    <w:rsid w:val="006F543E"/>
    <w:rsid w:val="006F54C9"/>
    <w:rsid w:val="006F5C52"/>
    <w:rsid w:val="006F60DE"/>
    <w:rsid w:val="006F72AB"/>
    <w:rsid w:val="006F7761"/>
    <w:rsid w:val="006F7E3E"/>
    <w:rsid w:val="00700129"/>
    <w:rsid w:val="00701847"/>
    <w:rsid w:val="0070189E"/>
    <w:rsid w:val="007018E5"/>
    <w:rsid w:val="00701A93"/>
    <w:rsid w:val="00701B63"/>
    <w:rsid w:val="00701E7F"/>
    <w:rsid w:val="007025A7"/>
    <w:rsid w:val="007026CC"/>
    <w:rsid w:val="007029D8"/>
    <w:rsid w:val="00702E78"/>
    <w:rsid w:val="00703A26"/>
    <w:rsid w:val="007068BA"/>
    <w:rsid w:val="00706C76"/>
    <w:rsid w:val="00706DA6"/>
    <w:rsid w:val="007070E9"/>
    <w:rsid w:val="0070763B"/>
    <w:rsid w:val="00707B94"/>
    <w:rsid w:val="00707C3B"/>
    <w:rsid w:val="0071012D"/>
    <w:rsid w:val="00710F92"/>
    <w:rsid w:val="00711C11"/>
    <w:rsid w:val="00712A37"/>
    <w:rsid w:val="00713956"/>
    <w:rsid w:val="00713BEE"/>
    <w:rsid w:val="0071449F"/>
    <w:rsid w:val="0071485F"/>
    <w:rsid w:val="00714ABF"/>
    <w:rsid w:val="007153AA"/>
    <w:rsid w:val="007156A7"/>
    <w:rsid w:val="007158B8"/>
    <w:rsid w:val="00715E5A"/>
    <w:rsid w:val="007170F0"/>
    <w:rsid w:val="007172B2"/>
    <w:rsid w:val="00717318"/>
    <w:rsid w:val="007174BD"/>
    <w:rsid w:val="00720A75"/>
    <w:rsid w:val="00721FD8"/>
    <w:rsid w:val="00722485"/>
    <w:rsid w:val="007228FD"/>
    <w:rsid w:val="0072304B"/>
    <w:rsid w:val="00723194"/>
    <w:rsid w:val="00723680"/>
    <w:rsid w:val="00723FF1"/>
    <w:rsid w:val="00724569"/>
    <w:rsid w:val="00724848"/>
    <w:rsid w:val="00724B5A"/>
    <w:rsid w:val="00724DD4"/>
    <w:rsid w:val="00725932"/>
    <w:rsid w:val="0072685B"/>
    <w:rsid w:val="007271A2"/>
    <w:rsid w:val="00727545"/>
    <w:rsid w:val="007309F3"/>
    <w:rsid w:val="00730AAC"/>
    <w:rsid w:val="00730AF5"/>
    <w:rsid w:val="00730ED8"/>
    <w:rsid w:val="00731D4D"/>
    <w:rsid w:val="00732857"/>
    <w:rsid w:val="00732EE3"/>
    <w:rsid w:val="0073363F"/>
    <w:rsid w:val="00733AE5"/>
    <w:rsid w:val="00733C5B"/>
    <w:rsid w:val="00734402"/>
    <w:rsid w:val="007345B9"/>
    <w:rsid w:val="007346E9"/>
    <w:rsid w:val="00734B3D"/>
    <w:rsid w:val="0073511F"/>
    <w:rsid w:val="007352E0"/>
    <w:rsid w:val="0073577A"/>
    <w:rsid w:val="00736091"/>
    <w:rsid w:val="007361F7"/>
    <w:rsid w:val="00736395"/>
    <w:rsid w:val="00736ACE"/>
    <w:rsid w:val="00737012"/>
    <w:rsid w:val="0073759D"/>
    <w:rsid w:val="007375EA"/>
    <w:rsid w:val="00737941"/>
    <w:rsid w:val="00737CAF"/>
    <w:rsid w:val="00740569"/>
    <w:rsid w:val="00740A03"/>
    <w:rsid w:val="0074187B"/>
    <w:rsid w:val="00741BD1"/>
    <w:rsid w:val="00742151"/>
    <w:rsid w:val="007423FB"/>
    <w:rsid w:val="00742693"/>
    <w:rsid w:val="00742737"/>
    <w:rsid w:val="00742AF3"/>
    <w:rsid w:val="00744DA2"/>
    <w:rsid w:val="00745980"/>
    <w:rsid w:val="00745AF9"/>
    <w:rsid w:val="00745BE5"/>
    <w:rsid w:val="00745CBD"/>
    <w:rsid w:val="00745DAB"/>
    <w:rsid w:val="007468FC"/>
    <w:rsid w:val="00746BB4"/>
    <w:rsid w:val="007471C8"/>
    <w:rsid w:val="00747844"/>
    <w:rsid w:val="00747975"/>
    <w:rsid w:val="00747FD1"/>
    <w:rsid w:val="0075037C"/>
    <w:rsid w:val="007505E4"/>
    <w:rsid w:val="00750BE6"/>
    <w:rsid w:val="00750E58"/>
    <w:rsid w:val="00750E98"/>
    <w:rsid w:val="0075100E"/>
    <w:rsid w:val="0075155D"/>
    <w:rsid w:val="00751769"/>
    <w:rsid w:val="00751CAB"/>
    <w:rsid w:val="00751D0E"/>
    <w:rsid w:val="00751F92"/>
    <w:rsid w:val="00753A44"/>
    <w:rsid w:val="00754554"/>
    <w:rsid w:val="007545AF"/>
    <w:rsid w:val="007552EC"/>
    <w:rsid w:val="00756543"/>
    <w:rsid w:val="007566FA"/>
    <w:rsid w:val="00756ECA"/>
    <w:rsid w:val="00757359"/>
    <w:rsid w:val="007575E8"/>
    <w:rsid w:val="0076019E"/>
    <w:rsid w:val="00760505"/>
    <w:rsid w:val="0076052A"/>
    <w:rsid w:val="00760A87"/>
    <w:rsid w:val="00761193"/>
    <w:rsid w:val="007618BE"/>
    <w:rsid w:val="00761956"/>
    <w:rsid w:val="00761AE8"/>
    <w:rsid w:val="00761BA7"/>
    <w:rsid w:val="00761C21"/>
    <w:rsid w:val="00762505"/>
    <w:rsid w:val="00762C44"/>
    <w:rsid w:val="007632C4"/>
    <w:rsid w:val="007635BA"/>
    <w:rsid w:val="00763C18"/>
    <w:rsid w:val="00763E7F"/>
    <w:rsid w:val="00764581"/>
    <w:rsid w:val="00764ABE"/>
    <w:rsid w:val="00764D14"/>
    <w:rsid w:val="007653DC"/>
    <w:rsid w:val="0076540A"/>
    <w:rsid w:val="007659F4"/>
    <w:rsid w:val="00765D06"/>
    <w:rsid w:val="00767DF6"/>
    <w:rsid w:val="00770855"/>
    <w:rsid w:val="00770BBE"/>
    <w:rsid w:val="007710BB"/>
    <w:rsid w:val="007719D1"/>
    <w:rsid w:val="00771A9A"/>
    <w:rsid w:val="00771B62"/>
    <w:rsid w:val="0077277C"/>
    <w:rsid w:val="00772C10"/>
    <w:rsid w:val="00773143"/>
    <w:rsid w:val="00773610"/>
    <w:rsid w:val="00774229"/>
    <w:rsid w:val="00774C54"/>
    <w:rsid w:val="007752DA"/>
    <w:rsid w:val="007754DC"/>
    <w:rsid w:val="007764BA"/>
    <w:rsid w:val="00777A16"/>
    <w:rsid w:val="00777AF9"/>
    <w:rsid w:val="00780388"/>
    <w:rsid w:val="00780768"/>
    <w:rsid w:val="00780DD0"/>
    <w:rsid w:val="007811A3"/>
    <w:rsid w:val="00781262"/>
    <w:rsid w:val="0078195D"/>
    <w:rsid w:val="007819C3"/>
    <w:rsid w:val="007823D6"/>
    <w:rsid w:val="007827E0"/>
    <w:rsid w:val="007832BE"/>
    <w:rsid w:val="0078351E"/>
    <w:rsid w:val="00783A7C"/>
    <w:rsid w:val="0078492F"/>
    <w:rsid w:val="00785142"/>
    <w:rsid w:val="00785767"/>
    <w:rsid w:val="00787464"/>
    <w:rsid w:val="007875DA"/>
    <w:rsid w:val="0078786C"/>
    <w:rsid w:val="007904F0"/>
    <w:rsid w:val="00791203"/>
    <w:rsid w:val="00791A26"/>
    <w:rsid w:val="00791E35"/>
    <w:rsid w:val="00792476"/>
    <w:rsid w:val="007924A8"/>
    <w:rsid w:val="00792776"/>
    <w:rsid w:val="00792AFE"/>
    <w:rsid w:val="0079369C"/>
    <w:rsid w:val="00794028"/>
    <w:rsid w:val="0079517D"/>
    <w:rsid w:val="00795EB0"/>
    <w:rsid w:val="00795FC1"/>
    <w:rsid w:val="007961B4"/>
    <w:rsid w:val="007964A2"/>
    <w:rsid w:val="00796AA6"/>
    <w:rsid w:val="00796B5C"/>
    <w:rsid w:val="00796D33"/>
    <w:rsid w:val="00796DF1"/>
    <w:rsid w:val="00796E4D"/>
    <w:rsid w:val="007A0111"/>
    <w:rsid w:val="007A059A"/>
    <w:rsid w:val="007A0A68"/>
    <w:rsid w:val="007A0DDA"/>
    <w:rsid w:val="007A20B1"/>
    <w:rsid w:val="007A2477"/>
    <w:rsid w:val="007A26AB"/>
    <w:rsid w:val="007A29EA"/>
    <w:rsid w:val="007A2FC6"/>
    <w:rsid w:val="007A3189"/>
    <w:rsid w:val="007A35D5"/>
    <w:rsid w:val="007A5194"/>
    <w:rsid w:val="007A521A"/>
    <w:rsid w:val="007A5258"/>
    <w:rsid w:val="007A5904"/>
    <w:rsid w:val="007A7D50"/>
    <w:rsid w:val="007A7D5C"/>
    <w:rsid w:val="007B0B79"/>
    <w:rsid w:val="007B0B85"/>
    <w:rsid w:val="007B0CEE"/>
    <w:rsid w:val="007B0DF1"/>
    <w:rsid w:val="007B20F4"/>
    <w:rsid w:val="007B37F6"/>
    <w:rsid w:val="007B47A2"/>
    <w:rsid w:val="007B49F9"/>
    <w:rsid w:val="007B4B5B"/>
    <w:rsid w:val="007B4C96"/>
    <w:rsid w:val="007B4E7E"/>
    <w:rsid w:val="007B5206"/>
    <w:rsid w:val="007B5306"/>
    <w:rsid w:val="007B5BBF"/>
    <w:rsid w:val="007B633B"/>
    <w:rsid w:val="007B6C00"/>
    <w:rsid w:val="007B6C0C"/>
    <w:rsid w:val="007B754B"/>
    <w:rsid w:val="007B760D"/>
    <w:rsid w:val="007C08E3"/>
    <w:rsid w:val="007C0979"/>
    <w:rsid w:val="007C1620"/>
    <w:rsid w:val="007C1820"/>
    <w:rsid w:val="007C207F"/>
    <w:rsid w:val="007C3747"/>
    <w:rsid w:val="007C3C8E"/>
    <w:rsid w:val="007C3FE0"/>
    <w:rsid w:val="007C5485"/>
    <w:rsid w:val="007C6532"/>
    <w:rsid w:val="007C67C0"/>
    <w:rsid w:val="007C6B95"/>
    <w:rsid w:val="007C6D24"/>
    <w:rsid w:val="007C6E10"/>
    <w:rsid w:val="007C7983"/>
    <w:rsid w:val="007D00F0"/>
    <w:rsid w:val="007D045D"/>
    <w:rsid w:val="007D0624"/>
    <w:rsid w:val="007D0E1E"/>
    <w:rsid w:val="007D1179"/>
    <w:rsid w:val="007D12B9"/>
    <w:rsid w:val="007D144C"/>
    <w:rsid w:val="007D238D"/>
    <w:rsid w:val="007D4263"/>
    <w:rsid w:val="007D4350"/>
    <w:rsid w:val="007D458A"/>
    <w:rsid w:val="007D462B"/>
    <w:rsid w:val="007D46D0"/>
    <w:rsid w:val="007D4739"/>
    <w:rsid w:val="007D5199"/>
    <w:rsid w:val="007D5472"/>
    <w:rsid w:val="007D5668"/>
    <w:rsid w:val="007D599B"/>
    <w:rsid w:val="007D5D96"/>
    <w:rsid w:val="007D6ED0"/>
    <w:rsid w:val="007D7137"/>
    <w:rsid w:val="007D7F0B"/>
    <w:rsid w:val="007E0460"/>
    <w:rsid w:val="007E0BED"/>
    <w:rsid w:val="007E0F63"/>
    <w:rsid w:val="007E1B5E"/>
    <w:rsid w:val="007E1BE9"/>
    <w:rsid w:val="007E1D3B"/>
    <w:rsid w:val="007E1D69"/>
    <w:rsid w:val="007E1EDB"/>
    <w:rsid w:val="007E2098"/>
    <w:rsid w:val="007E2E43"/>
    <w:rsid w:val="007E33DB"/>
    <w:rsid w:val="007E39F9"/>
    <w:rsid w:val="007E3C43"/>
    <w:rsid w:val="007E4B50"/>
    <w:rsid w:val="007E53C9"/>
    <w:rsid w:val="007E67ED"/>
    <w:rsid w:val="007E6898"/>
    <w:rsid w:val="007E6A23"/>
    <w:rsid w:val="007E6D79"/>
    <w:rsid w:val="007E740E"/>
    <w:rsid w:val="007E7713"/>
    <w:rsid w:val="007F1136"/>
    <w:rsid w:val="007F14FA"/>
    <w:rsid w:val="007F1549"/>
    <w:rsid w:val="007F27E3"/>
    <w:rsid w:val="007F2A6E"/>
    <w:rsid w:val="007F3022"/>
    <w:rsid w:val="007F33BB"/>
    <w:rsid w:val="007F3871"/>
    <w:rsid w:val="007F3B53"/>
    <w:rsid w:val="007F3E76"/>
    <w:rsid w:val="007F47F5"/>
    <w:rsid w:val="007F4B44"/>
    <w:rsid w:val="007F535A"/>
    <w:rsid w:val="007F5A21"/>
    <w:rsid w:val="007F5C81"/>
    <w:rsid w:val="007F5E76"/>
    <w:rsid w:val="007F6668"/>
    <w:rsid w:val="007F68E7"/>
    <w:rsid w:val="007F6E30"/>
    <w:rsid w:val="007F736D"/>
    <w:rsid w:val="00800035"/>
    <w:rsid w:val="00801227"/>
    <w:rsid w:val="0080129D"/>
    <w:rsid w:val="008015E3"/>
    <w:rsid w:val="00801A93"/>
    <w:rsid w:val="00801F51"/>
    <w:rsid w:val="00802547"/>
    <w:rsid w:val="00802B36"/>
    <w:rsid w:val="00802D1F"/>
    <w:rsid w:val="008033D0"/>
    <w:rsid w:val="008036EA"/>
    <w:rsid w:val="00804273"/>
    <w:rsid w:val="00804368"/>
    <w:rsid w:val="00804911"/>
    <w:rsid w:val="008052E0"/>
    <w:rsid w:val="00805750"/>
    <w:rsid w:val="0080592B"/>
    <w:rsid w:val="00805E1F"/>
    <w:rsid w:val="008066A5"/>
    <w:rsid w:val="00806C7E"/>
    <w:rsid w:val="0080701C"/>
    <w:rsid w:val="00807985"/>
    <w:rsid w:val="00807C77"/>
    <w:rsid w:val="008105DA"/>
    <w:rsid w:val="00810B3F"/>
    <w:rsid w:val="00810DBC"/>
    <w:rsid w:val="00810E61"/>
    <w:rsid w:val="00810EA0"/>
    <w:rsid w:val="00811064"/>
    <w:rsid w:val="0081179B"/>
    <w:rsid w:val="00811C5F"/>
    <w:rsid w:val="00811F61"/>
    <w:rsid w:val="0081221C"/>
    <w:rsid w:val="0081290D"/>
    <w:rsid w:val="0081327B"/>
    <w:rsid w:val="008135E0"/>
    <w:rsid w:val="00813A63"/>
    <w:rsid w:val="00813DD3"/>
    <w:rsid w:val="00813F8E"/>
    <w:rsid w:val="008147F3"/>
    <w:rsid w:val="00814CF9"/>
    <w:rsid w:val="00814DE9"/>
    <w:rsid w:val="00815608"/>
    <w:rsid w:val="00816C23"/>
    <w:rsid w:val="00816FF2"/>
    <w:rsid w:val="00817547"/>
    <w:rsid w:val="00817616"/>
    <w:rsid w:val="0081770F"/>
    <w:rsid w:val="0081787E"/>
    <w:rsid w:val="00817A09"/>
    <w:rsid w:val="00820959"/>
    <w:rsid w:val="00820EAC"/>
    <w:rsid w:val="00821C4F"/>
    <w:rsid w:val="00822142"/>
    <w:rsid w:val="00824EC6"/>
    <w:rsid w:val="00824EF8"/>
    <w:rsid w:val="0082515E"/>
    <w:rsid w:val="00825CF6"/>
    <w:rsid w:val="00826305"/>
    <w:rsid w:val="00826FEE"/>
    <w:rsid w:val="0082705E"/>
    <w:rsid w:val="00827223"/>
    <w:rsid w:val="0082740D"/>
    <w:rsid w:val="00827807"/>
    <w:rsid w:val="00827A3B"/>
    <w:rsid w:val="00827E8F"/>
    <w:rsid w:val="00830412"/>
    <w:rsid w:val="008313F9"/>
    <w:rsid w:val="00832711"/>
    <w:rsid w:val="00832A82"/>
    <w:rsid w:val="008331AF"/>
    <w:rsid w:val="00833A1E"/>
    <w:rsid w:val="00834CE7"/>
    <w:rsid w:val="00834E6C"/>
    <w:rsid w:val="00835005"/>
    <w:rsid w:val="00835573"/>
    <w:rsid w:val="00840442"/>
    <w:rsid w:val="00840478"/>
    <w:rsid w:val="0084050D"/>
    <w:rsid w:val="00840A82"/>
    <w:rsid w:val="0084242E"/>
    <w:rsid w:val="0084288D"/>
    <w:rsid w:val="0084327F"/>
    <w:rsid w:val="008437CC"/>
    <w:rsid w:val="00843D83"/>
    <w:rsid w:val="0084432A"/>
    <w:rsid w:val="00844489"/>
    <w:rsid w:val="008459B9"/>
    <w:rsid w:val="00845A22"/>
    <w:rsid w:val="00845CAA"/>
    <w:rsid w:val="00845D97"/>
    <w:rsid w:val="00845FA0"/>
    <w:rsid w:val="00847267"/>
    <w:rsid w:val="00847A70"/>
    <w:rsid w:val="008506A9"/>
    <w:rsid w:val="00850EDB"/>
    <w:rsid w:val="008513F1"/>
    <w:rsid w:val="0085152E"/>
    <w:rsid w:val="00851B54"/>
    <w:rsid w:val="008521E4"/>
    <w:rsid w:val="00852FF4"/>
    <w:rsid w:val="008547DE"/>
    <w:rsid w:val="00854BCF"/>
    <w:rsid w:val="00854DD8"/>
    <w:rsid w:val="0085529E"/>
    <w:rsid w:val="0085536D"/>
    <w:rsid w:val="008567C4"/>
    <w:rsid w:val="00856804"/>
    <w:rsid w:val="00856B1E"/>
    <w:rsid w:val="00856C68"/>
    <w:rsid w:val="00857FFB"/>
    <w:rsid w:val="00860103"/>
    <w:rsid w:val="00860EFF"/>
    <w:rsid w:val="0086195A"/>
    <w:rsid w:val="00861F26"/>
    <w:rsid w:val="008644D8"/>
    <w:rsid w:val="008647BF"/>
    <w:rsid w:val="00864C85"/>
    <w:rsid w:val="0086583F"/>
    <w:rsid w:val="0086679C"/>
    <w:rsid w:val="00866D89"/>
    <w:rsid w:val="00867590"/>
    <w:rsid w:val="00867E69"/>
    <w:rsid w:val="00867EDF"/>
    <w:rsid w:val="00867F40"/>
    <w:rsid w:val="00867FF8"/>
    <w:rsid w:val="00870071"/>
    <w:rsid w:val="00870CA2"/>
    <w:rsid w:val="008720C6"/>
    <w:rsid w:val="00872257"/>
    <w:rsid w:val="00873EDB"/>
    <w:rsid w:val="00874834"/>
    <w:rsid w:val="008748EB"/>
    <w:rsid w:val="00875220"/>
    <w:rsid w:val="008755D3"/>
    <w:rsid w:val="00875833"/>
    <w:rsid w:val="0088039F"/>
    <w:rsid w:val="008804AB"/>
    <w:rsid w:val="00880507"/>
    <w:rsid w:val="0088053A"/>
    <w:rsid w:val="00881722"/>
    <w:rsid w:val="00881D6C"/>
    <w:rsid w:val="00881F12"/>
    <w:rsid w:val="008822E6"/>
    <w:rsid w:val="00882325"/>
    <w:rsid w:val="008823A3"/>
    <w:rsid w:val="00882C37"/>
    <w:rsid w:val="00883360"/>
    <w:rsid w:val="00883C39"/>
    <w:rsid w:val="00884A7A"/>
    <w:rsid w:val="00885990"/>
    <w:rsid w:val="00886367"/>
    <w:rsid w:val="00886412"/>
    <w:rsid w:val="00886632"/>
    <w:rsid w:val="0088708C"/>
    <w:rsid w:val="00887290"/>
    <w:rsid w:val="008875A6"/>
    <w:rsid w:val="00887AD4"/>
    <w:rsid w:val="00887D38"/>
    <w:rsid w:val="00887D7B"/>
    <w:rsid w:val="00887F5C"/>
    <w:rsid w:val="00887FAF"/>
    <w:rsid w:val="0089003A"/>
    <w:rsid w:val="008908BF"/>
    <w:rsid w:val="00890902"/>
    <w:rsid w:val="00890CB7"/>
    <w:rsid w:val="00890F43"/>
    <w:rsid w:val="008915F7"/>
    <w:rsid w:val="00891979"/>
    <w:rsid w:val="00892577"/>
    <w:rsid w:val="0089261C"/>
    <w:rsid w:val="00894334"/>
    <w:rsid w:val="00894744"/>
    <w:rsid w:val="00894AB2"/>
    <w:rsid w:val="008950C1"/>
    <w:rsid w:val="008953A7"/>
    <w:rsid w:val="00895AB1"/>
    <w:rsid w:val="00896BEA"/>
    <w:rsid w:val="00897834"/>
    <w:rsid w:val="00897D7E"/>
    <w:rsid w:val="00897DE1"/>
    <w:rsid w:val="00897F58"/>
    <w:rsid w:val="008A0AE6"/>
    <w:rsid w:val="008A0B61"/>
    <w:rsid w:val="008A106B"/>
    <w:rsid w:val="008A15BF"/>
    <w:rsid w:val="008A16FE"/>
    <w:rsid w:val="008A2751"/>
    <w:rsid w:val="008A2F30"/>
    <w:rsid w:val="008A497C"/>
    <w:rsid w:val="008A6BB9"/>
    <w:rsid w:val="008A76DA"/>
    <w:rsid w:val="008B01BE"/>
    <w:rsid w:val="008B04AF"/>
    <w:rsid w:val="008B0AAD"/>
    <w:rsid w:val="008B1617"/>
    <w:rsid w:val="008B2E5D"/>
    <w:rsid w:val="008B329A"/>
    <w:rsid w:val="008B4165"/>
    <w:rsid w:val="008B468A"/>
    <w:rsid w:val="008B52FB"/>
    <w:rsid w:val="008B531C"/>
    <w:rsid w:val="008B607A"/>
    <w:rsid w:val="008B62EB"/>
    <w:rsid w:val="008B6389"/>
    <w:rsid w:val="008B659B"/>
    <w:rsid w:val="008B65DF"/>
    <w:rsid w:val="008B6EE9"/>
    <w:rsid w:val="008B6FAA"/>
    <w:rsid w:val="008B742C"/>
    <w:rsid w:val="008B74C3"/>
    <w:rsid w:val="008B7A68"/>
    <w:rsid w:val="008B7AB5"/>
    <w:rsid w:val="008C0E64"/>
    <w:rsid w:val="008C0EA4"/>
    <w:rsid w:val="008C16B1"/>
    <w:rsid w:val="008C2371"/>
    <w:rsid w:val="008C268F"/>
    <w:rsid w:val="008C3124"/>
    <w:rsid w:val="008C3667"/>
    <w:rsid w:val="008C39E4"/>
    <w:rsid w:val="008C3B86"/>
    <w:rsid w:val="008C4CC1"/>
    <w:rsid w:val="008C4D1D"/>
    <w:rsid w:val="008C4F2A"/>
    <w:rsid w:val="008C5515"/>
    <w:rsid w:val="008C5BC4"/>
    <w:rsid w:val="008C7D05"/>
    <w:rsid w:val="008D08DC"/>
    <w:rsid w:val="008D1175"/>
    <w:rsid w:val="008D1330"/>
    <w:rsid w:val="008D1CB7"/>
    <w:rsid w:val="008D1E25"/>
    <w:rsid w:val="008D251B"/>
    <w:rsid w:val="008D27D3"/>
    <w:rsid w:val="008D2F65"/>
    <w:rsid w:val="008D3096"/>
    <w:rsid w:val="008D344A"/>
    <w:rsid w:val="008D3E14"/>
    <w:rsid w:val="008D4635"/>
    <w:rsid w:val="008D4DA1"/>
    <w:rsid w:val="008D54A7"/>
    <w:rsid w:val="008D56E4"/>
    <w:rsid w:val="008D59FE"/>
    <w:rsid w:val="008D5C97"/>
    <w:rsid w:val="008D5DF7"/>
    <w:rsid w:val="008D6FD6"/>
    <w:rsid w:val="008D74B9"/>
    <w:rsid w:val="008E0714"/>
    <w:rsid w:val="008E109B"/>
    <w:rsid w:val="008E1162"/>
    <w:rsid w:val="008E12CA"/>
    <w:rsid w:val="008E21CA"/>
    <w:rsid w:val="008E268E"/>
    <w:rsid w:val="008E2703"/>
    <w:rsid w:val="008E2BA1"/>
    <w:rsid w:val="008E2FEC"/>
    <w:rsid w:val="008E339B"/>
    <w:rsid w:val="008E4505"/>
    <w:rsid w:val="008E4B6A"/>
    <w:rsid w:val="008E4C2D"/>
    <w:rsid w:val="008E50E2"/>
    <w:rsid w:val="008E5337"/>
    <w:rsid w:val="008E5E00"/>
    <w:rsid w:val="008E67B6"/>
    <w:rsid w:val="008E6B38"/>
    <w:rsid w:val="008E6C1F"/>
    <w:rsid w:val="008E6F66"/>
    <w:rsid w:val="008E7663"/>
    <w:rsid w:val="008E7739"/>
    <w:rsid w:val="008E78A8"/>
    <w:rsid w:val="008E7C35"/>
    <w:rsid w:val="008F0257"/>
    <w:rsid w:val="008F057B"/>
    <w:rsid w:val="008F06D0"/>
    <w:rsid w:val="008F096A"/>
    <w:rsid w:val="008F0E0E"/>
    <w:rsid w:val="008F105A"/>
    <w:rsid w:val="008F13FA"/>
    <w:rsid w:val="008F14EA"/>
    <w:rsid w:val="008F33C8"/>
    <w:rsid w:val="008F3DB4"/>
    <w:rsid w:val="008F4560"/>
    <w:rsid w:val="008F47CA"/>
    <w:rsid w:val="008F4ADB"/>
    <w:rsid w:val="008F57DC"/>
    <w:rsid w:val="008F604C"/>
    <w:rsid w:val="008F6306"/>
    <w:rsid w:val="008F6537"/>
    <w:rsid w:val="008F6D38"/>
    <w:rsid w:val="008F6E7B"/>
    <w:rsid w:val="008F7160"/>
    <w:rsid w:val="0090016E"/>
    <w:rsid w:val="00900766"/>
    <w:rsid w:val="009008F5"/>
    <w:rsid w:val="009015CB"/>
    <w:rsid w:val="0090175E"/>
    <w:rsid w:val="009019F1"/>
    <w:rsid w:val="0090307B"/>
    <w:rsid w:val="00903215"/>
    <w:rsid w:val="00903624"/>
    <w:rsid w:val="00903791"/>
    <w:rsid w:val="00903804"/>
    <w:rsid w:val="00903E04"/>
    <w:rsid w:val="00905E63"/>
    <w:rsid w:val="00905FAF"/>
    <w:rsid w:val="009064FE"/>
    <w:rsid w:val="00906606"/>
    <w:rsid w:val="00906C47"/>
    <w:rsid w:val="00906F6E"/>
    <w:rsid w:val="0091194A"/>
    <w:rsid w:val="00911EF6"/>
    <w:rsid w:val="009120CC"/>
    <w:rsid w:val="00912124"/>
    <w:rsid w:val="0091265D"/>
    <w:rsid w:val="009127D1"/>
    <w:rsid w:val="00913141"/>
    <w:rsid w:val="009136DD"/>
    <w:rsid w:val="00913B50"/>
    <w:rsid w:val="00913E4A"/>
    <w:rsid w:val="00913FFF"/>
    <w:rsid w:val="00914293"/>
    <w:rsid w:val="00915349"/>
    <w:rsid w:val="009158B5"/>
    <w:rsid w:val="009158EC"/>
    <w:rsid w:val="009159FB"/>
    <w:rsid w:val="009176AC"/>
    <w:rsid w:val="00917CF6"/>
    <w:rsid w:val="00920165"/>
    <w:rsid w:val="00920380"/>
    <w:rsid w:val="0092211E"/>
    <w:rsid w:val="00922143"/>
    <w:rsid w:val="0092215E"/>
    <w:rsid w:val="00922306"/>
    <w:rsid w:val="0092277A"/>
    <w:rsid w:val="00922A1D"/>
    <w:rsid w:val="009242F7"/>
    <w:rsid w:val="00924416"/>
    <w:rsid w:val="00924AC0"/>
    <w:rsid w:val="009258A2"/>
    <w:rsid w:val="00925B00"/>
    <w:rsid w:val="00925B29"/>
    <w:rsid w:val="00925C15"/>
    <w:rsid w:val="009265D3"/>
    <w:rsid w:val="0092691D"/>
    <w:rsid w:val="00926B73"/>
    <w:rsid w:val="00927125"/>
    <w:rsid w:val="00927162"/>
    <w:rsid w:val="00927AA1"/>
    <w:rsid w:val="00927CD1"/>
    <w:rsid w:val="00927FE7"/>
    <w:rsid w:val="009312AB"/>
    <w:rsid w:val="00932A2C"/>
    <w:rsid w:val="00932C0D"/>
    <w:rsid w:val="00932CEE"/>
    <w:rsid w:val="00933AC0"/>
    <w:rsid w:val="00934196"/>
    <w:rsid w:val="00934693"/>
    <w:rsid w:val="009350CE"/>
    <w:rsid w:val="0093524E"/>
    <w:rsid w:val="00936160"/>
    <w:rsid w:val="00937A6F"/>
    <w:rsid w:val="009400C0"/>
    <w:rsid w:val="00940515"/>
    <w:rsid w:val="00941244"/>
    <w:rsid w:val="00941A41"/>
    <w:rsid w:val="009440DD"/>
    <w:rsid w:val="009442E9"/>
    <w:rsid w:val="009448EC"/>
    <w:rsid w:val="00944B02"/>
    <w:rsid w:val="00945AFF"/>
    <w:rsid w:val="00945FCC"/>
    <w:rsid w:val="00946168"/>
    <w:rsid w:val="00946819"/>
    <w:rsid w:val="0095005C"/>
    <w:rsid w:val="009509F8"/>
    <w:rsid w:val="00951208"/>
    <w:rsid w:val="00951AA5"/>
    <w:rsid w:val="00951C7D"/>
    <w:rsid w:val="0095256C"/>
    <w:rsid w:val="00952BB4"/>
    <w:rsid w:val="00952F9E"/>
    <w:rsid w:val="00953AA1"/>
    <w:rsid w:val="00953B63"/>
    <w:rsid w:val="00953DD2"/>
    <w:rsid w:val="009549D4"/>
    <w:rsid w:val="00954FF7"/>
    <w:rsid w:val="0095509A"/>
    <w:rsid w:val="00956E55"/>
    <w:rsid w:val="0096013F"/>
    <w:rsid w:val="00960613"/>
    <w:rsid w:val="009606CB"/>
    <w:rsid w:val="009606CC"/>
    <w:rsid w:val="009614A8"/>
    <w:rsid w:val="0096166E"/>
    <w:rsid w:val="00961BEF"/>
    <w:rsid w:val="00962CA1"/>
    <w:rsid w:val="00962DA2"/>
    <w:rsid w:val="00963807"/>
    <w:rsid w:val="00963E8E"/>
    <w:rsid w:val="00964207"/>
    <w:rsid w:val="00964489"/>
    <w:rsid w:val="009645DE"/>
    <w:rsid w:val="00964D8B"/>
    <w:rsid w:val="00964DE7"/>
    <w:rsid w:val="0096535F"/>
    <w:rsid w:val="00965FAE"/>
    <w:rsid w:val="0096629D"/>
    <w:rsid w:val="00966D1E"/>
    <w:rsid w:val="009672AF"/>
    <w:rsid w:val="0097059C"/>
    <w:rsid w:val="00970E4D"/>
    <w:rsid w:val="00971A00"/>
    <w:rsid w:val="00972A24"/>
    <w:rsid w:val="00972C30"/>
    <w:rsid w:val="009732BB"/>
    <w:rsid w:val="00973C77"/>
    <w:rsid w:val="00974097"/>
    <w:rsid w:val="0097495B"/>
    <w:rsid w:val="00974971"/>
    <w:rsid w:val="00974EFA"/>
    <w:rsid w:val="009750A2"/>
    <w:rsid w:val="00975C39"/>
    <w:rsid w:val="00976A15"/>
    <w:rsid w:val="00976A4F"/>
    <w:rsid w:val="0097728B"/>
    <w:rsid w:val="00977A3A"/>
    <w:rsid w:val="009808EA"/>
    <w:rsid w:val="00981107"/>
    <w:rsid w:val="009815D2"/>
    <w:rsid w:val="0098190E"/>
    <w:rsid w:val="00981EE8"/>
    <w:rsid w:val="009821C7"/>
    <w:rsid w:val="0098247A"/>
    <w:rsid w:val="009827B0"/>
    <w:rsid w:val="00982B77"/>
    <w:rsid w:val="00982E03"/>
    <w:rsid w:val="00982E07"/>
    <w:rsid w:val="009831EC"/>
    <w:rsid w:val="00983B1B"/>
    <w:rsid w:val="00983C89"/>
    <w:rsid w:val="00984F38"/>
    <w:rsid w:val="009851F6"/>
    <w:rsid w:val="00985BDD"/>
    <w:rsid w:val="00985FA3"/>
    <w:rsid w:val="0098603D"/>
    <w:rsid w:val="009874B1"/>
    <w:rsid w:val="009877DE"/>
    <w:rsid w:val="00987FBE"/>
    <w:rsid w:val="00990F15"/>
    <w:rsid w:val="0099147C"/>
    <w:rsid w:val="00991A28"/>
    <w:rsid w:val="00991AF0"/>
    <w:rsid w:val="00991CC9"/>
    <w:rsid w:val="00991EBB"/>
    <w:rsid w:val="00992290"/>
    <w:rsid w:val="00992EEC"/>
    <w:rsid w:val="00993129"/>
    <w:rsid w:val="009932BB"/>
    <w:rsid w:val="00993915"/>
    <w:rsid w:val="00994C0C"/>
    <w:rsid w:val="00995263"/>
    <w:rsid w:val="00995623"/>
    <w:rsid w:val="00995D28"/>
    <w:rsid w:val="009966C5"/>
    <w:rsid w:val="00996A36"/>
    <w:rsid w:val="00996AFB"/>
    <w:rsid w:val="00996DE2"/>
    <w:rsid w:val="009973EE"/>
    <w:rsid w:val="00997687"/>
    <w:rsid w:val="00997737"/>
    <w:rsid w:val="00997D5B"/>
    <w:rsid w:val="009A0173"/>
    <w:rsid w:val="009A0281"/>
    <w:rsid w:val="009A09C7"/>
    <w:rsid w:val="009A09ED"/>
    <w:rsid w:val="009A1013"/>
    <w:rsid w:val="009A12B5"/>
    <w:rsid w:val="009A13D3"/>
    <w:rsid w:val="009A22E5"/>
    <w:rsid w:val="009A24CB"/>
    <w:rsid w:val="009A2999"/>
    <w:rsid w:val="009A2D18"/>
    <w:rsid w:val="009A312B"/>
    <w:rsid w:val="009A3B41"/>
    <w:rsid w:val="009A4040"/>
    <w:rsid w:val="009A49E0"/>
    <w:rsid w:val="009A49FC"/>
    <w:rsid w:val="009A4C3D"/>
    <w:rsid w:val="009A4C4C"/>
    <w:rsid w:val="009A4E5B"/>
    <w:rsid w:val="009A524F"/>
    <w:rsid w:val="009B0123"/>
    <w:rsid w:val="009B0C07"/>
    <w:rsid w:val="009B0FA5"/>
    <w:rsid w:val="009B189B"/>
    <w:rsid w:val="009B190B"/>
    <w:rsid w:val="009B1919"/>
    <w:rsid w:val="009B22F3"/>
    <w:rsid w:val="009B2303"/>
    <w:rsid w:val="009B309D"/>
    <w:rsid w:val="009B32F7"/>
    <w:rsid w:val="009B3A62"/>
    <w:rsid w:val="009B3C9D"/>
    <w:rsid w:val="009B4261"/>
    <w:rsid w:val="009B46D4"/>
    <w:rsid w:val="009B4DCD"/>
    <w:rsid w:val="009B59E4"/>
    <w:rsid w:val="009B6297"/>
    <w:rsid w:val="009B70DA"/>
    <w:rsid w:val="009B727A"/>
    <w:rsid w:val="009B74B9"/>
    <w:rsid w:val="009C0626"/>
    <w:rsid w:val="009C0816"/>
    <w:rsid w:val="009C11EC"/>
    <w:rsid w:val="009C1269"/>
    <w:rsid w:val="009C1741"/>
    <w:rsid w:val="009C2023"/>
    <w:rsid w:val="009C2ECF"/>
    <w:rsid w:val="009C3FA9"/>
    <w:rsid w:val="009C4EC0"/>
    <w:rsid w:val="009C4F4A"/>
    <w:rsid w:val="009C623E"/>
    <w:rsid w:val="009C7377"/>
    <w:rsid w:val="009C784A"/>
    <w:rsid w:val="009C7882"/>
    <w:rsid w:val="009D0420"/>
    <w:rsid w:val="009D0725"/>
    <w:rsid w:val="009D0E32"/>
    <w:rsid w:val="009D10FF"/>
    <w:rsid w:val="009D11A6"/>
    <w:rsid w:val="009D1A58"/>
    <w:rsid w:val="009D385D"/>
    <w:rsid w:val="009D3C03"/>
    <w:rsid w:val="009D3DA2"/>
    <w:rsid w:val="009D5D48"/>
    <w:rsid w:val="009D6107"/>
    <w:rsid w:val="009D70E5"/>
    <w:rsid w:val="009D72B9"/>
    <w:rsid w:val="009D78A8"/>
    <w:rsid w:val="009D7A53"/>
    <w:rsid w:val="009D7C9B"/>
    <w:rsid w:val="009E06D7"/>
    <w:rsid w:val="009E0962"/>
    <w:rsid w:val="009E0F8B"/>
    <w:rsid w:val="009E15E2"/>
    <w:rsid w:val="009E1BAA"/>
    <w:rsid w:val="009E1E30"/>
    <w:rsid w:val="009E237F"/>
    <w:rsid w:val="009E2730"/>
    <w:rsid w:val="009E2DF9"/>
    <w:rsid w:val="009E305F"/>
    <w:rsid w:val="009E31BA"/>
    <w:rsid w:val="009E3856"/>
    <w:rsid w:val="009E3CA2"/>
    <w:rsid w:val="009E480A"/>
    <w:rsid w:val="009E4DEA"/>
    <w:rsid w:val="009E545C"/>
    <w:rsid w:val="009E5E21"/>
    <w:rsid w:val="009E6BEC"/>
    <w:rsid w:val="009E7CAC"/>
    <w:rsid w:val="009F03A5"/>
    <w:rsid w:val="009F0A04"/>
    <w:rsid w:val="009F0B7A"/>
    <w:rsid w:val="009F0D21"/>
    <w:rsid w:val="009F1B6C"/>
    <w:rsid w:val="009F1E5D"/>
    <w:rsid w:val="009F1E5F"/>
    <w:rsid w:val="009F2010"/>
    <w:rsid w:val="009F2316"/>
    <w:rsid w:val="009F2759"/>
    <w:rsid w:val="009F2BC7"/>
    <w:rsid w:val="009F2CDC"/>
    <w:rsid w:val="009F31B9"/>
    <w:rsid w:val="009F34EC"/>
    <w:rsid w:val="009F3E5E"/>
    <w:rsid w:val="009F4A04"/>
    <w:rsid w:val="009F4DA3"/>
    <w:rsid w:val="009F69A6"/>
    <w:rsid w:val="00A00386"/>
    <w:rsid w:val="00A0043E"/>
    <w:rsid w:val="00A01560"/>
    <w:rsid w:val="00A015B6"/>
    <w:rsid w:val="00A027A4"/>
    <w:rsid w:val="00A02A7A"/>
    <w:rsid w:val="00A03AB8"/>
    <w:rsid w:val="00A0446D"/>
    <w:rsid w:val="00A0541E"/>
    <w:rsid w:val="00A054E4"/>
    <w:rsid w:val="00A0574F"/>
    <w:rsid w:val="00A05A8B"/>
    <w:rsid w:val="00A05E50"/>
    <w:rsid w:val="00A06BF8"/>
    <w:rsid w:val="00A071F8"/>
    <w:rsid w:val="00A07BE1"/>
    <w:rsid w:val="00A10213"/>
    <w:rsid w:val="00A10564"/>
    <w:rsid w:val="00A110F0"/>
    <w:rsid w:val="00A12312"/>
    <w:rsid w:val="00A12AFC"/>
    <w:rsid w:val="00A13309"/>
    <w:rsid w:val="00A138B0"/>
    <w:rsid w:val="00A138BE"/>
    <w:rsid w:val="00A13F20"/>
    <w:rsid w:val="00A140DE"/>
    <w:rsid w:val="00A14249"/>
    <w:rsid w:val="00A15A08"/>
    <w:rsid w:val="00A15A2A"/>
    <w:rsid w:val="00A16FDF"/>
    <w:rsid w:val="00A170EB"/>
    <w:rsid w:val="00A201A3"/>
    <w:rsid w:val="00A20669"/>
    <w:rsid w:val="00A20BD4"/>
    <w:rsid w:val="00A2117A"/>
    <w:rsid w:val="00A21299"/>
    <w:rsid w:val="00A21403"/>
    <w:rsid w:val="00A218D1"/>
    <w:rsid w:val="00A22103"/>
    <w:rsid w:val="00A22861"/>
    <w:rsid w:val="00A22918"/>
    <w:rsid w:val="00A22C6D"/>
    <w:rsid w:val="00A232A7"/>
    <w:rsid w:val="00A23530"/>
    <w:rsid w:val="00A237BB"/>
    <w:rsid w:val="00A23837"/>
    <w:rsid w:val="00A23C25"/>
    <w:rsid w:val="00A2426F"/>
    <w:rsid w:val="00A24618"/>
    <w:rsid w:val="00A248B5"/>
    <w:rsid w:val="00A255C9"/>
    <w:rsid w:val="00A26705"/>
    <w:rsid w:val="00A2730A"/>
    <w:rsid w:val="00A27887"/>
    <w:rsid w:val="00A279F6"/>
    <w:rsid w:val="00A30261"/>
    <w:rsid w:val="00A3030F"/>
    <w:rsid w:val="00A3050D"/>
    <w:rsid w:val="00A31B4E"/>
    <w:rsid w:val="00A322EF"/>
    <w:rsid w:val="00A3247F"/>
    <w:rsid w:val="00A32F06"/>
    <w:rsid w:val="00A351AB"/>
    <w:rsid w:val="00A3525A"/>
    <w:rsid w:val="00A35322"/>
    <w:rsid w:val="00A35731"/>
    <w:rsid w:val="00A362C6"/>
    <w:rsid w:val="00A362F0"/>
    <w:rsid w:val="00A37092"/>
    <w:rsid w:val="00A370AD"/>
    <w:rsid w:val="00A372D3"/>
    <w:rsid w:val="00A37646"/>
    <w:rsid w:val="00A40A8C"/>
    <w:rsid w:val="00A40E9E"/>
    <w:rsid w:val="00A41015"/>
    <w:rsid w:val="00A41156"/>
    <w:rsid w:val="00A4131B"/>
    <w:rsid w:val="00A4146D"/>
    <w:rsid w:val="00A41E2A"/>
    <w:rsid w:val="00A42266"/>
    <w:rsid w:val="00A42BEC"/>
    <w:rsid w:val="00A435B7"/>
    <w:rsid w:val="00A439D4"/>
    <w:rsid w:val="00A443B5"/>
    <w:rsid w:val="00A44583"/>
    <w:rsid w:val="00A449F6"/>
    <w:rsid w:val="00A45D47"/>
    <w:rsid w:val="00A46098"/>
    <w:rsid w:val="00A469E9"/>
    <w:rsid w:val="00A46CB2"/>
    <w:rsid w:val="00A4737F"/>
    <w:rsid w:val="00A47AA8"/>
    <w:rsid w:val="00A47E38"/>
    <w:rsid w:val="00A502F9"/>
    <w:rsid w:val="00A503D4"/>
    <w:rsid w:val="00A504EB"/>
    <w:rsid w:val="00A50773"/>
    <w:rsid w:val="00A507F9"/>
    <w:rsid w:val="00A50C2F"/>
    <w:rsid w:val="00A50FA4"/>
    <w:rsid w:val="00A5111F"/>
    <w:rsid w:val="00A51552"/>
    <w:rsid w:val="00A51721"/>
    <w:rsid w:val="00A51C32"/>
    <w:rsid w:val="00A5269A"/>
    <w:rsid w:val="00A541DD"/>
    <w:rsid w:val="00A54213"/>
    <w:rsid w:val="00A543C9"/>
    <w:rsid w:val="00A547CD"/>
    <w:rsid w:val="00A5497B"/>
    <w:rsid w:val="00A54FC7"/>
    <w:rsid w:val="00A551D0"/>
    <w:rsid w:val="00A55E04"/>
    <w:rsid w:val="00A56206"/>
    <w:rsid w:val="00A60AE4"/>
    <w:rsid w:val="00A62B7D"/>
    <w:rsid w:val="00A62C94"/>
    <w:rsid w:val="00A6307F"/>
    <w:rsid w:val="00A6336E"/>
    <w:rsid w:val="00A64455"/>
    <w:rsid w:val="00A64481"/>
    <w:rsid w:val="00A6498D"/>
    <w:rsid w:val="00A64E25"/>
    <w:rsid w:val="00A652B9"/>
    <w:rsid w:val="00A6774E"/>
    <w:rsid w:val="00A704F8"/>
    <w:rsid w:val="00A70D46"/>
    <w:rsid w:val="00A70F5B"/>
    <w:rsid w:val="00A721F6"/>
    <w:rsid w:val="00A722D1"/>
    <w:rsid w:val="00A72A4C"/>
    <w:rsid w:val="00A73869"/>
    <w:rsid w:val="00A73D24"/>
    <w:rsid w:val="00A7500C"/>
    <w:rsid w:val="00A76A30"/>
    <w:rsid w:val="00A76EC4"/>
    <w:rsid w:val="00A77CB2"/>
    <w:rsid w:val="00A77EC3"/>
    <w:rsid w:val="00A80CD0"/>
    <w:rsid w:val="00A80E4E"/>
    <w:rsid w:val="00A812B8"/>
    <w:rsid w:val="00A81807"/>
    <w:rsid w:val="00A83276"/>
    <w:rsid w:val="00A83AD7"/>
    <w:rsid w:val="00A841AE"/>
    <w:rsid w:val="00A84F29"/>
    <w:rsid w:val="00A8513F"/>
    <w:rsid w:val="00A853E7"/>
    <w:rsid w:val="00A85B30"/>
    <w:rsid w:val="00A85FA6"/>
    <w:rsid w:val="00A862DD"/>
    <w:rsid w:val="00A863A1"/>
    <w:rsid w:val="00A864A9"/>
    <w:rsid w:val="00A866D2"/>
    <w:rsid w:val="00A86913"/>
    <w:rsid w:val="00A86BD2"/>
    <w:rsid w:val="00A86CBD"/>
    <w:rsid w:val="00A86E4A"/>
    <w:rsid w:val="00A86E9B"/>
    <w:rsid w:val="00A87055"/>
    <w:rsid w:val="00A876C2"/>
    <w:rsid w:val="00A90450"/>
    <w:rsid w:val="00A9068A"/>
    <w:rsid w:val="00A911C2"/>
    <w:rsid w:val="00A91644"/>
    <w:rsid w:val="00A9182C"/>
    <w:rsid w:val="00A91EB4"/>
    <w:rsid w:val="00A9344C"/>
    <w:rsid w:val="00A93501"/>
    <w:rsid w:val="00A93992"/>
    <w:rsid w:val="00A93BFC"/>
    <w:rsid w:val="00A94E30"/>
    <w:rsid w:val="00A95C2F"/>
    <w:rsid w:val="00A965A3"/>
    <w:rsid w:val="00A965B3"/>
    <w:rsid w:val="00A970AD"/>
    <w:rsid w:val="00AA0E53"/>
    <w:rsid w:val="00AA12D4"/>
    <w:rsid w:val="00AA15D4"/>
    <w:rsid w:val="00AA17A5"/>
    <w:rsid w:val="00AA2C17"/>
    <w:rsid w:val="00AA2CA0"/>
    <w:rsid w:val="00AA2E3D"/>
    <w:rsid w:val="00AA2F4C"/>
    <w:rsid w:val="00AA4763"/>
    <w:rsid w:val="00AA647D"/>
    <w:rsid w:val="00AA6508"/>
    <w:rsid w:val="00AA6C8C"/>
    <w:rsid w:val="00AA6F96"/>
    <w:rsid w:val="00AB0AC5"/>
    <w:rsid w:val="00AB0B28"/>
    <w:rsid w:val="00AB0B8D"/>
    <w:rsid w:val="00AB0CB9"/>
    <w:rsid w:val="00AB0D4B"/>
    <w:rsid w:val="00AB14F2"/>
    <w:rsid w:val="00AB1846"/>
    <w:rsid w:val="00AB1B0A"/>
    <w:rsid w:val="00AB220B"/>
    <w:rsid w:val="00AB452B"/>
    <w:rsid w:val="00AB49D1"/>
    <w:rsid w:val="00AB5975"/>
    <w:rsid w:val="00AB5B1D"/>
    <w:rsid w:val="00AB5C59"/>
    <w:rsid w:val="00AB6383"/>
    <w:rsid w:val="00AB6859"/>
    <w:rsid w:val="00AB71C1"/>
    <w:rsid w:val="00AB7588"/>
    <w:rsid w:val="00AC04D3"/>
    <w:rsid w:val="00AC0F19"/>
    <w:rsid w:val="00AC201B"/>
    <w:rsid w:val="00AC225B"/>
    <w:rsid w:val="00AC2FC7"/>
    <w:rsid w:val="00AC33BC"/>
    <w:rsid w:val="00AC3A3A"/>
    <w:rsid w:val="00AC3CCB"/>
    <w:rsid w:val="00AC3CE7"/>
    <w:rsid w:val="00AC4992"/>
    <w:rsid w:val="00AC57CA"/>
    <w:rsid w:val="00AC5C98"/>
    <w:rsid w:val="00AC5DF1"/>
    <w:rsid w:val="00AC61BD"/>
    <w:rsid w:val="00AC62F1"/>
    <w:rsid w:val="00AC691C"/>
    <w:rsid w:val="00AC6AE8"/>
    <w:rsid w:val="00AC6B94"/>
    <w:rsid w:val="00AC6FEA"/>
    <w:rsid w:val="00AC7250"/>
    <w:rsid w:val="00AD14E2"/>
    <w:rsid w:val="00AD2DC5"/>
    <w:rsid w:val="00AD355D"/>
    <w:rsid w:val="00AD3DEB"/>
    <w:rsid w:val="00AD58EB"/>
    <w:rsid w:val="00AD5B38"/>
    <w:rsid w:val="00AD5B83"/>
    <w:rsid w:val="00AD5FDB"/>
    <w:rsid w:val="00AD64F1"/>
    <w:rsid w:val="00AD6501"/>
    <w:rsid w:val="00AD653A"/>
    <w:rsid w:val="00AD69B1"/>
    <w:rsid w:val="00AD6D90"/>
    <w:rsid w:val="00AD6EC7"/>
    <w:rsid w:val="00AD731B"/>
    <w:rsid w:val="00AD7D9F"/>
    <w:rsid w:val="00AE0603"/>
    <w:rsid w:val="00AE0863"/>
    <w:rsid w:val="00AE0A5A"/>
    <w:rsid w:val="00AE0C2E"/>
    <w:rsid w:val="00AE1304"/>
    <w:rsid w:val="00AE1D64"/>
    <w:rsid w:val="00AE24EB"/>
    <w:rsid w:val="00AE2AD7"/>
    <w:rsid w:val="00AE2EBE"/>
    <w:rsid w:val="00AE325D"/>
    <w:rsid w:val="00AE34EB"/>
    <w:rsid w:val="00AE3FB9"/>
    <w:rsid w:val="00AE40E0"/>
    <w:rsid w:val="00AE43AF"/>
    <w:rsid w:val="00AE49B7"/>
    <w:rsid w:val="00AE687B"/>
    <w:rsid w:val="00AE731E"/>
    <w:rsid w:val="00AE759C"/>
    <w:rsid w:val="00AF007C"/>
    <w:rsid w:val="00AF036B"/>
    <w:rsid w:val="00AF0773"/>
    <w:rsid w:val="00AF07F0"/>
    <w:rsid w:val="00AF0A89"/>
    <w:rsid w:val="00AF0F4A"/>
    <w:rsid w:val="00AF145F"/>
    <w:rsid w:val="00AF1632"/>
    <w:rsid w:val="00AF174E"/>
    <w:rsid w:val="00AF1E01"/>
    <w:rsid w:val="00AF222C"/>
    <w:rsid w:val="00AF228E"/>
    <w:rsid w:val="00AF26A9"/>
    <w:rsid w:val="00AF3297"/>
    <w:rsid w:val="00AF3678"/>
    <w:rsid w:val="00AF383D"/>
    <w:rsid w:val="00AF3876"/>
    <w:rsid w:val="00AF3EF6"/>
    <w:rsid w:val="00AF3F2F"/>
    <w:rsid w:val="00AF3F5C"/>
    <w:rsid w:val="00AF4EAC"/>
    <w:rsid w:val="00AF5646"/>
    <w:rsid w:val="00AF5F8E"/>
    <w:rsid w:val="00AF62CC"/>
    <w:rsid w:val="00AF69F5"/>
    <w:rsid w:val="00AF71BF"/>
    <w:rsid w:val="00B00863"/>
    <w:rsid w:val="00B011BC"/>
    <w:rsid w:val="00B013D6"/>
    <w:rsid w:val="00B01911"/>
    <w:rsid w:val="00B01F44"/>
    <w:rsid w:val="00B023AB"/>
    <w:rsid w:val="00B02E34"/>
    <w:rsid w:val="00B02F02"/>
    <w:rsid w:val="00B04037"/>
    <w:rsid w:val="00B040DD"/>
    <w:rsid w:val="00B044B2"/>
    <w:rsid w:val="00B0466E"/>
    <w:rsid w:val="00B046D9"/>
    <w:rsid w:val="00B04899"/>
    <w:rsid w:val="00B04BBF"/>
    <w:rsid w:val="00B04CDD"/>
    <w:rsid w:val="00B05325"/>
    <w:rsid w:val="00B06367"/>
    <w:rsid w:val="00B064E3"/>
    <w:rsid w:val="00B0729E"/>
    <w:rsid w:val="00B07F11"/>
    <w:rsid w:val="00B101C8"/>
    <w:rsid w:val="00B10462"/>
    <w:rsid w:val="00B10892"/>
    <w:rsid w:val="00B10DB1"/>
    <w:rsid w:val="00B1121E"/>
    <w:rsid w:val="00B115C3"/>
    <w:rsid w:val="00B11750"/>
    <w:rsid w:val="00B11C83"/>
    <w:rsid w:val="00B11E61"/>
    <w:rsid w:val="00B1309A"/>
    <w:rsid w:val="00B131A5"/>
    <w:rsid w:val="00B13304"/>
    <w:rsid w:val="00B13A03"/>
    <w:rsid w:val="00B13F63"/>
    <w:rsid w:val="00B15B24"/>
    <w:rsid w:val="00B166B7"/>
    <w:rsid w:val="00B16A15"/>
    <w:rsid w:val="00B17C6C"/>
    <w:rsid w:val="00B17FB6"/>
    <w:rsid w:val="00B20324"/>
    <w:rsid w:val="00B2154E"/>
    <w:rsid w:val="00B21740"/>
    <w:rsid w:val="00B21BAA"/>
    <w:rsid w:val="00B21CFE"/>
    <w:rsid w:val="00B21EE9"/>
    <w:rsid w:val="00B21FFB"/>
    <w:rsid w:val="00B22376"/>
    <w:rsid w:val="00B235B6"/>
    <w:rsid w:val="00B23F84"/>
    <w:rsid w:val="00B245CC"/>
    <w:rsid w:val="00B245D7"/>
    <w:rsid w:val="00B25270"/>
    <w:rsid w:val="00B253CD"/>
    <w:rsid w:val="00B25E70"/>
    <w:rsid w:val="00B25FB3"/>
    <w:rsid w:val="00B26FCE"/>
    <w:rsid w:val="00B271C9"/>
    <w:rsid w:val="00B27597"/>
    <w:rsid w:val="00B27EBB"/>
    <w:rsid w:val="00B300F3"/>
    <w:rsid w:val="00B3026C"/>
    <w:rsid w:val="00B30ED3"/>
    <w:rsid w:val="00B30FBA"/>
    <w:rsid w:val="00B311BE"/>
    <w:rsid w:val="00B31280"/>
    <w:rsid w:val="00B3138A"/>
    <w:rsid w:val="00B31A2D"/>
    <w:rsid w:val="00B31AD2"/>
    <w:rsid w:val="00B33701"/>
    <w:rsid w:val="00B3379F"/>
    <w:rsid w:val="00B33A30"/>
    <w:rsid w:val="00B350CB"/>
    <w:rsid w:val="00B35592"/>
    <w:rsid w:val="00B359A4"/>
    <w:rsid w:val="00B3640D"/>
    <w:rsid w:val="00B366A9"/>
    <w:rsid w:val="00B36F39"/>
    <w:rsid w:val="00B36FE6"/>
    <w:rsid w:val="00B37EBF"/>
    <w:rsid w:val="00B408EB"/>
    <w:rsid w:val="00B40987"/>
    <w:rsid w:val="00B40C65"/>
    <w:rsid w:val="00B40CD8"/>
    <w:rsid w:val="00B41C2B"/>
    <w:rsid w:val="00B42615"/>
    <w:rsid w:val="00B42CD2"/>
    <w:rsid w:val="00B42D90"/>
    <w:rsid w:val="00B43689"/>
    <w:rsid w:val="00B43907"/>
    <w:rsid w:val="00B43DA7"/>
    <w:rsid w:val="00B43F9B"/>
    <w:rsid w:val="00B44315"/>
    <w:rsid w:val="00B44452"/>
    <w:rsid w:val="00B447B6"/>
    <w:rsid w:val="00B4583C"/>
    <w:rsid w:val="00B45B68"/>
    <w:rsid w:val="00B45C90"/>
    <w:rsid w:val="00B46098"/>
    <w:rsid w:val="00B46358"/>
    <w:rsid w:val="00B4674D"/>
    <w:rsid w:val="00B46849"/>
    <w:rsid w:val="00B4731A"/>
    <w:rsid w:val="00B473D4"/>
    <w:rsid w:val="00B47932"/>
    <w:rsid w:val="00B47B71"/>
    <w:rsid w:val="00B51990"/>
    <w:rsid w:val="00B51A4E"/>
    <w:rsid w:val="00B51BFA"/>
    <w:rsid w:val="00B51CF2"/>
    <w:rsid w:val="00B52A47"/>
    <w:rsid w:val="00B52C0B"/>
    <w:rsid w:val="00B533E3"/>
    <w:rsid w:val="00B545CB"/>
    <w:rsid w:val="00B54E19"/>
    <w:rsid w:val="00B551CC"/>
    <w:rsid w:val="00B55355"/>
    <w:rsid w:val="00B56B7C"/>
    <w:rsid w:val="00B56BA3"/>
    <w:rsid w:val="00B60610"/>
    <w:rsid w:val="00B609A6"/>
    <w:rsid w:val="00B60AB2"/>
    <w:rsid w:val="00B60D7C"/>
    <w:rsid w:val="00B60F08"/>
    <w:rsid w:val="00B61290"/>
    <w:rsid w:val="00B6147C"/>
    <w:rsid w:val="00B61535"/>
    <w:rsid w:val="00B61B44"/>
    <w:rsid w:val="00B61E6C"/>
    <w:rsid w:val="00B62D20"/>
    <w:rsid w:val="00B63E2B"/>
    <w:rsid w:val="00B63FCF"/>
    <w:rsid w:val="00B64C2E"/>
    <w:rsid w:val="00B66A9A"/>
    <w:rsid w:val="00B66DEE"/>
    <w:rsid w:val="00B66FE3"/>
    <w:rsid w:val="00B67104"/>
    <w:rsid w:val="00B67EF0"/>
    <w:rsid w:val="00B7042A"/>
    <w:rsid w:val="00B70924"/>
    <w:rsid w:val="00B71ABB"/>
    <w:rsid w:val="00B71ED8"/>
    <w:rsid w:val="00B72521"/>
    <w:rsid w:val="00B72876"/>
    <w:rsid w:val="00B72AFF"/>
    <w:rsid w:val="00B72FC8"/>
    <w:rsid w:val="00B736A9"/>
    <w:rsid w:val="00B73CEE"/>
    <w:rsid w:val="00B73FDF"/>
    <w:rsid w:val="00B74EF7"/>
    <w:rsid w:val="00B75226"/>
    <w:rsid w:val="00B75979"/>
    <w:rsid w:val="00B760E6"/>
    <w:rsid w:val="00B7616B"/>
    <w:rsid w:val="00B762D7"/>
    <w:rsid w:val="00B76311"/>
    <w:rsid w:val="00B763C4"/>
    <w:rsid w:val="00B767B7"/>
    <w:rsid w:val="00B76D03"/>
    <w:rsid w:val="00B76F8D"/>
    <w:rsid w:val="00B7769D"/>
    <w:rsid w:val="00B77834"/>
    <w:rsid w:val="00B778EE"/>
    <w:rsid w:val="00B77EB6"/>
    <w:rsid w:val="00B8063D"/>
    <w:rsid w:val="00B809CC"/>
    <w:rsid w:val="00B80D83"/>
    <w:rsid w:val="00B815F3"/>
    <w:rsid w:val="00B81D1A"/>
    <w:rsid w:val="00B81EE3"/>
    <w:rsid w:val="00B828D9"/>
    <w:rsid w:val="00B829C8"/>
    <w:rsid w:val="00B82D1A"/>
    <w:rsid w:val="00B82F2F"/>
    <w:rsid w:val="00B83191"/>
    <w:rsid w:val="00B8358D"/>
    <w:rsid w:val="00B8370F"/>
    <w:rsid w:val="00B83C40"/>
    <w:rsid w:val="00B8466D"/>
    <w:rsid w:val="00B84D8D"/>
    <w:rsid w:val="00B8554F"/>
    <w:rsid w:val="00B85A50"/>
    <w:rsid w:val="00B86062"/>
    <w:rsid w:val="00B86DF4"/>
    <w:rsid w:val="00B8790A"/>
    <w:rsid w:val="00B90001"/>
    <w:rsid w:val="00B90135"/>
    <w:rsid w:val="00B905AC"/>
    <w:rsid w:val="00B90A8C"/>
    <w:rsid w:val="00B91F80"/>
    <w:rsid w:val="00B92744"/>
    <w:rsid w:val="00B927A5"/>
    <w:rsid w:val="00B927E0"/>
    <w:rsid w:val="00B935FD"/>
    <w:rsid w:val="00B94173"/>
    <w:rsid w:val="00B94410"/>
    <w:rsid w:val="00B946FA"/>
    <w:rsid w:val="00B954D5"/>
    <w:rsid w:val="00B955D4"/>
    <w:rsid w:val="00B971BD"/>
    <w:rsid w:val="00B9745D"/>
    <w:rsid w:val="00B9780C"/>
    <w:rsid w:val="00B97E7F"/>
    <w:rsid w:val="00B97EC1"/>
    <w:rsid w:val="00BA1029"/>
    <w:rsid w:val="00BA1069"/>
    <w:rsid w:val="00BA15CB"/>
    <w:rsid w:val="00BA2848"/>
    <w:rsid w:val="00BA31E0"/>
    <w:rsid w:val="00BA3EFA"/>
    <w:rsid w:val="00BA5A69"/>
    <w:rsid w:val="00BA5B77"/>
    <w:rsid w:val="00BA5BFE"/>
    <w:rsid w:val="00BA6B38"/>
    <w:rsid w:val="00BA70DC"/>
    <w:rsid w:val="00BA7994"/>
    <w:rsid w:val="00BA7E6B"/>
    <w:rsid w:val="00BB02F2"/>
    <w:rsid w:val="00BB0765"/>
    <w:rsid w:val="00BB0D54"/>
    <w:rsid w:val="00BB1AD0"/>
    <w:rsid w:val="00BB1AE2"/>
    <w:rsid w:val="00BB2328"/>
    <w:rsid w:val="00BB2B98"/>
    <w:rsid w:val="00BB3BB0"/>
    <w:rsid w:val="00BB3C20"/>
    <w:rsid w:val="00BB3F10"/>
    <w:rsid w:val="00BB44B6"/>
    <w:rsid w:val="00BB46A5"/>
    <w:rsid w:val="00BB4C5A"/>
    <w:rsid w:val="00BB635E"/>
    <w:rsid w:val="00BB6424"/>
    <w:rsid w:val="00BB689E"/>
    <w:rsid w:val="00BB7BF7"/>
    <w:rsid w:val="00BC0684"/>
    <w:rsid w:val="00BC0811"/>
    <w:rsid w:val="00BC08D7"/>
    <w:rsid w:val="00BC09D9"/>
    <w:rsid w:val="00BC13AC"/>
    <w:rsid w:val="00BC1434"/>
    <w:rsid w:val="00BC1562"/>
    <w:rsid w:val="00BC1E99"/>
    <w:rsid w:val="00BC2222"/>
    <w:rsid w:val="00BC2F5C"/>
    <w:rsid w:val="00BC312C"/>
    <w:rsid w:val="00BC3720"/>
    <w:rsid w:val="00BC40C0"/>
    <w:rsid w:val="00BC448A"/>
    <w:rsid w:val="00BC4C7F"/>
    <w:rsid w:val="00BC4FA1"/>
    <w:rsid w:val="00BC51FE"/>
    <w:rsid w:val="00BC543B"/>
    <w:rsid w:val="00BC5E16"/>
    <w:rsid w:val="00BC6206"/>
    <w:rsid w:val="00BC6552"/>
    <w:rsid w:val="00BC66B7"/>
    <w:rsid w:val="00BC680A"/>
    <w:rsid w:val="00BC6C0A"/>
    <w:rsid w:val="00BC6FC9"/>
    <w:rsid w:val="00BC747C"/>
    <w:rsid w:val="00BD01C0"/>
    <w:rsid w:val="00BD0F48"/>
    <w:rsid w:val="00BD12D9"/>
    <w:rsid w:val="00BD2123"/>
    <w:rsid w:val="00BD4256"/>
    <w:rsid w:val="00BD44D8"/>
    <w:rsid w:val="00BD5230"/>
    <w:rsid w:val="00BD52BF"/>
    <w:rsid w:val="00BD5A1E"/>
    <w:rsid w:val="00BD5C56"/>
    <w:rsid w:val="00BD6221"/>
    <w:rsid w:val="00BD64A7"/>
    <w:rsid w:val="00BD68E0"/>
    <w:rsid w:val="00BD7510"/>
    <w:rsid w:val="00BD75E2"/>
    <w:rsid w:val="00BE0066"/>
    <w:rsid w:val="00BE01F5"/>
    <w:rsid w:val="00BE0321"/>
    <w:rsid w:val="00BE0324"/>
    <w:rsid w:val="00BE0795"/>
    <w:rsid w:val="00BE0DAD"/>
    <w:rsid w:val="00BE1D7D"/>
    <w:rsid w:val="00BE1DD1"/>
    <w:rsid w:val="00BE1DFA"/>
    <w:rsid w:val="00BE20E8"/>
    <w:rsid w:val="00BE23B2"/>
    <w:rsid w:val="00BE25ED"/>
    <w:rsid w:val="00BE3477"/>
    <w:rsid w:val="00BE3511"/>
    <w:rsid w:val="00BE360E"/>
    <w:rsid w:val="00BE3A2D"/>
    <w:rsid w:val="00BE3BA6"/>
    <w:rsid w:val="00BE4548"/>
    <w:rsid w:val="00BE479A"/>
    <w:rsid w:val="00BE487C"/>
    <w:rsid w:val="00BE48D2"/>
    <w:rsid w:val="00BE4FC5"/>
    <w:rsid w:val="00BE50F6"/>
    <w:rsid w:val="00BE5977"/>
    <w:rsid w:val="00BE5D98"/>
    <w:rsid w:val="00BF01C9"/>
    <w:rsid w:val="00BF08A7"/>
    <w:rsid w:val="00BF0BE5"/>
    <w:rsid w:val="00BF1198"/>
    <w:rsid w:val="00BF15AF"/>
    <w:rsid w:val="00BF174A"/>
    <w:rsid w:val="00BF1798"/>
    <w:rsid w:val="00BF3339"/>
    <w:rsid w:val="00BF3BE0"/>
    <w:rsid w:val="00BF48E8"/>
    <w:rsid w:val="00BF4942"/>
    <w:rsid w:val="00BF4B55"/>
    <w:rsid w:val="00BF509D"/>
    <w:rsid w:val="00BF5A81"/>
    <w:rsid w:val="00BF6542"/>
    <w:rsid w:val="00BF68E5"/>
    <w:rsid w:val="00BF6C0C"/>
    <w:rsid w:val="00BF7949"/>
    <w:rsid w:val="00BF7B13"/>
    <w:rsid w:val="00BF7E1E"/>
    <w:rsid w:val="00C00ED7"/>
    <w:rsid w:val="00C017B9"/>
    <w:rsid w:val="00C01955"/>
    <w:rsid w:val="00C01CDC"/>
    <w:rsid w:val="00C01D42"/>
    <w:rsid w:val="00C0269C"/>
    <w:rsid w:val="00C0338A"/>
    <w:rsid w:val="00C04A3A"/>
    <w:rsid w:val="00C04E9C"/>
    <w:rsid w:val="00C051BD"/>
    <w:rsid w:val="00C07C3B"/>
    <w:rsid w:val="00C103F8"/>
    <w:rsid w:val="00C10518"/>
    <w:rsid w:val="00C111BF"/>
    <w:rsid w:val="00C1124C"/>
    <w:rsid w:val="00C1134F"/>
    <w:rsid w:val="00C11FF9"/>
    <w:rsid w:val="00C121F8"/>
    <w:rsid w:val="00C12442"/>
    <w:rsid w:val="00C1259A"/>
    <w:rsid w:val="00C1349B"/>
    <w:rsid w:val="00C135A3"/>
    <w:rsid w:val="00C1437F"/>
    <w:rsid w:val="00C1457C"/>
    <w:rsid w:val="00C14647"/>
    <w:rsid w:val="00C1464C"/>
    <w:rsid w:val="00C15620"/>
    <w:rsid w:val="00C1563A"/>
    <w:rsid w:val="00C16387"/>
    <w:rsid w:val="00C164AC"/>
    <w:rsid w:val="00C166EF"/>
    <w:rsid w:val="00C16A16"/>
    <w:rsid w:val="00C16D22"/>
    <w:rsid w:val="00C17104"/>
    <w:rsid w:val="00C171B2"/>
    <w:rsid w:val="00C171CB"/>
    <w:rsid w:val="00C20B18"/>
    <w:rsid w:val="00C20EBA"/>
    <w:rsid w:val="00C20FBD"/>
    <w:rsid w:val="00C214C2"/>
    <w:rsid w:val="00C22F9C"/>
    <w:rsid w:val="00C23508"/>
    <w:rsid w:val="00C23759"/>
    <w:rsid w:val="00C24AC0"/>
    <w:rsid w:val="00C254D1"/>
    <w:rsid w:val="00C255B5"/>
    <w:rsid w:val="00C256B6"/>
    <w:rsid w:val="00C256F0"/>
    <w:rsid w:val="00C25DFA"/>
    <w:rsid w:val="00C2603B"/>
    <w:rsid w:val="00C276B4"/>
    <w:rsid w:val="00C278A0"/>
    <w:rsid w:val="00C3051A"/>
    <w:rsid w:val="00C30A48"/>
    <w:rsid w:val="00C30BD8"/>
    <w:rsid w:val="00C31BC2"/>
    <w:rsid w:val="00C31BEB"/>
    <w:rsid w:val="00C31E62"/>
    <w:rsid w:val="00C33C3F"/>
    <w:rsid w:val="00C343AD"/>
    <w:rsid w:val="00C34AC5"/>
    <w:rsid w:val="00C35010"/>
    <w:rsid w:val="00C36BA8"/>
    <w:rsid w:val="00C37ABC"/>
    <w:rsid w:val="00C41D1B"/>
    <w:rsid w:val="00C41EB3"/>
    <w:rsid w:val="00C420D2"/>
    <w:rsid w:val="00C42874"/>
    <w:rsid w:val="00C42950"/>
    <w:rsid w:val="00C43928"/>
    <w:rsid w:val="00C43F2F"/>
    <w:rsid w:val="00C4402A"/>
    <w:rsid w:val="00C44297"/>
    <w:rsid w:val="00C44689"/>
    <w:rsid w:val="00C45836"/>
    <w:rsid w:val="00C45FCE"/>
    <w:rsid w:val="00C4653F"/>
    <w:rsid w:val="00C46A43"/>
    <w:rsid w:val="00C4710D"/>
    <w:rsid w:val="00C47567"/>
    <w:rsid w:val="00C4775D"/>
    <w:rsid w:val="00C47E99"/>
    <w:rsid w:val="00C505D6"/>
    <w:rsid w:val="00C510E5"/>
    <w:rsid w:val="00C512CE"/>
    <w:rsid w:val="00C51CDC"/>
    <w:rsid w:val="00C52870"/>
    <w:rsid w:val="00C52C5E"/>
    <w:rsid w:val="00C53869"/>
    <w:rsid w:val="00C53924"/>
    <w:rsid w:val="00C53CC1"/>
    <w:rsid w:val="00C5499E"/>
    <w:rsid w:val="00C54A73"/>
    <w:rsid w:val="00C578F2"/>
    <w:rsid w:val="00C602A8"/>
    <w:rsid w:val="00C6044D"/>
    <w:rsid w:val="00C60850"/>
    <w:rsid w:val="00C60AB3"/>
    <w:rsid w:val="00C6159C"/>
    <w:rsid w:val="00C61946"/>
    <w:rsid w:val="00C61B07"/>
    <w:rsid w:val="00C61F81"/>
    <w:rsid w:val="00C6252F"/>
    <w:rsid w:val="00C628A2"/>
    <w:rsid w:val="00C632C7"/>
    <w:rsid w:val="00C639E0"/>
    <w:rsid w:val="00C64346"/>
    <w:rsid w:val="00C6441E"/>
    <w:rsid w:val="00C649D8"/>
    <w:rsid w:val="00C64ADE"/>
    <w:rsid w:val="00C64D71"/>
    <w:rsid w:val="00C64E0D"/>
    <w:rsid w:val="00C6545D"/>
    <w:rsid w:val="00C654BA"/>
    <w:rsid w:val="00C65E98"/>
    <w:rsid w:val="00C66980"/>
    <w:rsid w:val="00C66BFE"/>
    <w:rsid w:val="00C6775C"/>
    <w:rsid w:val="00C6796C"/>
    <w:rsid w:val="00C67CE3"/>
    <w:rsid w:val="00C702C0"/>
    <w:rsid w:val="00C70E5C"/>
    <w:rsid w:val="00C71092"/>
    <w:rsid w:val="00C71D74"/>
    <w:rsid w:val="00C733AA"/>
    <w:rsid w:val="00C73830"/>
    <w:rsid w:val="00C74038"/>
    <w:rsid w:val="00C740A2"/>
    <w:rsid w:val="00C743CF"/>
    <w:rsid w:val="00C748C6"/>
    <w:rsid w:val="00C755ED"/>
    <w:rsid w:val="00C760AC"/>
    <w:rsid w:val="00C77100"/>
    <w:rsid w:val="00C774AB"/>
    <w:rsid w:val="00C778BA"/>
    <w:rsid w:val="00C81666"/>
    <w:rsid w:val="00C816A3"/>
    <w:rsid w:val="00C81C96"/>
    <w:rsid w:val="00C82FD2"/>
    <w:rsid w:val="00C83350"/>
    <w:rsid w:val="00C83D36"/>
    <w:rsid w:val="00C842D6"/>
    <w:rsid w:val="00C84529"/>
    <w:rsid w:val="00C84769"/>
    <w:rsid w:val="00C847F1"/>
    <w:rsid w:val="00C84A3C"/>
    <w:rsid w:val="00C84AD8"/>
    <w:rsid w:val="00C84B9F"/>
    <w:rsid w:val="00C84C30"/>
    <w:rsid w:val="00C84DAA"/>
    <w:rsid w:val="00C8525E"/>
    <w:rsid w:val="00C85B4C"/>
    <w:rsid w:val="00C85E1B"/>
    <w:rsid w:val="00C8635E"/>
    <w:rsid w:val="00C87FC6"/>
    <w:rsid w:val="00C90926"/>
    <w:rsid w:val="00C91441"/>
    <w:rsid w:val="00C9157D"/>
    <w:rsid w:val="00C924FD"/>
    <w:rsid w:val="00C925BD"/>
    <w:rsid w:val="00C92702"/>
    <w:rsid w:val="00C929AC"/>
    <w:rsid w:val="00C93008"/>
    <w:rsid w:val="00C93BA6"/>
    <w:rsid w:val="00C93D98"/>
    <w:rsid w:val="00C94169"/>
    <w:rsid w:val="00C9421E"/>
    <w:rsid w:val="00C94852"/>
    <w:rsid w:val="00C95929"/>
    <w:rsid w:val="00C95D9A"/>
    <w:rsid w:val="00C96839"/>
    <w:rsid w:val="00C97700"/>
    <w:rsid w:val="00C977B4"/>
    <w:rsid w:val="00C97F35"/>
    <w:rsid w:val="00CA0124"/>
    <w:rsid w:val="00CA033C"/>
    <w:rsid w:val="00CA05F8"/>
    <w:rsid w:val="00CA0797"/>
    <w:rsid w:val="00CA094C"/>
    <w:rsid w:val="00CA09F1"/>
    <w:rsid w:val="00CA1153"/>
    <w:rsid w:val="00CA12C7"/>
    <w:rsid w:val="00CA130F"/>
    <w:rsid w:val="00CA173D"/>
    <w:rsid w:val="00CA19D1"/>
    <w:rsid w:val="00CA1ABD"/>
    <w:rsid w:val="00CA25F7"/>
    <w:rsid w:val="00CA2CD8"/>
    <w:rsid w:val="00CA326D"/>
    <w:rsid w:val="00CA4957"/>
    <w:rsid w:val="00CA4D1E"/>
    <w:rsid w:val="00CA4EE4"/>
    <w:rsid w:val="00CA5B51"/>
    <w:rsid w:val="00CA5EB1"/>
    <w:rsid w:val="00CA629D"/>
    <w:rsid w:val="00CA653E"/>
    <w:rsid w:val="00CA6563"/>
    <w:rsid w:val="00CA7387"/>
    <w:rsid w:val="00CA7C27"/>
    <w:rsid w:val="00CA7E49"/>
    <w:rsid w:val="00CB0726"/>
    <w:rsid w:val="00CB0D75"/>
    <w:rsid w:val="00CB0EA9"/>
    <w:rsid w:val="00CB2A78"/>
    <w:rsid w:val="00CB2F1E"/>
    <w:rsid w:val="00CB399A"/>
    <w:rsid w:val="00CB429C"/>
    <w:rsid w:val="00CB432E"/>
    <w:rsid w:val="00CB57EC"/>
    <w:rsid w:val="00CB6674"/>
    <w:rsid w:val="00CB691C"/>
    <w:rsid w:val="00CB6A3E"/>
    <w:rsid w:val="00CB6AC8"/>
    <w:rsid w:val="00CB72D4"/>
    <w:rsid w:val="00CB7354"/>
    <w:rsid w:val="00CB7F05"/>
    <w:rsid w:val="00CB7F11"/>
    <w:rsid w:val="00CC0745"/>
    <w:rsid w:val="00CC0BD4"/>
    <w:rsid w:val="00CC1DA9"/>
    <w:rsid w:val="00CC22C6"/>
    <w:rsid w:val="00CC248C"/>
    <w:rsid w:val="00CC3124"/>
    <w:rsid w:val="00CC4258"/>
    <w:rsid w:val="00CC4AB0"/>
    <w:rsid w:val="00CC4DAB"/>
    <w:rsid w:val="00CC60FC"/>
    <w:rsid w:val="00CC6714"/>
    <w:rsid w:val="00CC67A0"/>
    <w:rsid w:val="00CC6F9D"/>
    <w:rsid w:val="00CC71DE"/>
    <w:rsid w:val="00CC71E0"/>
    <w:rsid w:val="00CC72AD"/>
    <w:rsid w:val="00CC7D52"/>
    <w:rsid w:val="00CD058B"/>
    <w:rsid w:val="00CD0673"/>
    <w:rsid w:val="00CD0BA6"/>
    <w:rsid w:val="00CD1EDD"/>
    <w:rsid w:val="00CD312B"/>
    <w:rsid w:val="00CD3C3D"/>
    <w:rsid w:val="00CD3EA2"/>
    <w:rsid w:val="00CD3EE2"/>
    <w:rsid w:val="00CD4207"/>
    <w:rsid w:val="00CD4981"/>
    <w:rsid w:val="00CD49D8"/>
    <w:rsid w:val="00CD4A86"/>
    <w:rsid w:val="00CD5553"/>
    <w:rsid w:val="00CD5FB6"/>
    <w:rsid w:val="00CD6F3D"/>
    <w:rsid w:val="00CD759D"/>
    <w:rsid w:val="00CD764E"/>
    <w:rsid w:val="00CE01C1"/>
    <w:rsid w:val="00CE02A3"/>
    <w:rsid w:val="00CE030B"/>
    <w:rsid w:val="00CE088B"/>
    <w:rsid w:val="00CE0B5F"/>
    <w:rsid w:val="00CE13C3"/>
    <w:rsid w:val="00CE195F"/>
    <w:rsid w:val="00CE1D86"/>
    <w:rsid w:val="00CE1E3C"/>
    <w:rsid w:val="00CE1E44"/>
    <w:rsid w:val="00CE21E3"/>
    <w:rsid w:val="00CE2705"/>
    <w:rsid w:val="00CE2710"/>
    <w:rsid w:val="00CE3899"/>
    <w:rsid w:val="00CE3A6A"/>
    <w:rsid w:val="00CE42FE"/>
    <w:rsid w:val="00CE4426"/>
    <w:rsid w:val="00CE489A"/>
    <w:rsid w:val="00CE4AA6"/>
    <w:rsid w:val="00CE4CA2"/>
    <w:rsid w:val="00CE54AB"/>
    <w:rsid w:val="00CE5D96"/>
    <w:rsid w:val="00CE6662"/>
    <w:rsid w:val="00CE696E"/>
    <w:rsid w:val="00CE7372"/>
    <w:rsid w:val="00CE74E6"/>
    <w:rsid w:val="00CE76E7"/>
    <w:rsid w:val="00CF00E9"/>
    <w:rsid w:val="00CF032E"/>
    <w:rsid w:val="00CF0D51"/>
    <w:rsid w:val="00CF0ECA"/>
    <w:rsid w:val="00CF0F09"/>
    <w:rsid w:val="00CF15E0"/>
    <w:rsid w:val="00CF1987"/>
    <w:rsid w:val="00CF19FB"/>
    <w:rsid w:val="00CF27B2"/>
    <w:rsid w:val="00CF2A86"/>
    <w:rsid w:val="00CF2B9C"/>
    <w:rsid w:val="00CF2CAF"/>
    <w:rsid w:val="00CF2F91"/>
    <w:rsid w:val="00CF34BF"/>
    <w:rsid w:val="00CF3BC0"/>
    <w:rsid w:val="00CF3FF6"/>
    <w:rsid w:val="00CF475C"/>
    <w:rsid w:val="00CF486D"/>
    <w:rsid w:val="00CF4B85"/>
    <w:rsid w:val="00CF4FBF"/>
    <w:rsid w:val="00CF60F3"/>
    <w:rsid w:val="00CF6139"/>
    <w:rsid w:val="00CF648A"/>
    <w:rsid w:val="00CF654A"/>
    <w:rsid w:val="00CF65CB"/>
    <w:rsid w:val="00CF79B5"/>
    <w:rsid w:val="00CF7E1C"/>
    <w:rsid w:val="00D00F90"/>
    <w:rsid w:val="00D0126E"/>
    <w:rsid w:val="00D012A6"/>
    <w:rsid w:val="00D0131D"/>
    <w:rsid w:val="00D0182E"/>
    <w:rsid w:val="00D01A58"/>
    <w:rsid w:val="00D01D7B"/>
    <w:rsid w:val="00D025A5"/>
    <w:rsid w:val="00D02632"/>
    <w:rsid w:val="00D02C88"/>
    <w:rsid w:val="00D02F46"/>
    <w:rsid w:val="00D03A1E"/>
    <w:rsid w:val="00D03E0E"/>
    <w:rsid w:val="00D048B6"/>
    <w:rsid w:val="00D04A57"/>
    <w:rsid w:val="00D0533B"/>
    <w:rsid w:val="00D05689"/>
    <w:rsid w:val="00D0595F"/>
    <w:rsid w:val="00D05E40"/>
    <w:rsid w:val="00D06993"/>
    <w:rsid w:val="00D06CE1"/>
    <w:rsid w:val="00D076BE"/>
    <w:rsid w:val="00D0796A"/>
    <w:rsid w:val="00D10486"/>
    <w:rsid w:val="00D10A79"/>
    <w:rsid w:val="00D10C71"/>
    <w:rsid w:val="00D10DF3"/>
    <w:rsid w:val="00D10F29"/>
    <w:rsid w:val="00D11BEA"/>
    <w:rsid w:val="00D1219F"/>
    <w:rsid w:val="00D1285F"/>
    <w:rsid w:val="00D12C7C"/>
    <w:rsid w:val="00D13095"/>
    <w:rsid w:val="00D139B5"/>
    <w:rsid w:val="00D148FE"/>
    <w:rsid w:val="00D14BE7"/>
    <w:rsid w:val="00D15881"/>
    <w:rsid w:val="00D17078"/>
    <w:rsid w:val="00D171B9"/>
    <w:rsid w:val="00D175E0"/>
    <w:rsid w:val="00D17D33"/>
    <w:rsid w:val="00D20047"/>
    <w:rsid w:val="00D20BD9"/>
    <w:rsid w:val="00D20FCE"/>
    <w:rsid w:val="00D21926"/>
    <w:rsid w:val="00D21FB8"/>
    <w:rsid w:val="00D22771"/>
    <w:rsid w:val="00D22B5A"/>
    <w:rsid w:val="00D22B7D"/>
    <w:rsid w:val="00D22BFB"/>
    <w:rsid w:val="00D22F09"/>
    <w:rsid w:val="00D23128"/>
    <w:rsid w:val="00D23EAE"/>
    <w:rsid w:val="00D24DD3"/>
    <w:rsid w:val="00D24ECD"/>
    <w:rsid w:val="00D257F1"/>
    <w:rsid w:val="00D26883"/>
    <w:rsid w:val="00D275CB"/>
    <w:rsid w:val="00D309E5"/>
    <w:rsid w:val="00D30B1C"/>
    <w:rsid w:val="00D30CCA"/>
    <w:rsid w:val="00D31B30"/>
    <w:rsid w:val="00D31C12"/>
    <w:rsid w:val="00D32586"/>
    <w:rsid w:val="00D33EAA"/>
    <w:rsid w:val="00D3447E"/>
    <w:rsid w:val="00D344AD"/>
    <w:rsid w:val="00D34A43"/>
    <w:rsid w:val="00D353C7"/>
    <w:rsid w:val="00D35560"/>
    <w:rsid w:val="00D35942"/>
    <w:rsid w:val="00D359C6"/>
    <w:rsid w:val="00D35AC3"/>
    <w:rsid w:val="00D3610F"/>
    <w:rsid w:val="00D36A9C"/>
    <w:rsid w:val="00D36E7E"/>
    <w:rsid w:val="00D379BA"/>
    <w:rsid w:val="00D37FD7"/>
    <w:rsid w:val="00D402A5"/>
    <w:rsid w:val="00D407F2"/>
    <w:rsid w:val="00D41402"/>
    <w:rsid w:val="00D418DD"/>
    <w:rsid w:val="00D41A03"/>
    <w:rsid w:val="00D420C2"/>
    <w:rsid w:val="00D4249C"/>
    <w:rsid w:val="00D42608"/>
    <w:rsid w:val="00D427E6"/>
    <w:rsid w:val="00D42ACC"/>
    <w:rsid w:val="00D43604"/>
    <w:rsid w:val="00D440A5"/>
    <w:rsid w:val="00D44184"/>
    <w:rsid w:val="00D44FA1"/>
    <w:rsid w:val="00D4541F"/>
    <w:rsid w:val="00D4558B"/>
    <w:rsid w:val="00D45616"/>
    <w:rsid w:val="00D4664A"/>
    <w:rsid w:val="00D46F31"/>
    <w:rsid w:val="00D503DC"/>
    <w:rsid w:val="00D50B4C"/>
    <w:rsid w:val="00D516BF"/>
    <w:rsid w:val="00D51BCB"/>
    <w:rsid w:val="00D53DD2"/>
    <w:rsid w:val="00D5473D"/>
    <w:rsid w:val="00D54DF7"/>
    <w:rsid w:val="00D554F7"/>
    <w:rsid w:val="00D55536"/>
    <w:rsid w:val="00D55886"/>
    <w:rsid w:val="00D55B22"/>
    <w:rsid w:val="00D569BE"/>
    <w:rsid w:val="00D575FF"/>
    <w:rsid w:val="00D57AAF"/>
    <w:rsid w:val="00D60B8F"/>
    <w:rsid w:val="00D61281"/>
    <w:rsid w:val="00D616DA"/>
    <w:rsid w:val="00D61C08"/>
    <w:rsid w:val="00D61CF4"/>
    <w:rsid w:val="00D61E92"/>
    <w:rsid w:val="00D61FEE"/>
    <w:rsid w:val="00D62C4A"/>
    <w:rsid w:val="00D63058"/>
    <w:rsid w:val="00D63AE5"/>
    <w:rsid w:val="00D65256"/>
    <w:rsid w:val="00D65945"/>
    <w:rsid w:val="00D659BD"/>
    <w:rsid w:val="00D66463"/>
    <w:rsid w:val="00D67029"/>
    <w:rsid w:val="00D672B2"/>
    <w:rsid w:val="00D67C29"/>
    <w:rsid w:val="00D67F45"/>
    <w:rsid w:val="00D70862"/>
    <w:rsid w:val="00D70868"/>
    <w:rsid w:val="00D7144B"/>
    <w:rsid w:val="00D71D77"/>
    <w:rsid w:val="00D71DD6"/>
    <w:rsid w:val="00D74711"/>
    <w:rsid w:val="00D749A6"/>
    <w:rsid w:val="00D7583A"/>
    <w:rsid w:val="00D75A4C"/>
    <w:rsid w:val="00D762E2"/>
    <w:rsid w:val="00D77260"/>
    <w:rsid w:val="00D805F2"/>
    <w:rsid w:val="00D80A23"/>
    <w:rsid w:val="00D8147C"/>
    <w:rsid w:val="00D815C3"/>
    <w:rsid w:val="00D8178E"/>
    <w:rsid w:val="00D819EA"/>
    <w:rsid w:val="00D81D03"/>
    <w:rsid w:val="00D82BCD"/>
    <w:rsid w:val="00D82D01"/>
    <w:rsid w:val="00D83240"/>
    <w:rsid w:val="00D83597"/>
    <w:rsid w:val="00D83EAC"/>
    <w:rsid w:val="00D84040"/>
    <w:rsid w:val="00D85430"/>
    <w:rsid w:val="00D85525"/>
    <w:rsid w:val="00D857E8"/>
    <w:rsid w:val="00D85A6F"/>
    <w:rsid w:val="00D86315"/>
    <w:rsid w:val="00D86331"/>
    <w:rsid w:val="00D86851"/>
    <w:rsid w:val="00D86A8D"/>
    <w:rsid w:val="00D86DB4"/>
    <w:rsid w:val="00D87D59"/>
    <w:rsid w:val="00D90841"/>
    <w:rsid w:val="00D90BE2"/>
    <w:rsid w:val="00D90DEB"/>
    <w:rsid w:val="00D91289"/>
    <w:rsid w:val="00D91481"/>
    <w:rsid w:val="00D9155B"/>
    <w:rsid w:val="00D91ECD"/>
    <w:rsid w:val="00D923D4"/>
    <w:rsid w:val="00D92751"/>
    <w:rsid w:val="00D92ABC"/>
    <w:rsid w:val="00D930CB"/>
    <w:rsid w:val="00D93C4F"/>
    <w:rsid w:val="00D943F2"/>
    <w:rsid w:val="00D9503B"/>
    <w:rsid w:val="00D97303"/>
    <w:rsid w:val="00D97361"/>
    <w:rsid w:val="00D97F75"/>
    <w:rsid w:val="00DA088F"/>
    <w:rsid w:val="00DA0945"/>
    <w:rsid w:val="00DA1BDC"/>
    <w:rsid w:val="00DA22AD"/>
    <w:rsid w:val="00DA2E85"/>
    <w:rsid w:val="00DA2EE8"/>
    <w:rsid w:val="00DA32FF"/>
    <w:rsid w:val="00DA3F05"/>
    <w:rsid w:val="00DA403A"/>
    <w:rsid w:val="00DA4852"/>
    <w:rsid w:val="00DA4F26"/>
    <w:rsid w:val="00DA5417"/>
    <w:rsid w:val="00DA57F6"/>
    <w:rsid w:val="00DA5CF8"/>
    <w:rsid w:val="00DA5CFB"/>
    <w:rsid w:val="00DA60BF"/>
    <w:rsid w:val="00DA6332"/>
    <w:rsid w:val="00DA6659"/>
    <w:rsid w:val="00DA7230"/>
    <w:rsid w:val="00DA738F"/>
    <w:rsid w:val="00DA7A6B"/>
    <w:rsid w:val="00DA7C06"/>
    <w:rsid w:val="00DA7F0E"/>
    <w:rsid w:val="00DB0A8F"/>
    <w:rsid w:val="00DB0B3F"/>
    <w:rsid w:val="00DB1309"/>
    <w:rsid w:val="00DB1736"/>
    <w:rsid w:val="00DB1D10"/>
    <w:rsid w:val="00DB206C"/>
    <w:rsid w:val="00DB20E1"/>
    <w:rsid w:val="00DB2850"/>
    <w:rsid w:val="00DB4A46"/>
    <w:rsid w:val="00DB6EC7"/>
    <w:rsid w:val="00DB6FA0"/>
    <w:rsid w:val="00DB7CBC"/>
    <w:rsid w:val="00DC0162"/>
    <w:rsid w:val="00DC0E5F"/>
    <w:rsid w:val="00DC0F96"/>
    <w:rsid w:val="00DC12EF"/>
    <w:rsid w:val="00DC19F6"/>
    <w:rsid w:val="00DC1CA4"/>
    <w:rsid w:val="00DC1EF3"/>
    <w:rsid w:val="00DC21B8"/>
    <w:rsid w:val="00DC2D40"/>
    <w:rsid w:val="00DC3753"/>
    <w:rsid w:val="00DC3A76"/>
    <w:rsid w:val="00DC3CC4"/>
    <w:rsid w:val="00DC3E2F"/>
    <w:rsid w:val="00DC3F78"/>
    <w:rsid w:val="00DC4812"/>
    <w:rsid w:val="00DC4DFF"/>
    <w:rsid w:val="00DC5545"/>
    <w:rsid w:val="00DC5CCD"/>
    <w:rsid w:val="00DC6285"/>
    <w:rsid w:val="00DC64F4"/>
    <w:rsid w:val="00DC6507"/>
    <w:rsid w:val="00DC69C3"/>
    <w:rsid w:val="00DC6A19"/>
    <w:rsid w:val="00DC6E1A"/>
    <w:rsid w:val="00DC76A5"/>
    <w:rsid w:val="00DC7848"/>
    <w:rsid w:val="00DC7E31"/>
    <w:rsid w:val="00DD1CA6"/>
    <w:rsid w:val="00DD25CC"/>
    <w:rsid w:val="00DD2BD8"/>
    <w:rsid w:val="00DD2DB7"/>
    <w:rsid w:val="00DD3A94"/>
    <w:rsid w:val="00DD4062"/>
    <w:rsid w:val="00DD578F"/>
    <w:rsid w:val="00DD5C7E"/>
    <w:rsid w:val="00DD6513"/>
    <w:rsid w:val="00DD6A8B"/>
    <w:rsid w:val="00DD6B20"/>
    <w:rsid w:val="00DD6C84"/>
    <w:rsid w:val="00DD7054"/>
    <w:rsid w:val="00DD7250"/>
    <w:rsid w:val="00DD7713"/>
    <w:rsid w:val="00DD79ED"/>
    <w:rsid w:val="00DE0145"/>
    <w:rsid w:val="00DE08C3"/>
    <w:rsid w:val="00DE0A85"/>
    <w:rsid w:val="00DE1BFE"/>
    <w:rsid w:val="00DE1CBD"/>
    <w:rsid w:val="00DE202B"/>
    <w:rsid w:val="00DE2520"/>
    <w:rsid w:val="00DE2569"/>
    <w:rsid w:val="00DE2611"/>
    <w:rsid w:val="00DE3B1B"/>
    <w:rsid w:val="00DE3BE4"/>
    <w:rsid w:val="00DE44FC"/>
    <w:rsid w:val="00DE4DE7"/>
    <w:rsid w:val="00DE4E16"/>
    <w:rsid w:val="00DE4FB4"/>
    <w:rsid w:val="00DE5393"/>
    <w:rsid w:val="00DE54C2"/>
    <w:rsid w:val="00DE57C1"/>
    <w:rsid w:val="00DE5E77"/>
    <w:rsid w:val="00DE797E"/>
    <w:rsid w:val="00DE7A70"/>
    <w:rsid w:val="00DE7B00"/>
    <w:rsid w:val="00DE7B2B"/>
    <w:rsid w:val="00DF00CC"/>
    <w:rsid w:val="00DF0861"/>
    <w:rsid w:val="00DF0BAC"/>
    <w:rsid w:val="00DF1FD9"/>
    <w:rsid w:val="00DF203F"/>
    <w:rsid w:val="00DF23B2"/>
    <w:rsid w:val="00DF2A42"/>
    <w:rsid w:val="00DF2A54"/>
    <w:rsid w:val="00DF3FE7"/>
    <w:rsid w:val="00DF44DF"/>
    <w:rsid w:val="00DF4949"/>
    <w:rsid w:val="00DF4983"/>
    <w:rsid w:val="00DF4A29"/>
    <w:rsid w:val="00DF51F5"/>
    <w:rsid w:val="00DF5200"/>
    <w:rsid w:val="00DF549B"/>
    <w:rsid w:val="00DF54DA"/>
    <w:rsid w:val="00DF55E6"/>
    <w:rsid w:val="00DF5BFC"/>
    <w:rsid w:val="00DF5D77"/>
    <w:rsid w:val="00DF6159"/>
    <w:rsid w:val="00DF63E3"/>
    <w:rsid w:val="00DF6E51"/>
    <w:rsid w:val="00DF7C2F"/>
    <w:rsid w:val="00DF7C8E"/>
    <w:rsid w:val="00E0048C"/>
    <w:rsid w:val="00E00BD0"/>
    <w:rsid w:val="00E016BD"/>
    <w:rsid w:val="00E01C73"/>
    <w:rsid w:val="00E01C77"/>
    <w:rsid w:val="00E02034"/>
    <w:rsid w:val="00E05964"/>
    <w:rsid w:val="00E05AC9"/>
    <w:rsid w:val="00E05F9A"/>
    <w:rsid w:val="00E06901"/>
    <w:rsid w:val="00E06BC4"/>
    <w:rsid w:val="00E0777F"/>
    <w:rsid w:val="00E10DD0"/>
    <w:rsid w:val="00E112F1"/>
    <w:rsid w:val="00E1444C"/>
    <w:rsid w:val="00E147E7"/>
    <w:rsid w:val="00E14E2A"/>
    <w:rsid w:val="00E153C8"/>
    <w:rsid w:val="00E16375"/>
    <w:rsid w:val="00E163A0"/>
    <w:rsid w:val="00E173BB"/>
    <w:rsid w:val="00E20B9F"/>
    <w:rsid w:val="00E20CC7"/>
    <w:rsid w:val="00E210AB"/>
    <w:rsid w:val="00E22DD2"/>
    <w:rsid w:val="00E2313C"/>
    <w:rsid w:val="00E23633"/>
    <w:rsid w:val="00E23737"/>
    <w:rsid w:val="00E238FB"/>
    <w:rsid w:val="00E23C92"/>
    <w:rsid w:val="00E24484"/>
    <w:rsid w:val="00E249AE"/>
    <w:rsid w:val="00E24B50"/>
    <w:rsid w:val="00E25010"/>
    <w:rsid w:val="00E26F17"/>
    <w:rsid w:val="00E271A5"/>
    <w:rsid w:val="00E31436"/>
    <w:rsid w:val="00E31DE8"/>
    <w:rsid w:val="00E31F70"/>
    <w:rsid w:val="00E32B9E"/>
    <w:rsid w:val="00E32E6A"/>
    <w:rsid w:val="00E33463"/>
    <w:rsid w:val="00E3369C"/>
    <w:rsid w:val="00E33E19"/>
    <w:rsid w:val="00E34072"/>
    <w:rsid w:val="00E3423A"/>
    <w:rsid w:val="00E3588F"/>
    <w:rsid w:val="00E363CF"/>
    <w:rsid w:val="00E36E45"/>
    <w:rsid w:val="00E36ED5"/>
    <w:rsid w:val="00E371A9"/>
    <w:rsid w:val="00E37415"/>
    <w:rsid w:val="00E3774C"/>
    <w:rsid w:val="00E37E24"/>
    <w:rsid w:val="00E402CF"/>
    <w:rsid w:val="00E41CB7"/>
    <w:rsid w:val="00E42F2D"/>
    <w:rsid w:val="00E43006"/>
    <w:rsid w:val="00E435A1"/>
    <w:rsid w:val="00E43653"/>
    <w:rsid w:val="00E4435D"/>
    <w:rsid w:val="00E44920"/>
    <w:rsid w:val="00E450F4"/>
    <w:rsid w:val="00E45D10"/>
    <w:rsid w:val="00E470EB"/>
    <w:rsid w:val="00E47C5E"/>
    <w:rsid w:val="00E51EDA"/>
    <w:rsid w:val="00E520D6"/>
    <w:rsid w:val="00E52298"/>
    <w:rsid w:val="00E52F78"/>
    <w:rsid w:val="00E52FE8"/>
    <w:rsid w:val="00E53686"/>
    <w:rsid w:val="00E53861"/>
    <w:rsid w:val="00E53A84"/>
    <w:rsid w:val="00E53F66"/>
    <w:rsid w:val="00E542E3"/>
    <w:rsid w:val="00E558A8"/>
    <w:rsid w:val="00E55F7D"/>
    <w:rsid w:val="00E56294"/>
    <w:rsid w:val="00E569FE"/>
    <w:rsid w:val="00E56C96"/>
    <w:rsid w:val="00E56FE6"/>
    <w:rsid w:val="00E57079"/>
    <w:rsid w:val="00E570DE"/>
    <w:rsid w:val="00E570F4"/>
    <w:rsid w:val="00E574FC"/>
    <w:rsid w:val="00E604F6"/>
    <w:rsid w:val="00E60973"/>
    <w:rsid w:val="00E618C4"/>
    <w:rsid w:val="00E622C2"/>
    <w:rsid w:val="00E62D74"/>
    <w:rsid w:val="00E63914"/>
    <w:rsid w:val="00E63CC8"/>
    <w:rsid w:val="00E63E62"/>
    <w:rsid w:val="00E64107"/>
    <w:rsid w:val="00E643E3"/>
    <w:rsid w:val="00E65E49"/>
    <w:rsid w:val="00E66809"/>
    <w:rsid w:val="00E670FB"/>
    <w:rsid w:val="00E67A21"/>
    <w:rsid w:val="00E70860"/>
    <w:rsid w:val="00E708D6"/>
    <w:rsid w:val="00E70C28"/>
    <w:rsid w:val="00E71366"/>
    <w:rsid w:val="00E71386"/>
    <w:rsid w:val="00E71433"/>
    <w:rsid w:val="00E71C47"/>
    <w:rsid w:val="00E725DC"/>
    <w:rsid w:val="00E72897"/>
    <w:rsid w:val="00E72BD5"/>
    <w:rsid w:val="00E7346E"/>
    <w:rsid w:val="00E7437D"/>
    <w:rsid w:val="00E74F1A"/>
    <w:rsid w:val="00E75463"/>
    <w:rsid w:val="00E7553F"/>
    <w:rsid w:val="00E75872"/>
    <w:rsid w:val="00E76675"/>
    <w:rsid w:val="00E76B87"/>
    <w:rsid w:val="00E772C5"/>
    <w:rsid w:val="00E77FEB"/>
    <w:rsid w:val="00E8069E"/>
    <w:rsid w:val="00E808A9"/>
    <w:rsid w:val="00E80C2C"/>
    <w:rsid w:val="00E81945"/>
    <w:rsid w:val="00E825CB"/>
    <w:rsid w:val="00E82606"/>
    <w:rsid w:val="00E82AEF"/>
    <w:rsid w:val="00E8300A"/>
    <w:rsid w:val="00E83D85"/>
    <w:rsid w:val="00E843AC"/>
    <w:rsid w:val="00E84D41"/>
    <w:rsid w:val="00E8593D"/>
    <w:rsid w:val="00E86589"/>
    <w:rsid w:val="00E86675"/>
    <w:rsid w:val="00E867AA"/>
    <w:rsid w:val="00E86B3A"/>
    <w:rsid w:val="00E86E03"/>
    <w:rsid w:val="00E9078F"/>
    <w:rsid w:val="00E90A21"/>
    <w:rsid w:val="00E9125B"/>
    <w:rsid w:val="00E9139A"/>
    <w:rsid w:val="00E91611"/>
    <w:rsid w:val="00E91A98"/>
    <w:rsid w:val="00E91B0B"/>
    <w:rsid w:val="00E91C90"/>
    <w:rsid w:val="00E92D49"/>
    <w:rsid w:val="00E92FEA"/>
    <w:rsid w:val="00E9335D"/>
    <w:rsid w:val="00E93E02"/>
    <w:rsid w:val="00E9474D"/>
    <w:rsid w:val="00E951C6"/>
    <w:rsid w:val="00E95B28"/>
    <w:rsid w:val="00E95DA4"/>
    <w:rsid w:val="00EA0253"/>
    <w:rsid w:val="00EA0381"/>
    <w:rsid w:val="00EA0887"/>
    <w:rsid w:val="00EA1460"/>
    <w:rsid w:val="00EA185F"/>
    <w:rsid w:val="00EA2FFC"/>
    <w:rsid w:val="00EA3968"/>
    <w:rsid w:val="00EA3D8F"/>
    <w:rsid w:val="00EA3E27"/>
    <w:rsid w:val="00EA4F44"/>
    <w:rsid w:val="00EA5CD6"/>
    <w:rsid w:val="00EA6218"/>
    <w:rsid w:val="00EA71CF"/>
    <w:rsid w:val="00EA794F"/>
    <w:rsid w:val="00EA7B0E"/>
    <w:rsid w:val="00EB0106"/>
    <w:rsid w:val="00EB1A9A"/>
    <w:rsid w:val="00EB1FB5"/>
    <w:rsid w:val="00EB220D"/>
    <w:rsid w:val="00EB3795"/>
    <w:rsid w:val="00EB5C14"/>
    <w:rsid w:val="00EB5D8E"/>
    <w:rsid w:val="00EB6969"/>
    <w:rsid w:val="00EB6D5F"/>
    <w:rsid w:val="00EC0945"/>
    <w:rsid w:val="00EC1322"/>
    <w:rsid w:val="00EC1400"/>
    <w:rsid w:val="00EC3233"/>
    <w:rsid w:val="00EC3DB6"/>
    <w:rsid w:val="00EC3FC2"/>
    <w:rsid w:val="00EC4AA1"/>
    <w:rsid w:val="00EC5389"/>
    <w:rsid w:val="00EC55BF"/>
    <w:rsid w:val="00EC56AD"/>
    <w:rsid w:val="00EC5DEE"/>
    <w:rsid w:val="00EC60B5"/>
    <w:rsid w:val="00EC613A"/>
    <w:rsid w:val="00EC71F0"/>
    <w:rsid w:val="00EC7C1E"/>
    <w:rsid w:val="00ED01D2"/>
    <w:rsid w:val="00ED0A2E"/>
    <w:rsid w:val="00ED1192"/>
    <w:rsid w:val="00ED1496"/>
    <w:rsid w:val="00ED33CF"/>
    <w:rsid w:val="00ED375E"/>
    <w:rsid w:val="00ED5672"/>
    <w:rsid w:val="00ED57F4"/>
    <w:rsid w:val="00ED5801"/>
    <w:rsid w:val="00ED5D28"/>
    <w:rsid w:val="00ED6B40"/>
    <w:rsid w:val="00ED6BA2"/>
    <w:rsid w:val="00EE09E7"/>
    <w:rsid w:val="00EE0B19"/>
    <w:rsid w:val="00EE114D"/>
    <w:rsid w:val="00EE12FD"/>
    <w:rsid w:val="00EE22DE"/>
    <w:rsid w:val="00EE4794"/>
    <w:rsid w:val="00EE47F8"/>
    <w:rsid w:val="00EE4D98"/>
    <w:rsid w:val="00EE4EEC"/>
    <w:rsid w:val="00EE50E5"/>
    <w:rsid w:val="00EE63B7"/>
    <w:rsid w:val="00EE6675"/>
    <w:rsid w:val="00EE6E06"/>
    <w:rsid w:val="00EE7AA9"/>
    <w:rsid w:val="00EE7D2C"/>
    <w:rsid w:val="00EE7E52"/>
    <w:rsid w:val="00EF009D"/>
    <w:rsid w:val="00EF0C72"/>
    <w:rsid w:val="00EF10E2"/>
    <w:rsid w:val="00EF1182"/>
    <w:rsid w:val="00EF3C84"/>
    <w:rsid w:val="00EF3CFB"/>
    <w:rsid w:val="00EF4D47"/>
    <w:rsid w:val="00EF507C"/>
    <w:rsid w:val="00EF5A19"/>
    <w:rsid w:val="00EF5B62"/>
    <w:rsid w:val="00EF5BCC"/>
    <w:rsid w:val="00EF6BC0"/>
    <w:rsid w:val="00EF6E65"/>
    <w:rsid w:val="00F0025E"/>
    <w:rsid w:val="00F00884"/>
    <w:rsid w:val="00F00A5D"/>
    <w:rsid w:val="00F01485"/>
    <w:rsid w:val="00F01B76"/>
    <w:rsid w:val="00F01C99"/>
    <w:rsid w:val="00F022E3"/>
    <w:rsid w:val="00F0248C"/>
    <w:rsid w:val="00F0278D"/>
    <w:rsid w:val="00F03708"/>
    <w:rsid w:val="00F037FB"/>
    <w:rsid w:val="00F0383F"/>
    <w:rsid w:val="00F03D27"/>
    <w:rsid w:val="00F04669"/>
    <w:rsid w:val="00F04849"/>
    <w:rsid w:val="00F04EF2"/>
    <w:rsid w:val="00F05E27"/>
    <w:rsid w:val="00F06379"/>
    <w:rsid w:val="00F0680E"/>
    <w:rsid w:val="00F073D2"/>
    <w:rsid w:val="00F115B7"/>
    <w:rsid w:val="00F11D99"/>
    <w:rsid w:val="00F1291A"/>
    <w:rsid w:val="00F132F8"/>
    <w:rsid w:val="00F149F2"/>
    <w:rsid w:val="00F14E7E"/>
    <w:rsid w:val="00F152D4"/>
    <w:rsid w:val="00F156F1"/>
    <w:rsid w:val="00F1574C"/>
    <w:rsid w:val="00F15842"/>
    <w:rsid w:val="00F15DD4"/>
    <w:rsid w:val="00F15DDE"/>
    <w:rsid w:val="00F16457"/>
    <w:rsid w:val="00F16A14"/>
    <w:rsid w:val="00F16FDF"/>
    <w:rsid w:val="00F177E2"/>
    <w:rsid w:val="00F179DF"/>
    <w:rsid w:val="00F20087"/>
    <w:rsid w:val="00F20D03"/>
    <w:rsid w:val="00F21E43"/>
    <w:rsid w:val="00F224DA"/>
    <w:rsid w:val="00F22967"/>
    <w:rsid w:val="00F22FF6"/>
    <w:rsid w:val="00F238F7"/>
    <w:rsid w:val="00F24404"/>
    <w:rsid w:val="00F24EB6"/>
    <w:rsid w:val="00F24FB8"/>
    <w:rsid w:val="00F256C0"/>
    <w:rsid w:val="00F25F43"/>
    <w:rsid w:val="00F26185"/>
    <w:rsid w:val="00F264F0"/>
    <w:rsid w:val="00F2701B"/>
    <w:rsid w:val="00F273AB"/>
    <w:rsid w:val="00F27F9B"/>
    <w:rsid w:val="00F30213"/>
    <w:rsid w:val="00F302B2"/>
    <w:rsid w:val="00F31AE1"/>
    <w:rsid w:val="00F31F86"/>
    <w:rsid w:val="00F321E5"/>
    <w:rsid w:val="00F336B5"/>
    <w:rsid w:val="00F34F78"/>
    <w:rsid w:val="00F359EA"/>
    <w:rsid w:val="00F35B7A"/>
    <w:rsid w:val="00F35DBC"/>
    <w:rsid w:val="00F35EAB"/>
    <w:rsid w:val="00F372D6"/>
    <w:rsid w:val="00F40ACD"/>
    <w:rsid w:val="00F414C0"/>
    <w:rsid w:val="00F41E4E"/>
    <w:rsid w:val="00F42A3F"/>
    <w:rsid w:val="00F42F10"/>
    <w:rsid w:val="00F43E1F"/>
    <w:rsid w:val="00F43F15"/>
    <w:rsid w:val="00F44BDC"/>
    <w:rsid w:val="00F4525B"/>
    <w:rsid w:val="00F45486"/>
    <w:rsid w:val="00F4563F"/>
    <w:rsid w:val="00F45773"/>
    <w:rsid w:val="00F45853"/>
    <w:rsid w:val="00F45D02"/>
    <w:rsid w:val="00F46C87"/>
    <w:rsid w:val="00F46D7F"/>
    <w:rsid w:val="00F47472"/>
    <w:rsid w:val="00F47D1F"/>
    <w:rsid w:val="00F47F57"/>
    <w:rsid w:val="00F51277"/>
    <w:rsid w:val="00F5127A"/>
    <w:rsid w:val="00F515B4"/>
    <w:rsid w:val="00F52FFF"/>
    <w:rsid w:val="00F531EB"/>
    <w:rsid w:val="00F535F4"/>
    <w:rsid w:val="00F53E7B"/>
    <w:rsid w:val="00F545A6"/>
    <w:rsid w:val="00F54F48"/>
    <w:rsid w:val="00F55F0B"/>
    <w:rsid w:val="00F560D3"/>
    <w:rsid w:val="00F56384"/>
    <w:rsid w:val="00F56388"/>
    <w:rsid w:val="00F5647D"/>
    <w:rsid w:val="00F56D3F"/>
    <w:rsid w:val="00F57505"/>
    <w:rsid w:val="00F6084E"/>
    <w:rsid w:val="00F60981"/>
    <w:rsid w:val="00F61514"/>
    <w:rsid w:val="00F61BA5"/>
    <w:rsid w:val="00F61D0F"/>
    <w:rsid w:val="00F6219D"/>
    <w:rsid w:val="00F62A67"/>
    <w:rsid w:val="00F62EE3"/>
    <w:rsid w:val="00F647BE"/>
    <w:rsid w:val="00F64EDC"/>
    <w:rsid w:val="00F6686B"/>
    <w:rsid w:val="00F66ACB"/>
    <w:rsid w:val="00F66B0E"/>
    <w:rsid w:val="00F671C5"/>
    <w:rsid w:val="00F67214"/>
    <w:rsid w:val="00F67ED0"/>
    <w:rsid w:val="00F67F52"/>
    <w:rsid w:val="00F67F5C"/>
    <w:rsid w:val="00F70145"/>
    <w:rsid w:val="00F7039C"/>
    <w:rsid w:val="00F708F1"/>
    <w:rsid w:val="00F7098B"/>
    <w:rsid w:val="00F724E2"/>
    <w:rsid w:val="00F7263B"/>
    <w:rsid w:val="00F73162"/>
    <w:rsid w:val="00F7440D"/>
    <w:rsid w:val="00F75BCE"/>
    <w:rsid w:val="00F760B1"/>
    <w:rsid w:val="00F76181"/>
    <w:rsid w:val="00F765E5"/>
    <w:rsid w:val="00F76E2E"/>
    <w:rsid w:val="00F770B1"/>
    <w:rsid w:val="00F8046A"/>
    <w:rsid w:val="00F804AA"/>
    <w:rsid w:val="00F807F3"/>
    <w:rsid w:val="00F808D2"/>
    <w:rsid w:val="00F809F7"/>
    <w:rsid w:val="00F80C9D"/>
    <w:rsid w:val="00F80F27"/>
    <w:rsid w:val="00F82F98"/>
    <w:rsid w:val="00F838E7"/>
    <w:rsid w:val="00F83A72"/>
    <w:rsid w:val="00F847F5"/>
    <w:rsid w:val="00F84A86"/>
    <w:rsid w:val="00F85338"/>
    <w:rsid w:val="00F855F8"/>
    <w:rsid w:val="00F9181F"/>
    <w:rsid w:val="00F91A5D"/>
    <w:rsid w:val="00F92364"/>
    <w:rsid w:val="00F92C69"/>
    <w:rsid w:val="00F92F22"/>
    <w:rsid w:val="00F92F5F"/>
    <w:rsid w:val="00F933AD"/>
    <w:rsid w:val="00F93E5F"/>
    <w:rsid w:val="00F94459"/>
    <w:rsid w:val="00F954C5"/>
    <w:rsid w:val="00F9571E"/>
    <w:rsid w:val="00F95D72"/>
    <w:rsid w:val="00F95EF9"/>
    <w:rsid w:val="00F969B2"/>
    <w:rsid w:val="00F97898"/>
    <w:rsid w:val="00F97B6D"/>
    <w:rsid w:val="00F97CFD"/>
    <w:rsid w:val="00FA04DD"/>
    <w:rsid w:val="00FA0950"/>
    <w:rsid w:val="00FA095E"/>
    <w:rsid w:val="00FA110A"/>
    <w:rsid w:val="00FA1879"/>
    <w:rsid w:val="00FA1FFF"/>
    <w:rsid w:val="00FA2197"/>
    <w:rsid w:val="00FA2BF6"/>
    <w:rsid w:val="00FA3624"/>
    <w:rsid w:val="00FA42C9"/>
    <w:rsid w:val="00FA4B4A"/>
    <w:rsid w:val="00FA4D73"/>
    <w:rsid w:val="00FA512B"/>
    <w:rsid w:val="00FA5654"/>
    <w:rsid w:val="00FA58FD"/>
    <w:rsid w:val="00FA60D3"/>
    <w:rsid w:val="00FA6633"/>
    <w:rsid w:val="00FA6C94"/>
    <w:rsid w:val="00FA6EFD"/>
    <w:rsid w:val="00FA6FB1"/>
    <w:rsid w:val="00FA731B"/>
    <w:rsid w:val="00FA78E6"/>
    <w:rsid w:val="00FA7F53"/>
    <w:rsid w:val="00FB0279"/>
    <w:rsid w:val="00FB02EF"/>
    <w:rsid w:val="00FB143E"/>
    <w:rsid w:val="00FB1596"/>
    <w:rsid w:val="00FB2D58"/>
    <w:rsid w:val="00FB2FEA"/>
    <w:rsid w:val="00FB3525"/>
    <w:rsid w:val="00FB3940"/>
    <w:rsid w:val="00FB4BEF"/>
    <w:rsid w:val="00FB4E80"/>
    <w:rsid w:val="00FB4F62"/>
    <w:rsid w:val="00FB591B"/>
    <w:rsid w:val="00FB5F0E"/>
    <w:rsid w:val="00FB6380"/>
    <w:rsid w:val="00FB6F48"/>
    <w:rsid w:val="00FB72A3"/>
    <w:rsid w:val="00FC06C3"/>
    <w:rsid w:val="00FC0985"/>
    <w:rsid w:val="00FC2351"/>
    <w:rsid w:val="00FC286B"/>
    <w:rsid w:val="00FC2B5E"/>
    <w:rsid w:val="00FC2ECA"/>
    <w:rsid w:val="00FC354C"/>
    <w:rsid w:val="00FC3652"/>
    <w:rsid w:val="00FC3778"/>
    <w:rsid w:val="00FC3C2A"/>
    <w:rsid w:val="00FC3C83"/>
    <w:rsid w:val="00FC416E"/>
    <w:rsid w:val="00FC43EE"/>
    <w:rsid w:val="00FC49E8"/>
    <w:rsid w:val="00FC57E9"/>
    <w:rsid w:val="00FC6895"/>
    <w:rsid w:val="00FC6B98"/>
    <w:rsid w:val="00FC71C1"/>
    <w:rsid w:val="00FC7B6C"/>
    <w:rsid w:val="00FD0A5E"/>
    <w:rsid w:val="00FD0CF3"/>
    <w:rsid w:val="00FD0EDD"/>
    <w:rsid w:val="00FD1944"/>
    <w:rsid w:val="00FD1F05"/>
    <w:rsid w:val="00FD3963"/>
    <w:rsid w:val="00FD4063"/>
    <w:rsid w:val="00FD4C7E"/>
    <w:rsid w:val="00FD4FAD"/>
    <w:rsid w:val="00FD50E6"/>
    <w:rsid w:val="00FD58C4"/>
    <w:rsid w:val="00FD5A20"/>
    <w:rsid w:val="00FD656C"/>
    <w:rsid w:val="00FD6974"/>
    <w:rsid w:val="00FD71AE"/>
    <w:rsid w:val="00FE050D"/>
    <w:rsid w:val="00FE05DA"/>
    <w:rsid w:val="00FE0761"/>
    <w:rsid w:val="00FE0DC1"/>
    <w:rsid w:val="00FE0E98"/>
    <w:rsid w:val="00FE2030"/>
    <w:rsid w:val="00FE2AEB"/>
    <w:rsid w:val="00FE54F3"/>
    <w:rsid w:val="00FE5BFF"/>
    <w:rsid w:val="00FE5C47"/>
    <w:rsid w:val="00FE5C67"/>
    <w:rsid w:val="00FE5D8D"/>
    <w:rsid w:val="00FE6670"/>
    <w:rsid w:val="00FE7865"/>
    <w:rsid w:val="00FE78CB"/>
    <w:rsid w:val="00FE7ADF"/>
    <w:rsid w:val="00FF0905"/>
    <w:rsid w:val="00FF0EA7"/>
    <w:rsid w:val="00FF2188"/>
    <w:rsid w:val="00FF2344"/>
    <w:rsid w:val="00FF28D4"/>
    <w:rsid w:val="00FF33D5"/>
    <w:rsid w:val="00FF34E4"/>
    <w:rsid w:val="00FF4078"/>
    <w:rsid w:val="00FF455D"/>
    <w:rsid w:val="00FF48DF"/>
    <w:rsid w:val="00FF4D17"/>
    <w:rsid w:val="00FF515D"/>
    <w:rsid w:val="00FF53CA"/>
    <w:rsid w:val="00FF69E1"/>
    <w:rsid w:val="00FF71FB"/>
    <w:rsid w:val="00FF735D"/>
    <w:rsid w:val="00FF7B0A"/>
    <w:rsid w:val="00FF7B49"/>
    <w:rsid w:val="00FF7C61"/>
    <w:rsid w:val="00FF7CDD"/>
    <w:rsid w:val="00FF7E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68"/>
    <w:pPr>
      <w:spacing w:after="60"/>
    </w:pPr>
    <w:rPr>
      <w:rFonts w:asciiTheme="minorHAnsi" w:hAnsiTheme="minorHAnsi"/>
      <w:sz w:val="22"/>
      <w:szCs w:val="22"/>
    </w:rPr>
  </w:style>
  <w:style w:type="paragraph" w:styleId="Heading1">
    <w:name w:val="heading 1"/>
    <w:basedOn w:val="Normal"/>
    <w:next w:val="Normal"/>
    <w:link w:val="Heading1Char"/>
    <w:uiPriority w:val="99"/>
    <w:qFormat/>
    <w:rsid w:val="00C54A73"/>
    <w:pPr>
      <w:keepNext/>
      <w:pageBreakBefore/>
      <w:spacing w:after="240"/>
      <w:outlineLvl w:val="0"/>
    </w:pPr>
    <w:rPr>
      <w:rFonts w:asciiTheme="majorHAnsi" w:hAnsiTheme="majorHAnsi" w:cs="Arial"/>
      <w:b/>
      <w:sz w:val="36"/>
      <w:szCs w:val="36"/>
      <w:lang w:val="x-none" w:eastAsia="x-none"/>
    </w:rPr>
  </w:style>
  <w:style w:type="paragraph" w:styleId="Heading2">
    <w:name w:val="heading 2"/>
    <w:basedOn w:val="Heading1"/>
    <w:next w:val="Normal"/>
    <w:link w:val="Heading2Char"/>
    <w:unhideWhenUsed/>
    <w:qFormat/>
    <w:rsid w:val="00C54A73"/>
    <w:pPr>
      <w:pageBreakBefore w:val="0"/>
      <w:spacing w:before="240" w:after="120"/>
      <w:outlineLvl w:val="1"/>
    </w:pPr>
    <w:rPr>
      <w:rFonts w:eastAsia="Times New Roman"/>
      <w:bCs/>
      <w:sz w:val="28"/>
      <w:szCs w:val="28"/>
    </w:rPr>
  </w:style>
  <w:style w:type="paragraph" w:styleId="Heading3">
    <w:name w:val="heading 3"/>
    <w:basedOn w:val="Heading2"/>
    <w:next w:val="Normal"/>
    <w:link w:val="Heading3Char"/>
    <w:uiPriority w:val="9"/>
    <w:unhideWhenUsed/>
    <w:qFormat/>
    <w:rsid w:val="00443DCE"/>
    <w:pPr>
      <w:spacing w:before="120" w:after="60"/>
      <w:outlineLvl w:val="2"/>
    </w:pPr>
    <w:rPr>
      <w:rFonts w:cs="Calibri"/>
      <w:b w:val="0"/>
      <w:bCs w:val="0"/>
      <w:i/>
      <w:sz w:val="24"/>
      <w:szCs w:val="24"/>
    </w:rPr>
  </w:style>
  <w:style w:type="paragraph" w:styleId="Heading4">
    <w:name w:val="heading 4"/>
    <w:basedOn w:val="Heading1"/>
    <w:next w:val="Normal"/>
    <w:link w:val="Heading4Char"/>
    <w:uiPriority w:val="9"/>
    <w:unhideWhenUsed/>
    <w:qFormat/>
    <w:rsid w:val="003E2C6A"/>
    <w:pPr>
      <w:widowControl w:val="0"/>
      <w:numPr>
        <w:numId w:val="44"/>
      </w:numPr>
      <w:tabs>
        <w:tab w:val="left" w:pos="360"/>
      </w:tabs>
      <w:ind w:left="360"/>
      <w:outlineLvl w:val="3"/>
    </w:pPr>
  </w:style>
  <w:style w:type="paragraph" w:styleId="Heading5">
    <w:name w:val="heading 5"/>
    <w:basedOn w:val="Heading3"/>
    <w:next w:val="Normal"/>
    <w:link w:val="Heading5Char"/>
    <w:uiPriority w:val="9"/>
    <w:unhideWhenUsed/>
    <w:qFormat/>
    <w:rsid w:val="0068626A"/>
    <w:pPr>
      <w:spacing w:before="0"/>
      <w:outlineLvl w:val="4"/>
    </w:pPr>
    <w:rPr>
      <w:lang w:val="en-US"/>
    </w:rPr>
  </w:style>
  <w:style w:type="paragraph" w:styleId="Heading6">
    <w:name w:val="heading 6"/>
    <w:next w:val="Normal"/>
    <w:link w:val="Heading6Char"/>
    <w:uiPriority w:val="9"/>
    <w:unhideWhenUsed/>
    <w:qFormat/>
    <w:rsid w:val="00991A28"/>
    <w:pPr>
      <w:outlineLvl w:val="5"/>
    </w:pPr>
    <w:rPr>
      <w:rFonts w:asciiTheme="majorHAnsi" w:hAnsiTheme="majorHAnsi" w:cs="Arial"/>
      <w:b/>
      <w:sz w:val="22"/>
      <w:szCs w:val="36"/>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4A73"/>
    <w:rPr>
      <w:rFonts w:asciiTheme="majorHAnsi" w:hAnsiTheme="majorHAnsi" w:cs="Arial"/>
      <w:b/>
      <w:sz w:val="36"/>
      <w:szCs w:val="36"/>
      <w:lang w:val="x-none" w:eastAsia="x-none"/>
    </w:rPr>
  </w:style>
  <w:style w:type="character" w:customStyle="1" w:styleId="Heading2Char">
    <w:name w:val="Heading 2 Char"/>
    <w:link w:val="Heading2"/>
    <w:rsid w:val="00C54A73"/>
    <w:rPr>
      <w:rFonts w:asciiTheme="majorHAnsi" w:eastAsia="Times New Roman" w:hAnsiTheme="majorHAnsi" w:cs="Arial"/>
      <w:b/>
      <w:bCs/>
      <w:sz w:val="28"/>
      <w:szCs w:val="28"/>
      <w:lang w:val="x-none" w:eastAsia="x-none"/>
    </w:rPr>
  </w:style>
  <w:style w:type="character" w:customStyle="1" w:styleId="Heading3Char">
    <w:name w:val="Heading 3 Char"/>
    <w:link w:val="Heading3"/>
    <w:uiPriority w:val="9"/>
    <w:rsid w:val="00443DCE"/>
    <w:rPr>
      <w:rFonts w:asciiTheme="majorHAnsi" w:eastAsia="Times New Roman" w:hAnsiTheme="majorHAnsi" w:cs="Calibri"/>
      <w:i/>
      <w:sz w:val="24"/>
      <w:szCs w:val="24"/>
      <w:lang w:val="x-none" w:eastAsia="x-none"/>
    </w:rPr>
  </w:style>
  <w:style w:type="character" w:customStyle="1" w:styleId="Heading4Char">
    <w:name w:val="Heading 4 Char"/>
    <w:basedOn w:val="DefaultParagraphFont"/>
    <w:link w:val="Heading4"/>
    <w:uiPriority w:val="9"/>
    <w:rsid w:val="003E2C6A"/>
    <w:rPr>
      <w:rFonts w:asciiTheme="majorHAnsi" w:hAnsiTheme="majorHAnsi" w:cs="Arial"/>
      <w:b/>
      <w:sz w:val="36"/>
      <w:szCs w:val="36"/>
      <w:lang w:val="x-none" w:eastAsia="x-none"/>
    </w:rPr>
  </w:style>
  <w:style w:type="character" w:customStyle="1" w:styleId="Heading5Char">
    <w:name w:val="Heading 5 Char"/>
    <w:basedOn w:val="DefaultParagraphFont"/>
    <w:link w:val="Heading5"/>
    <w:uiPriority w:val="9"/>
    <w:rsid w:val="0068626A"/>
    <w:rPr>
      <w:rFonts w:asciiTheme="majorHAnsi" w:eastAsia="Times New Roman" w:hAnsiTheme="majorHAnsi" w:cs="Calibri"/>
      <w:i/>
      <w:sz w:val="24"/>
      <w:szCs w:val="24"/>
      <w:lang w:eastAsia="x-none"/>
    </w:rPr>
  </w:style>
  <w:style w:type="character" w:customStyle="1" w:styleId="Heading6Char">
    <w:name w:val="Heading 6 Char"/>
    <w:basedOn w:val="DefaultParagraphFont"/>
    <w:link w:val="Heading6"/>
    <w:uiPriority w:val="9"/>
    <w:rsid w:val="00991A28"/>
    <w:rPr>
      <w:rFonts w:asciiTheme="majorHAnsi" w:hAnsiTheme="majorHAnsi" w:cs="Arial"/>
      <w:b/>
      <w:sz w:val="22"/>
      <w:szCs w:val="36"/>
      <w:u w:val="single"/>
      <w:lang w:val="x-none" w:eastAsia="x-none"/>
    </w:rPr>
  </w:style>
  <w:style w:type="table" w:styleId="TableGrid">
    <w:name w:val="Table Grid"/>
    <w:basedOn w:val="TableNormal"/>
    <w:uiPriority w:val="59"/>
    <w:rsid w:val="00CD5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66F2"/>
    <w:pPr>
      <w:ind w:left="1440" w:right="1440"/>
      <w:jc w:val="center"/>
    </w:pPr>
    <w:rPr>
      <w:rFonts w:cstheme="minorHAnsi"/>
      <w:b/>
      <w:bCs/>
    </w:rPr>
  </w:style>
  <w:style w:type="paragraph" w:styleId="ListParagraph">
    <w:name w:val="List Paragraph"/>
    <w:basedOn w:val="Normal"/>
    <w:uiPriority w:val="34"/>
    <w:qFormat/>
    <w:rsid w:val="00CD5FB6"/>
    <w:pPr>
      <w:ind w:left="720"/>
      <w:contextualSpacing/>
    </w:pPr>
  </w:style>
  <w:style w:type="paragraph" w:styleId="BalloonText">
    <w:name w:val="Balloon Text"/>
    <w:basedOn w:val="Normal"/>
    <w:link w:val="BalloonTextChar"/>
    <w:uiPriority w:val="99"/>
    <w:semiHidden/>
    <w:unhideWhenUsed/>
    <w:rsid w:val="00D10486"/>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10486"/>
    <w:rPr>
      <w:rFonts w:ascii="Tahoma" w:hAnsi="Tahoma" w:cs="Tahoma"/>
      <w:sz w:val="16"/>
      <w:szCs w:val="16"/>
    </w:rPr>
  </w:style>
  <w:style w:type="character" w:customStyle="1" w:styleId="IFTHENclauses">
    <w:name w:val="IF THEN clauses"/>
    <w:basedOn w:val="DefaultParagraphFont"/>
    <w:uiPriority w:val="1"/>
    <w:qFormat/>
    <w:rsid w:val="00143629"/>
    <w:rPr>
      <w:b/>
      <w:caps/>
    </w:rPr>
  </w:style>
  <w:style w:type="table" w:customStyle="1" w:styleId="BaselineTestTable">
    <w:name w:val="Baseline Test Table"/>
    <w:basedOn w:val="TableNormal"/>
    <w:uiPriority w:val="99"/>
    <w:qFormat/>
    <w:rsid w:val="003173EA"/>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auto"/>
    </w:tcPr>
    <w:tblStylePr w:type="firstCol">
      <w:rPr>
        <w:color w:val="auto"/>
      </w:rPr>
    </w:tblStylePr>
    <w:tblStylePr w:type="lastCol">
      <w:rPr>
        <w:rFonts w:asciiTheme="minorHAnsi" w:hAnsiTheme="minorHAnsi"/>
        <w:sz w:val="22"/>
      </w:rPr>
      <w:tblPr/>
      <w:trPr>
        <w:cantSplit/>
      </w:trPr>
    </w:tblStylePr>
  </w:style>
  <w:style w:type="table" w:customStyle="1" w:styleId="EditingNotesTable">
    <w:name w:val="Editing Notes Table"/>
    <w:basedOn w:val="TableNormal"/>
    <w:uiPriority w:val="99"/>
    <w:qFormat/>
    <w:rsid w:val="00F92C6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cPr>
      <w:shd w:val="clear" w:color="auto" w:fill="FFFFCC"/>
    </w:tcPr>
    <w:tblStylePr w:type="firstCol">
      <w:rPr>
        <w:color w:val="auto"/>
      </w:rPr>
      <w:tblPr/>
      <w:tcPr>
        <w:shd w:val="clear" w:color="auto" w:fill="FFFF66"/>
      </w:tcPr>
    </w:tblStylePr>
  </w:style>
  <w:style w:type="table" w:customStyle="1" w:styleId="SourceTextTable">
    <w:name w:val="Source Text Table"/>
    <w:basedOn w:val="TableNormal"/>
    <w:uiPriority w:val="99"/>
    <w:qFormat/>
    <w:rsid w:val="0051364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D9D9D9" w:themeFill="background1" w:themeFillShade="D9"/>
    </w:tcPr>
    <w:tblStylePr w:type="firstCol">
      <w:tblPr/>
      <w:tcPr>
        <w:shd w:val="clear" w:color="auto" w:fill="BFBFBF" w:themeFill="background1" w:themeFillShade="BF"/>
      </w:tcPr>
    </w:tblStylePr>
  </w:style>
  <w:style w:type="character" w:styleId="CommentReference">
    <w:name w:val="annotation reference"/>
    <w:uiPriority w:val="99"/>
    <w:semiHidden/>
    <w:unhideWhenUsed/>
    <w:rsid w:val="0095256C"/>
    <w:rPr>
      <w:sz w:val="16"/>
      <w:szCs w:val="16"/>
    </w:rPr>
  </w:style>
  <w:style w:type="paragraph" w:styleId="CommentText">
    <w:name w:val="annotation text"/>
    <w:basedOn w:val="Normal"/>
    <w:link w:val="CommentTextChar"/>
    <w:uiPriority w:val="99"/>
    <w:unhideWhenUsed/>
    <w:rsid w:val="0095256C"/>
    <w:rPr>
      <w:sz w:val="20"/>
      <w:szCs w:val="20"/>
    </w:rPr>
  </w:style>
  <w:style w:type="character" w:customStyle="1" w:styleId="CommentTextChar">
    <w:name w:val="Comment Text Char"/>
    <w:basedOn w:val="DefaultParagraphFont"/>
    <w:link w:val="CommentText"/>
    <w:uiPriority w:val="99"/>
    <w:rsid w:val="0095256C"/>
  </w:style>
  <w:style w:type="paragraph" w:styleId="CommentSubject">
    <w:name w:val="annotation subject"/>
    <w:basedOn w:val="CommentText"/>
    <w:next w:val="CommentText"/>
    <w:link w:val="CommentSubjectChar"/>
    <w:uiPriority w:val="99"/>
    <w:semiHidden/>
    <w:unhideWhenUsed/>
    <w:rsid w:val="0095256C"/>
    <w:rPr>
      <w:b/>
      <w:bCs/>
      <w:lang w:val="x-none" w:eastAsia="x-none"/>
    </w:rPr>
  </w:style>
  <w:style w:type="character" w:customStyle="1" w:styleId="CommentSubjectChar">
    <w:name w:val="Comment Subject Char"/>
    <w:link w:val="CommentSubject"/>
    <w:uiPriority w:val="99"/>
    <w:semiHidden/>
    <w:rsid w:val="0095256C"/>
    <w:rPr>
      <w:b/>
      <w:bCs/>
    </w:rPr>
  </w:style>
  <w:style w:type="paragraph" w:styleId="Header">
    <w:name w:val="header"/>
    <w:basedOn w:val="Normal"/>
    <w:link w:val="HeaderChar"/>
    <w:uiPriority w:val="99"/>
    <w:unhideWhenUsed/>
    <w:rsid w:val="00271948"/>
    <w:pPr>
      <w:pBdr>
        <w:bottom w:val="single" w:sz="2" w:space="1" w:color="7F7F7F" w:themeColor="text1" w:themeTint="80"/>
      </w:pBdr>
      <w:tabs>
        <w:tab w:val="center" w:pos="4680"/>
        <w:tab w:val="right" w:pos="9360"/>
      </w:tabs>
      <w:spacing w:after="240"/>
      <w:jc w:val="right"/>
    </w:pPr>
    <w:rPr>
      <w:i/>
      <w:sz w:val="24"/>
      <w:szCs w:val="24"/>
      <w:lang w:eastAsia="x-none"/>
    </w:rPr>
  </w:style>
  <w:style w:type="character" w:customStyle="1" w:styleId="HeaderChar">
    <w:name w:val="Header Char"/>
    <w:link w:val="Header"/>
    <w:uiPriority w:val="99"/>
    <w:rsid w:val="00271948"/>
    <w:rPr>
      <w:rFonts w:asciiTheme="minorHAnsi" w:hAnsiTheme="minorHAnsi"/>
      <w:i/>
      <w:sz w:val="24"/>
      <w:szCs w:val="24"/>
      <w:lang w:eastAsia="x-none"/>
    </w:rPr>
  </w:style>
  <w:style w:type="paragraph" w:styleId="Footer">
    <w:name w:val="footer"/>
    <w:basedOn w:val="Normal"/>
    <w:link w:val="FooterChar"/>
    <w:uiPriority w:val="99"/>
    <w:unhideWhenUsed/>
    <w:qFormat/>
    <w:rsid w:val="00983C89"/>
    <w:pPr>
      <w:tabs>
        <w:tab w:val="center" w:pos="4680"/>
        <w:tab w:val="right" w:pos="9360"/>
      </w:tabs>
      <w:spacing w:after="0"/>
    </w:pPr>
  </w:style>
  <w:style w:type="character" w:customStyle="1" w:styleId="FooterChar">
    <w:name w:val="Footer Char"/>
    <w:basedOn w:val="DefaultParagraphFont"/>
    <w:link w:val="Footer"/>
    <w:uiPriority w:val="99"/>
    <w:rsid w:val="00983C89"/>
    <w:rPr>
      <w:rFonts w:asciiTheme="minorHAnsi" w:hAnsiTheme="minorHAnsi"/>
      <w:sz w:val="22"/>
      <w:szCs w:val="22"/>
    </w:rPr>
  </w:style>
  <w:style w:type="paragraph" w:customStyle="1" w:styleId="NormalBullet">
    <w:name w:val="Normal Bullet"/>
    <w:basedOn w:val="Normal"/>
    <w:qFormat/>
    <w:rsid w:val="008875A6"/>
    <w:pPr>
      <w:numPr>
        <w:numId w:val="9"/>
      </w:numPr>
      <w:tabs>
        <w:tab w:val="left" w:pos="360"/>
      </w:tabs>
      <w:spacing w:after="0"/>
      <w:ind w:left="360"/>
      <w:contextualSpacing/>
    </w:pPr>
  </w:style>
  <w:style w:type="paragraph" w:customStyle="1" w:styleId="Normalintable">
    <w:name w:val="Normal in table"/>
    <w:basedOn w:val="Normal"/>
    <w:link w:val="NormalintableChar"/>
    <w:rsid w:val="000F2524"/>
    <w:pPr>
      <w:spacing w:after="0"/>
    </w:pPr>
    <w:rPr>
      <w:rFonts w:eastAsiaTheme="minorHAnsi" w:cstheme="minorBidi"/>
    </w:rPr>
  </w:style>
  <w:style w:type="character" w:customStyle="1" w:styleId="NormalintableChar">
    <w:name w:val="Normal in table Char"/>
    <w:basedOn w:val="DefaultParagraphFont"/>
    <w:link w:val="Normalintable"/>
    <w:rsid w:val="000F2524"/>
    <w:rPr>
      <w:rFonts w:asciiTheme="minorHAnsi" w:eastAsiaTheme="minorHAnsi" w:hAnsiTheme="minorHAnsi" w:cstheme="minorBidi"/>
      <w:sz w:val="22"/>
      <w:szCs w:val="22"/>
    </w:rPr>
  </w:style>
  <w:style w:type="paragraph" w:customStyle="1" w:styleId="Normalabc">
    <w:name w:val="Normal a b c"/>
    <w:basedOn w:val="NormalBullet"/>
    <w:qFormat/>
    <w:rsid w:val="002E6A44"/>
    <w:pPr>
      <w:numPr>
        <w:numId w:val="47"/>
      </w:numPr>
    </w:pPr>
  </w:style>
  <w:style w:type="paragraph" w:customStyle="1" w:styleId="NormalBulletinTable">
    <w:name w:val="Normal Bullet in Table"/>
    <w:basedOn w:val="NormalBullet"/>
    <w:qFormat/>
    <w:rsid w:val="000F2524"/>
    <w:pPr>
      <w:numPr>
        <w:numId w:val="1"/>
      </w:numPr>
      <w:spacing w:after="120"/>
      <w:contextualSpacing w:val="0"/>
    </w:pPr>
    <w:rPr>
      <w:rFonts w:eastAsiaTheme="minorHAnsi" w:cstheme="minorBidi"/>
    </w:rPr>
  </w:style>
  <w:style w:type="paragraph" w:customStyle="1" w:styleId="NormalRationaleIndented">
    <w:name w:val="Normal Rationale (Indented)"/>
    <w:basedOn w:val="Normal"/>
    <w:link w:val="NormalRationaleIndentedChar"/>
    <w:qFormat/>
    <w:rsid w:val="00EE50E5"/>
    <w:pPr>
      <w:spacing w:after="120"/>
      <w:ind w:left="720"/>
      <w:jc w:val="both"/>
    </w:pPr>
    <w:rPr>
      <w:rFonts w:eastAsiaTheme="minorHAnsi" w:cstheme="minorBidi"/>
      <w:sz w:val="24"/>
    </w:rPr>
  </w:style>
  <w:style w:type="character" w:customStyle="1" w:styleId="NormalRationaleIndentedChar">
    <w:name w:val="Normal Rationale (Indented) Char"/>
    <w:basedOn w:val="DefaultParagraphFont"/>
    <w:link w:val="NormalRationaleIndented"/>
    <w:rsid w:val="00EE50E5"/>
    <w:rPr>
      <w:rFonts w:asciiTheme="minorHAnsi" w:eastAsiaTheme="minorHAnsi" w:hAnsiTheme="minorHAnsi" w:cstheme="minorBidi"/>
      <w:sz w:val="24"/>
      <w:szCs w:val="22"/>
    </w:rPr>
  </w:style>
  <w:style w:type="paragraph" w:customStyle="1" w:styleId="Sourcetext">
    <w:name w:val="Source text"/>
    <w:basedOn w:val="Normal"/>
    <w:qFormat/>
    <w:rsid w:val="009B309D"/>
    <w:pPr>
      <w:spacing w:after="120"/>
    </w:pPr>
    <w:rPr>
      <w:noProof/>
    </w:rPr>
  </w:style>
  <w:style w:type="paragraph" w:customStyle="1" w:styleId="Sourcetextbullet">
    <w:name w:val="Source text bullet"/>
    <w:basedOn w:val="Sourcetext"/>
    <w:qFormat/>
    <w:rsid w:val="007964A2"/>
    <w:pPr>
      <w:numPr>
        <w:numId w:val="3"/>
      </w:numPr>
      <w:contextualSpacing/>
    </w:pPr>
  </w:style>
  <w:style w:type="paragraph" w:customStyle="1" w:styleId="Sourcetextnumbered">
    <w:name w:val="Source text numbered"/>
    <w:basedOn w:val="Sourcetext"/>
    <w:qFormat/>
    <w:rsid w:val="00C8635E"/>
    <w:pPr>
      <w:numPr>
        <w:numId w:val="4"/>
      </w:numPr>
      <w:spacing w:after="60"/>
      <w:contextualSpacing/>
    </w:pPr>
  </w:style>
  <w:style w:type="paragraph" w:styleId="NormalWeb">
    <w:name w:val="Normal (Web)"/>
    <w:basedOn w:val="Normal"/>
    <w:unhideWhenUsed/>
    <w:rsid w:val="00860103"/>
    <w:pPr>
      <w:spacing w:before="100" w:beforeAutospacing="1" w:after="100" w:afterAutospacing="1"/>
    </w:pPr>
    <w:rPr>
      <w:rFonts w:ascii="Times New Roman" w:eastAsia="Times New Roman" w:hAnsi="Times New Roman"/>
      <w:sz w:val="24"/>
      <w:szCs w:val="24"/>
    </w:rPr>
  </w:style>
  <w:style w:type="paragraph" w:customStyle="1" w:styleId="Tabletestprocessbullets">
    <w:name w:val="Table test process bullets"/>
    <w:basedOn w:val="Normal"/>
    <w:qFormat/>
    <w:rsid w:val="0005142C"/>
    <w:pPr>
      <w:numPr>
        <w:numId w:val="5"/>
      </w:numPr>
      <w:tabs>
        <w:tab w:val="left" w:pos="180"/>
      </w:tabs>
      <w:spacing w:after="0"/>
      <w:ind w:left="187" w:hanging="187"/>
      <w:contextualSpacing/>
    </w:pPr>
    <w:rPr>
      <w:rFonts w:eastAsiaTheme="minorHAnsi" w:cstheme="minorBidi"/>
    </w:rPr>
  </w:style>
  <w:style w:type="paragraph" w:styleId="Title">
    <w:name w:val="Title"/>
    <w:basedOn w:val="Normal"/>
    <w:next w:val="Normal"/>
    <w:link w:val="TitleChar"/>
    <w:uiPriority w:val="10"/>
    <w:qFormat/>
    <w:rsid w:val="00FE0E98"/>
    <w:pPr>
      <w:spacing w:before="2880" w:after="300"/>
      <w:ind w:left="3874" w:right="1440"/>
      <w:contextualSpacing/>
      <w:outlineLvl w:val="0"/>
    </w:pPr>
    <w:rPr>
      <w:rFonts w:asciiTheme="majorHAnsi" w:eastAsiaTheme="majorEastAsia" w:hAnsiTheme="majorHAnsi" w:cstheme="majorBidi"/>
      <w:noProof/>
      <w:spacing w:val="5"/>
      <w:kern w:val="28"/>
      <w:sz w:val="52"/>
      <w:szCs w:val="52"/>
    </w:rPr>
  </w:style>
  <w:style w:type="character" w:customStyle="1" w:styleId="TitleChar">
    <w:name w:val="Title Char"/>
    <w:basedOn w:val="DefaultParagraphFont"/>
    <w:link w:val="Title"/>
    <w:uiPriority w:val="10"/>
    <w:rsid w:val="00FE0E98"/>
    <w:rPr>
      <w:rFonts w:asciiTheme="majorHAnsi" w:eastAsiaTheme="majorEastAsia" w:hAnsiTheme="majorHAnsi" w:cstheme="majorBidi"/>
      <w:noProof/>
      <w:spacing w:val="5"/>
      <w:kern w:val="28"/>
      <w:sz w:val="52"/>
      <w:szCs w:val="52"/>
    </w:rPr>
  </w:style>
  <w:style w:type="paragraph" w:styleId="TOC1">
    <w:name w:val="toc 1"/>
    <w:basedOn w:val="Normal"/>
    <w:next w:val="Normal"/>
    <w:uiPriority w:val="39"/>
    <w:unhideWhenUsed/>
    <w:qFormat/>
    <w:rsid w:val="00493D30"/>
    <w:pPr>
      <w:tabs>
        <w:tab w:val="right" w:leader="dot" w:pos="8640"/>
      </w:tabs>
      <w:spacing w:after="100"/>
      <w:ind w:left="720" w:right="720"/>
    </w:pPr>
    <w:rPr>
      <w:b/>
    </w:rPr>
  </w:style>
  <w:style w:type="paragraph" w:styleId="TOC2">
    <w:name w:val="toc 2"/>
    <w:basedOn w:val="TOC1"/>
    <w:next w:val="Normal"/>
    <w:uiPriority w:val="39"/>
    <w:unhideWhenUsed/>
    <w:qFormat/>
    <w:rsid w:val="00493D30"/>
    <w:pPr>
      <w:ind w:left="1080"/>
    </w:pPr>
    <w:rPr>
      <w:b w:val="0"/>
      <w:noProof/>
    </w:rPr>
  </w:style>
  <w:style w:type="character" w:styleId="Hyperlink">
    <w:name w:val="Hyperlink"/>
    <w:basedOn w:val="DefaultParagraphFont"/>
    <w:uiPriority w:val="99"/>
    <w:unhideWhenUsed/>
    <w:qFormat/>
    <w:rsid w:val="00EA3E27"/>
    <w:rPr>
      <w:color w:val="0000FF" w:themeColor="hyperlink"/>
      <w:u w:val="single"/>
    </w:rPr>
  </w:style>
  <w:style w:type="character" w:styleId="Emphasis">
    <w:name w:val="Emphasis"/>
    <w:basedOn w:val="DefaultParagraphFont"/>
    <w:uiPriority w:val="20"/>
    <w:qFormat/>
    <w:rsid w:val="00A94E30"/>
    <w:rPr>
      <w:i/>
      <w:iCs/>
    </w:rPr>
  </w:style>
  <w:style w:type="paragraph" w:styleId="TOC3">
    <w:name w:val="toc 3"/>
    <w:basedOn w:val="Normal"/>
    <w:next w:val="Normal"/>
    <w:autoRedefine/>
    <w:uiPriority w:val="39"/>
    <w:unhideWhenUsed/>
    <w:rsid w:val="00AB5975"/>
    <w:pPr>
      <w:spacing w:after="100"/>
      <w:ind w:left="440"/>
    </w:pPr>
  </w:style>
  <w:style w:type="paragraph" w:styleId="FootnoteText">
    <w:name w:val="footnote text"/>
    <w:basedOn w:val="Normal"/>
    <w:link w:val="FootnoteTextChar"/>
    <w:uiPriority w:val="99"/>
    <w:unhideWhenUsed/>
    <w:rsid w:val="006D4C8D"/>
    <w:pPr>
      <w:spacing w:after="0"/>
      <w:ind w:left="144" w:hanging="144"/>
    </w:pPr>
    <w:rPr>
      <w:rFonts w:eastAsiaTheme="minorHAnsi" w:cstheme="minorBidi"/>
      <w:sz w:val="20"/>
      <w:szCs w:val="20"/>
    </w:rPr>
  </w:style>
  <w:style w:type="character" w:customStyle="1" w:styleId="FootnoteTextChar">
    <w:name w:val="Footnote Text Char"/>
    <w:basedOn w:val="DefaultParagraphFont"/>
    <w:link w:val="FootnoteText"/>
    <w:uiPriority w:val="99"/>
    <w:rsid w:val="006D4C8D"/>
    <w:rPr>
      <w:rFonts w:asciiTheme="minorHAnsi" w:eastAsiaTheme="minorHAnsi" w:hAnsiTheme="minorHAnsi" w:cstheme="minorBidi"/>
    </w:rPr>
  </w:style>
  <w:style w:type="character" w:styleId="FootnoteReference">
    <w:name w:val="footnote reference"/>
    <w:basedOn w:val="DefaultParagraphFont"/>
    <w:uiPriority w:val="99"/>
    <w:unhideWhenUsed/>
    <w:rsid w:val="00FE0E98"/>
    <w:rPr>
      <w:vertAlign w:val="superscript"/>
    </w:rPr>
  </w:style>
  <w:style w:type="paragraph" w:styleId="ListBullet">
    <w:name w:val="List Bullet"/>
    <w:basedOn w:val="Normal"/>
    <w:uiPriority w:val="99"/>
    <w:unhideWhenUsed/>
    <w:rsid w:val="000B71E7"/>
    <w:pPr>
      <w:numPr>
        <w:numId w:val="6"/>
      </w:numPr>
      <w:spacing w:after="120"/>
      <w:contextualSpacing/>
      <w:jc w:val="both"/>
    </w:pPr>
    <w:rPr>
      <w:rFonts w:eastAsiaTheme="minorHAnsi" w:cstheme="minorBidi"/>
    </w:rPr>
  </w:style>
  <w:style w:type="character" w:styleId="PlaceholderText">
    <w:name w:val="Placeholder Text"/>
    <w:basedOn w:val="DefaultParagraphFont"/>
    <w:uiPriority w:val="99"/>
    <w:semiHidden/>
    <w:rsid w:val="00FE0E98"/>
    <w:rPr>
      <w:color w:val="808080"/>
    </w:rPr>
  </w:style>
  <w:style w:type="paragraph" w:styleId="TOC4">
    <w:name w:val="toc 4"/>
    <w:basedOn w:val="TOC2"/>
    <w:next w:val="Normal"/>
    <w:uiPriority w:val="39"/>
    <w:unhideWhenUsed/>
    <w:rsid w:val="003A0440"/>
    <w:pPr>
      <w:tabs>
        <w:tab w:val="left" w:pos="1800"/>
      </w:tabs>
    </w:pPr>
  </w:style>
  <w:style w:type="paragraph" w:customStyle="1" w:styleId="NormalIntroSections">
    <w:name w:val="Normal Intro Sections"/>
    <w:basedOn w:val="Normal"/>
    <w:qFormat/>
    <w:rsid w:val="00A86E9B"/>
    <w:pPr>
      <w:spacing w:after="220"/>
      <w:jc w:val="both"/>
    </w:pPr>
  </w:style>
  <w:style w:type="paragraph" w:styleId="Revision">
    <w:name w:val="Revision"/>
    <w:hidden/>
    <w:uiPriority w:val="99"/>
    <w:semiHidden/>
    <w:rsid w:val="00A41015"/>
    <w:rPr>
      <w:rFonts w:asciiTheme="minorHAnsi" w:hAnsiTheme="minorHAnsi"/>
      <w:sz w:val="22"/>
      <w:szCs w:val="22"/>
    </w:rPr>
  </w:style>
  <w:style w:type="table" w:customStyle="1" w:styleId="Cross-ReferenceTables">
    <w:name w:val="Cross-Reference Tables"/>
    <w:basedOn w:val="TableNormal"/>
    <w:uiPriority w:val="99"/>
    <w:rsid w:val="00985BDD"/>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123BCB"/>
    <w:rPr>
      <w:color w:val="800080" w:themeColor="followedHyperlink"/>
      <w:u w:val="single"/>
    </w:rPr>
  </w:style>
  <w:style w:type="paragraph" w:customStyle="1" w:styleId="Cross-ReferenceTableText">
    <w:name w:val="Cross-Reference Table Text"/>
    <w:basedOn w:val="Normal"/>
    <w:qFormat/>
    <w:rsid w:val="004D6C20"/>
    <w:rPr>
      <w:sz w:val="20"/>
      <w:szCs w:val="20"/>
      <w:lang w:eastAsia="x-none"/>
    </w:rPr>
  </w:style>
  <w:style w:type="character" w:customStyle="1" w:styleId="EndnoteTextChar">
    <w:name w:val="Endnote Text Char"/>
    <w:basedOn w:val="DefaultParagraphFont"/>
    <w:link w:val="EndnoteText"/>
    <w:uiPriority w:val="99"/>
    <w:semiHidden/>
    <w:rsid w:val="001D6D12"/>
    <w:rPr>
      <w:rFonts w:asciiTheme="minorHAnsi" w:eastAsiaTheme="minorHAnsi" w:hAnsiTheme="minorHAnsi" w:cstheme="minorBidi"/>
    </w:rPr>
  </w:style>
  <w:style w:type="paragraph" w:styleId="EndnoteText">
    <w:name w:val="endnote text"/>
    <w:basedOn w:val="Normal"/>
    <w:link w:val="EndnoteTextChar"/>
    <w:uiPriority w:val="99"/>
    <w:semiHidden/>
    <w:unhideWhenUsed/>
    <w:rsid w:val="001D6D12"/>
    <w:pPr>
      <w:spacing w:after="0"/>
    </w:pPr>
    <w:rPr>
      <w:rFonts w:eastAsiaTheme="minorHAnsi" w:cstheme="minorBidi"/>
      <w:sz w:val="20"/>
      <w:szCs w:val="20"/>
    </w:rPr>
  </w:style>
  <w:style w:type="table" w:customStyle="1" w:styleId="Checklisttables">
    <w:name w:val="Checklist tables"/>
    <w:basedOn w:val="TableNormal"/>
    <w:uiPriority w:val="99"/>
    <w:rsid w:val="001D6D12"/>
    <w:rPr>
      <w:rFonts w:ascii="Arial" w:eastAsiaTheme="minorHAnsi" w:hAnsi="Arial"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b/>
        <w:sz w:val="22"/>
      </w:rPr>
      <w:tblPr>
        <w:tblCellMar>
          <w:top w:w="0" w:type="dxa"/>
          <w:left w:w="29" w:type="dxa"/>
          <w:bottom w:w="0" w:type="dxa"/>
          <w:right w:w="29" w:type="dxa"/>
        </w:tblCellMar>
      </w:tblPr>
      <w:tcPr>
        <w:shd w:val="clear" w:color="auto" w:fill="BFBFBF" w:themeFill="background1" w:themeFillShade="BF"/>
      </w:tcPr>
    </w:tblStylePr>
  </w:style>
  <w:style w:type="paragraph" w:customStyle="1" w:styleId="Contentsheading">
    <w:name w:val="Contents heading"/>
    <w:basedOn w:val="Normal"/>
    <w:rsid w:val="00F336B5"/>
    <w:pPr>
      <w:pageBreakBefore/>
      <w:spacing w:before="360" w:after="360"/>
      <w:outlineLvl w:val="0"/>
    </w:pPr>
    <w:rPr>
      <w:rFonts w:eastAsia="Times New Roman"/>
      <w:b/>
      <w:bCs/>
      <w:sz w:val="28"/>
      <w:szCs w:val="28"/>
      <w:u w:val="single"/>
    </w:rPr>
  </w:style>
  <w:style w:type="paragraph" w:customStyle="1" w:styleId="Taskgoal">
    <w:name w:val="Task goal"/>
    <w:basedOn w:val="Normal"/>
    <w:rsid w:val="000844B5"/>
    <w:pPr>
      <w:spacing w:after="0"/>
      <w:contextualSpacing/>
    </w:pPr>
    <w:rPr>
      <w:rFonts w:cstheme="minorHAnsi"/>
      <w:b/>
      <w:sz w:val="24"/>
      <w:szCs w:val="18"/>
    </w:rPr>
  </w:style>
  <w:style w:type="paragraph" w:customStyle="1" w:styleId="Tasksteps">
    <w:name w:val="Task steps"/>
    <w:basedOn w:val="Normal"/>
    <w:link w:val="TaskstepsChar"/>
    <w:rsid w:val="002D1999"/>
    <w:pPr>
      <w:numPr>
        <w:numId w:val="7"/>
      </w:numPr>
      <w:spacing w:after="0"/>
      <w:contextualSpacing/>
    </w:pPr>
    <w:rPr>
      <w:rFonts w:cstheme="minorHAnsi"/>
      <w:sz w:val="24"/>
      <w:szCs w:val="18"/>
    </w:rPr>
  </w:style>
  <w:style w:type="character" w:customStyle="1" w:styleId="TaskstepsChar">
    <w:name w:val="Task steps Char"/>
    <w:basedOn w:val="DefaultParagraphFont"/>
    <w:link w:val="Tasksteps"/>
    <w:rsid w:val="002D1999"/>
    <w:rPr>
      <w:rFonts w:asciiTheme="minorHAnsi" w:hAnsiTheme="minorHAnsi" w:cstheme="minorHAnsi"/>
      <w:sz w:val="24"/>
      <w:szCs w:val="18"/>
    </w:rPr>
  </w:style>
  <w:style w:type="paragraph" w:customStyle="1" w:styleId="Command">
    <w:name w:val="Command"/>
    <w:basedOn w:val="Taskgoal"/>
    <w:qFormat/>
    <w:rsid w:val="00F04EF2"/>
    <w:rPr>
      <w:i/>
    </w:rPr>
  </w:style>
  <w:style w:type="character" w:customStyle="1" w:styleId="Keystrokes">
    <w:name w:val="Keystrokes"/>
    <w:basedOn w:val="DefaultParagraphFont"/>
    <w:uiPriority w:val="1"/>
    <w:qFormat/>
    <w:rsid w:val="001E39B2"/>
    <w:rPr>
      <w:color w:val="auto"/>
      <w:bdr w:val="single" w:sz="2" w:space="0" w:color="auto"/>
      <w:shd w:val="clear" w:color="auto" w:fill="auto"/>
    </w:rPr>
  </w:style>
  <w:style w:type="paragraph" w:customStyle="1" w:styleId="NormalIntroSection">
    <w:name w:val="Normal (Intro Section)"/>
    <w:basedOn w:val="Normal"/>
    <w:link w:val="NormalIntroSectionChar"/>
    <w:qFormat/>
    <w:rsid w:val="00E82606"/>
    <w:pPr>
      <w:spacing w:after="120"/>
      <w:jc w:val="both"/>
    </w:pPr>
    <w:rPr>
      <w:rFonts w:eastAsiaTheme="minorHAnsi" w:cstheme="minorBidi"/>
      <w:color w:val="BFBFBF" w:themeColor="background1" w:themeShade="BF"/>
    </w:rPr>
  </w:style>
  <w:style w:type="character" w:customStyle="1" w:styleId="NormalIntroSectionChar">
    <w:name w:val="Normal (Intro Section) Char"/>
    <w:basedOn w:val="DefaultParagraphFont"/>
    <w:link w:val="NormalIntroSection"/>
    <w:rsid w:val="00E82606"/>
    <w:rPr>
      <w:rFonts w:asciiTheme="minorHAnsi" w:eastAsiaTheme="minorHAnsi" w:hAnsiTheme="minorHAnsi" w:cstheme="minorBidi"/>
      <w:color w:val="BFBFBF" w:themeColor="background1" w:themeShade="BF"/>
      <w:sz w:val="22"/>
      <w:szCs w:val="22"/>
    </w:rPr>
  </w:style>
  <w:style w:type="character" w:customStyle="1" w:styleId="EndnoteTextChar1">
    <w:name w:val="Endnote Text Char1"/>
    <w:basedOn w:val="DefaultParagraphFont"/>
    <w:uiPriority w:val="99"/>
    <w:semiHidden/>
    <w:rsid w:val="00E82606"/>
    <w:rPr>
      <w:rFonts w:asciiTheme="minorHAnsi" w:hAnsiTheme="minorHAnsi"/>
    </w:rPr>
  </w:style>
  <w:style w:type="paragraph" w:customStyle="1" w:styleId="Tabletestprocessnobullet">
    <w:name w:val="Table test process (no bullet)"/>
    <w:basedOn w:val="Normal"/>
    <w:qFormat/>
    <w:rsid w:val="00A841AE"/>
    <w:pPr>
      <w:spacing w:after="0"/>
    </w:pPr>
    <w:rPr>
      <w:rFonts w:eastAsiaTheme="minorHAnsi" w:cstheme="minorBidi"/>
    </w:rPr>
  </w:style>
  <w:style w:type="paragraph" w:customStyle="1" w:styleId="Tableheading">
    <w:name w:val="Table heading"/>
    <w:basedOn w:val="Normal"/>
    <w:qFormat/>
    <w:rsid w:val="00A841AE"/>
    <w:pPr>
      <w:spacing w:after="0"/>
    </w:pPr>
    <w:rPr>
      <w:rFonts w:asciiTheme="majorHAnsi" w:eastAsiaTheme="minorHAnsi" w:hAnsiTheme="majorHAnsi" w:cstheme="minorBidi"/>
      <w:b/>
      <w:color w:val="FFFFFF"/>
    </w:rPr>
  </w:style>
  <w:style w:type="table" w:customStyle="1" w:styleId="Testresultstable">
    <w:name w:val="Test results table"/>
    <w:basedOn w:val="TableNormal"/>
    <w:uiPriority w:val="99"/>
    <w:rsid w:val="00A841AE"/>
    <w:rPr>
      <w:rFonts w:asciiTheme="minorHAnsi" w:eastAsiaTheme="minorHAnsi" w:hAnsiTheme="minorHAnsi" w:cstheme="minorBidi"/>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cPr>
      <w:shd w:val="clear" w:color="auto" w:fill="auto"/>
    </w:tc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paragraph" w:styleId="PlainText">
    <w:name w:val="Plain Text"/>
    <w:basedOn w:val="Normal"/>
    <w:link w:val="PlainTextChar"/>
    <w:uiPriority w:val="99"/>
    <w:unhideWhenUsed/>
    <w:rsid w:val="00DD5C7E"/>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DD5C7E"/>
    <w:rPr>
      <w:rFonts w:eastAsiaTheme="minorHAnsi" w:cstheme="minorBidi"/>
      <w:sz w:val="22"/>
      <w:szCs w:val="21"/>
    </w:rPr>
  </w:style>
  <w:style w:type="table" w:customStyle="1" w:styleId="TestEnvironmenttable">
    <w:name w:val="Test Environment table"/>
    <w:basedOn w:val="TableNormal"/>
    <w:uiPriority w:val="99"/>
    <w:rsid w:val="00BC1562"/>
    <w:rPr>
      <w:rFonts w:ascii="Arial" w:eastAsia="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character" w:customStyle="1" w:styleId="codesample">
    <w:name w:val="code sample"/>
    <w:uiPriority w:val="1"/>
    <w:qFormat/>
    <w:rsid w:val="00BC1562"/>
    <w:rPr>
      <w:rFonts w:ascii="Lucida Console" w:hAnsi="Lucida Console"/>
      <w:color w:val="auto"/>
      <w:sz w:val="22"/>
    </w:rPr>
  </w:style>
  <w:style w:type="paragraph" w:styleId="ListNumber2">
    <w:name w:val="List Number 2"/>
    <w:basedOn w:val="Normal"/>
    <w:uiPriority w:val="99"/>
    <w:semiHidden/>
    <w:unhideWhenUsed/>
    <w:rsid w:val="00BC1562"/>
    <w:pPr>
      <w:numPr>
        <w:numId w:val="52"/>
      </w:numPr>
      <w:spacing w:after="120"/>
      <w:contextualSpacing/>
    </w:pPr>
    <w:rPr>
      <w:rFonts w:ascii="Arial" w:eastAsia="Arial" w:hAnsi="Arial"/>
    </w:rPr>
  </w:style>
  <w:style w:type="paragraph" w:customStyle="1" w:styleId="NormalBulletPassorFail">
    <w:name w:val="Normal Bullet Pass or Fail"/>
    <w:basedOn w:val="NormalBullet"/>
    <w:qFormat/>
    <w:rsid w:val="00765D06"/>
    <w:pPr>
      <w:numPr>
        <w:ilvl w:val="1"/>
        <w:numId w:val="2"/>
      </w:numPr>
      <w:ind w:left="1080"/>
    </w:pPr>
  </w:style>
  <w:style w:type="paragraph" w:customStyle="1" w:styleId="xcross-referencetabletext">
    <w:name w:val="x_cross-referencetabletext"/>
    <w:basedOn w:val="Normal"/>
    <w:rsid w:val="00095F45"/>
    <w:pPr>
      <w:spacing w:before="100" w:beforeAutospacing="1" w:after="100" w:afterAutospacing="1"/>
    </w:pPr>
    <w:rPr>
      <w:rFonts w:ascii="Times New Roman" w:eastAsia="Times New Roman" w:hAnsi="Times New Roman"/>
      <w:sz w:val="24"/>
      <w:szCs w:val="24"/>
    </w:rPr>
  </w:style>
  <w:style w:type="paragraph" w:customStyle="1" w:styleId="xmsonormal">
    <w:name w:val="x_msonormal"/>
    <w:basedOn w:val="Normal"/>
    <w:rsid w:val="00095F45"/>
    <w:pPr>
      <w:spacing w:before="100" w:beforeAutospacing="1" w:after="100" w:afterAutospacing="1"/>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68"/>
    <w:pPr>
      <w:spacing w:after="60"/>
    </w:pPr>
    <w:rPr>
      <w:rFonts w:asciiTheme="minorHAnsi" w:hAnsiTheme="minorHAnsi"/>
      <w:sz w:val="22"/>
      <w:szCs w:val="22"/>
    </w:rPr>
  </w:style>
  <w:style w:type="paragraph" w:styleId="Heading1">
    <w:name w:val="heading 1"/>
    <w:basedOn w:val="Normal"/>
    <w:next w:val="Normal"/>
    <w:link w:val="Heading1Char"/>
    <w:uiPriority w:val="99"/>
    <w:qFormat/>
    <w:rsid w:val="00C54A73"/>
    <w:pPr>
      <w:keepNext/>
      <w:pageBreakBefore/>
      <w:spacing w:after="240"/>
      <w:outlineLvl w:val="0"/>
    </w:pPr>
    <w:rPr>
      <w:rFonts w:asciiTheme="majorHAnsi" w:hAnsiTheme="majorHAnsi" w:cs="Arial"/>
      <w:b/>
      <w:sz w:val="36"/>
      <w:szCs w:val="36"/>
      <w:lang w:val="x-none" w:eastAsia="x-none"/>
    </w:rPr>
  </w:style>
  <w:style w:type="paragraph" w:styleId="Heading2">
    <w:name w:val="heading 2"/>
    <w:basedOn w:val="Heading1"/>
    <w:next w:val="Normal"/>
    <w:link w:val="Heading2Char"/>
    <w:unhideWhenUsed/>
    <w:qFormat/>
    <w:rsid w:val="00C54A73"/>
    <w:pPr>
      <w:pageBreakBefore w:val="0"/>
      <w:spacing w:before="240" w:after="120"/>
      <w:outlineLvl w:val="1"/>
    </w:pPr>
    <w:rPr>
      <w:rFonts w:eastAsia="Times New Roman"/>
      <w:bCs/>
      <w:sz w:val="28"/>
      <w:szCs w:val="28"/>
    </w:rPr>
  </w:style>
  <w:style w:type="paragraph" w:styleId="Heading3">
    <w:name w:val="heading 3"/>
    <w:basedOn w:val="Heading2"/>
    <w:next w:val="Normal"/>
    <w:link w:val="Heading3Char"/>
    <w:uiPriority w:val="9"/>
    <w:unhideWhenUsed/>
    <w:qFormat/>
    <w:rsid w:val="00443DCE"/>
    <w:pPr>
      <w:spacing w:before="120" w:after="60"/>
      <w:outlineLvl w:val="2"/>
    </w:pPr>
    <w:rPr>
      <w:rFonts w:cs="Calibri"/>
      <w:b w:val="0"/>
      <w:bCs w:val="0"/>
      <w:i/>
      <w:sz w:val="24"/>
      <w:szCs w:val="24"/>
    </w:rPr>
  </w:style>
  <w:style w:type="paragraph" w:styleId="Heading4">
    <w:name w:val="heading 4"/>
    <w:basedOn w:val="Heading1"/>
    <w:next w:val="Normal"/>
    <w:link w:val="Heading4Char"/>
    <w:uiPriority w:val="9"/>
    <w:unhideWhenUsed/>
    <w:qFormat/>
    <w:rsid w:val="003E2C6A"/>
    <w:pPr>
      <w:widowControl w:val="0"/>
      <w:numPr>
        <w:numId w:val="44"/>
      </w:numPr>
      <w:tabs>
        <w:tab w:val="left" w:pos="360"/>
      </w:tabs>
      <w:ind w:left="360"/>
      <w:outlineLvl w:val="3"/>
    </w:pPr>
  </w:style>
  <w:style w:type="paragraph" w:styleId="Heading5">
    <w:name w:val="heading 5"/>
    <w:basedOn w:val="Heading3"/>
    <w:next w:val="Normal"/>
    <w:link w:val="Heading5Char"/>
    <w:uiPriority w:val="9"/>
    <w:unhideWhenUsed/>
    <w:qFormat/>
    <w:rsid w:val="0068626A"/>
    <w:pPr>
      <w:spacing w:before="0"/>
      <w:outlineLvl w:val="4"/>
    </w:pPr>
    <w:rPr>
      <w:lang w:val="en-US"/>
    </w:rPr>
  </w:style>
  <w:style w:type="paragraph" w:styleId="Heading6">
    <w:name w:val="heading 6"/>
    <w:next w:val="Normal"/>
    <w:link w:val="Heading6Char"/>
    <w:uiPriority w:val="9"/>
    <w:unhideWhenUsed/>
    <w:qFormat/>
    <w:rsid w:val="00991A28"/>
    <w:pPr>
      <w:outlineLvl w:val="5"/>
    </w:pPr>
    <w:rPr>
      <w:rFonts w:asciiTheme="majorHAnsi" w:hAnsiTheme="majorHAnsi" w:cs="Arial"/>
      <w:b/>
      <w:sz w:val="22"/>
      <w:szCs w:val="36"/>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4A73"/>
    <w:rPr>
      <w:rFonts w:asciiTheme="majorHAnsi" w:hAnsiTheme="majorHAnsi" w:cs="Arial"/>
      <w:b/>
      <w:sz w:val="36"/>
      <w:szCs w:val="36"/>
      <w:lang w:val="x-none" w:eastAsia="x-none"/>
    </w:rPr>
  </w:style>
  <w:style w:type="character" w:customStyle="1" w:styleId="Heading2Char">
    <w:name w:val="Heading 2 Char"/>
    <w:link w:val="Heading2"/>
    <w:rsid w:val="00C54A73"/>
    <w:rPr>
      <w:rFonts w:asciiTheme="majorHAnsi" w:eastAsia="Times New Roman" w:hAnsiTheme="majorHAnsi" w:cs="Arial"/>
      <w:b/>
      <w:bCs/>
      <w:sz w:val="28"/>
      <w:szCs w:val="28"/>
      <w:lang w:val="x-none" w:eastAsia="x-none"/>
    </w:rPr>
  </w:style>
  <w:style w:type="character" w:customStyle="1" w:styleId="Heading3Char">
    <w:name w:val="Heading 3 Char"/>
    <w:link w:val="Heading3"/>
    <w:uiPriority w:val="9"/>
    <w:rsid w:val="00443DCE"/>
    <w:rPr>
      <w:rFonts w:asciiTheme="majorHAnsi" w:eastAsia="Times New Roman" w:hAnsiTheme="majorHAnsi" w:cs="Calibri"/>
      <w:i/>
      <w:sz w:val="24"/>
      <w:szCs w:val="24"/>
      <w:lang w:val="x-none" w:eastAsia="x-none"/>
    </w:rPr>
  </w:style>
  <w:style w:type="character" w:customStyle="1" w:styleId="Heading4Char">
    <w:name w:val="Heading 4 Char"/>
    <w:basedOn w:val="DefaultParagraphFont"/>
    <w:link w:val="Heading4"/>
    <w:uiPriority w:val="9"/>
    <w:rsid w:val="003E2C6A"/>
    <w:rPr>
      <w:rFonts w:asciiTheme="majorHAnsi" w:hAnsiTheme="majorHAnsi" w:cs="Arial"/>
      <w:b/>
      <w:sz w:val="36"/>
      <w:szCs w:val="36"/>
      <w:lang w:val="x-none" w:eastAsia="x-none"/>
    </w:rPr>
  </w:style>
  <w:style w:type="character" w:customStyle="1" w:styleId="Heading5Char">
    <w:name w:val="Heading 5 Char"/>
    <w:basedOn w:val="DefaultParagraphFont"/>
    <w:link w:val="Heading5"/>
    <w:uiPriority w:val="9"/>
    <w:rsid w:val="0068626A"/>
    <w:rPr>
      <w:rFonts w:asciiTheme="majorHAnsi" w:eastAsia="Times New Roman" w:hAnsiTheme="majorHAnsi" w:cs="Calibri"/>
      <w:i/>
      <w:sz w:val="24"/>
      <w:szCs w:val="24"/>
      <w:lang w:eastAsia="x-none"/>
    </w:rPr>
  </w:style>
  <w:style w:type="character" w:customStyle="1" w:styleId="Heading6Char">
    <w:name w:val="Heading 6 Char"/>
    <w:basedOn w:val="DefaultParagraphFont"/>
    <w:link w:val="Heading6"/>
    <w:uiPriority w:val="9"/>
    <w:rsid w:val="00991A28"/>
    <w:rPr>
      <w:rFonts w:asciiTheme="majorHAnsi" w:hAnsiTheme="majorHAnsi" w:cs="Arial"/>
      <w:b/>
      <w:sz w:val="22"/>
      <w:szCs w:val="36"/>
      <w:u w:val="single"/>
      <w:lang w:val="x-none" w:eastAsia="x-none"/>
    </w:rPr>
  </w:style>
  <w:style w:type="table" w:styleId="TableGrid">
    <w:name w:val="Table Grid"/>
    <w:basedOn w:val="TableNormal"/>
    <w:uiPriority w:val="59"/>
    <w:rsid w:val="00CD5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66F2"/>
    <w:pPr>
      <w:ind w:left="1440" w:right="1440"/>
      <w:jc w:val="center"/>
    </w:pPr>
    <w:rPr>
      <w:rFonts w:cstheme="minorHAnsi"/>
      <w:b/>
      <w:bCs/>
    </w:rPr>
  </w:style>
  <w:style w:type="paragraph" w:styleId="ListParagraph">
    <w:name w:val="List Paragraph"/>
    <w:basedOn w:val="Normal"/>
    <w:uiPriority w:val="34"/>
    <w:qFormat/>
    <w:rsid w:val="00CD5FB6"/>
    <w:pPr>
      <w:ind w:left="720"/>
      <w:contextualSpacing/>
    </w:pPr>
  </w:style>
  <w:style w:type="paragraph" w:styleId="BalloonText">
    <w:name w:val="Balloon Text"/>
    <w:basedOn w:val="Normal"/>
    <w:link w:val="BalloonTextChar"/>
    <w:uiPriority w:val="99"/>
    <w:semiHidden/>
    <w:unhideWhenUsed/>
    <w:rsid w:val="00D10486"/>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10486"/>
    <w:rPr>
      <w:rFonts w:ascii="Tahoma" w:hAnsi="Tahoma" w:cs="Tahoma"/>
      <w:sz w:val="16"/>
      <w:szCs w:val="16"/>
    </w:rPr>
  </w:style>
  <w:style w:type="character" w:customStyle="1" w:styleId="IFTHENclauses">
    <w:name w:val="IF THEN clauses"/>
    <w:basedOn w:val="DefaultParagraphFont"/>
    <w:uiPriority w:val="1"/>
    <w:qFormat/>
    <w:rsid w:val="00143629"/>
    <w:rPr>
      <w:b/>
      <w:caps/>
    </w:rPr>
  </w:style>
  <w:style w:type="table" w:customStyle="1" w:styleId="BaselineTestTable">
    <w:name w:val="Baseline Test Table"/>
    <w:basedOn w:val="TableNormal"/>
    <w:uiPriority w:val="99"/>
    <w:qFormat/>
    <w:rsid w:val="003173EA"/>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auto"/>
    </w:tcPr>
    <w:tblStylePr w:type="firstCol">
      <w:rPr>
        <w:color w:val="auto"/>
      </w:rPr>
    </w:tblStylePr>
    <w:tblStylePr w:type="lastCol">
      <w:rPr>
        <w:rFonts w:asciiTheme="minorHAnsi" w:hAnsiTheme="minorHAnsi"/>
        <w:sz w:val="22"/>
      </w:rPr>
      <w:tblPr/>
      <w:trPr>
        <w:cantSplit/>
      </w:trPr>
    </w:tblStylePr>
  </w:style>
  <w:style w:type="table" w:customStyle="1" w:styleId="EditingNotesTable">
    <w:name w:val="Editing Notes Table"/>
    <w:basedOn w:val="TableNormal"/>
    <w:uiPriority w:val="99"/>
    <w:qFormat/>
    <w:rsid w:val="00F92C6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cPr>
      <w:shd w:val="clear" w:color="auto" w:fill="FFFFCC"/>
    </w:tcPr>
    <w:tblStylePr w:type="firstCol">
      <w:rPr>
        <w:color w:val="auto"/>
      </w:rPr>
      <w:tblPr/>
      <w:tcPr>
        <w:shd w:val="clear" w:color="auto" w:fill="FFFF66"/>
      </w:tcPr>
    </w:tblStylePr>
  </w:style>
  <w:style w:type="table" w:customStyle="1" w:styleId="SourceTextTable">
    <w:name w:val="Source Text Table"/>
    <w:basedOn w:val="TableNormal"/>
    <w:uiPriority w:val="99"/>
    <w:qFormat/>
    <w:rsid w:val="0051364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D9D9D9" w:themeFill="background1" w:themeFillShade="D9"/>
    </w:tcPr>
    <w:tblStylePr w:type="firstCol">
      <w:tblPr/>
      <w:tcPr>
        <w:shd w:val="clear" w:color="auto" w:fill="BFBFBF" w:themeFill="background1" w:themeFillShade="BF"/>
      </w:tcPr>
    </w:tblStylePr>
  </w:style>
  <w:style w:type="character" w:styleId="CommentReference">
    <w:name w:val="annotation reference"/>
    <w:uiPriority w:val="99"/>
    <w:semiHidden/>
    <w:unhideWhenUsed/>
    <w:rsid w:val="0095256C"/>
    <w:rPr>
      <w:sz w:val="16"/>
      <w:szCs w:val="16"/>
    </w:rPr>
  </w:style>
  <w:style w:type="paragraph" w:styleId="CommentText">
    <w:name w:val="annotation text"/>
    <w:basedOn w:val="Normal"/>
    <w:link w:val="CommentTextChar"/>
    <w:uiPriority w:val="99"/>
    <w:unhideWhenUsed/>
    <w:rsid w:val="0095256C"/>
    <w:rPr>
      <w:sz w:val="20"/>
      <w:szCs w:val="20"/>
    </w:rPr>
  </w:style>
  <w:style w:type="character" w:customStyle="1" w:styleId="CommentTextChar">
    <w:name w:val="Comment Text Char"/>
    <w:basedOn w:val="DefaultParagraphFont"/>
    <w:link w:val="CommentText"/>
    <w:uiPriority w:val="99"/>
    <w:rsid w:val="0095256C"/>
  </w:style>
  <w:style w:type="paragraph" w:styleId="CommentSubject">
    <w:name w:val="annotation subject"/>
    <w:basedOn w:val="CommentText"/>
    <w:next w:val="CommentText"/>
    <w:link w:val="CommentSubjectChar"/>
    <w:uiPriority w:val="99"/>
    <w:semiHidden/>
    <w:unhideWhenUsed/>
    <w:rsid w:val="0095256C"/>
    <w:rPr>
      <w:b/>
      <w:bCs/>
      <w:lang w:val="x-none" w:eastAsia="x-none"/>
    </w:rPr>
  </w:style>
  <w:style w:type="character" w:customStyle="1" w:styleId="CommentSubjectChar">
    <w:name w:val="Comment Subject Char"/>
    <w:link w:val="CommentSubject"/>
    <w:uiPriority w:val="99"/>
    <w:semiHidden/>
    <w:rsid w:val="0095256C"/>
    <w:rPr>
      <w:b/>
      <w:bCs/>
    </w:rPr>
  </w:style>
  <w:style w:type="paragraph" w:styleId="Header">
    <w:name w:val="header"/>
    <w:basedOn w:val="Normal"/>
    <w:link w:val="HeaderChar"/>
    <w:uiPriority w:val="99"/>
    <w:unhideWhenUsed/>
    <w:rsid w:val="00271948"/>
    <w:pPr>
      <w:pBdr>
        <w:bottom w:val="single" w:sz="2" w:space="1" w:color="7F7F7F" w:themeColor="text1" w:themeTint="80"/>
      </w:pBdr>
      <w:tabs>
        <w:tab w:val="center" w:pos="4680"/>
        <w:tab w:val="right" w:pos="9360"/>
      </w:tabs>
      <w:spacing w:after="240"/>
      <w:jc w:val="right"/>
    </w:pPr>
    <w:rPr>
      <w:i/>
      <w:sz w:val="24"/>
      <w:szCs w:val="24"/>
      <w:lang w:eastAsia="x-none"/>
    </w:rPr>
  </w:style>
  <w:style w:type="character" w:customStyle="1" w:styleId="HeaderChar">
    <w:name w:val="Header Char"/>
    <w:link w:val="Header"/>
    <w:uiPriority w:val="99"/>
    <w:rsid w:val="00271948"/>
    <w:rPr>
      <w:rFonts w:asciiTheme="minorHAnsi" w:hAnsiTheme="minorHAnsi"/>
      <w:i/>
      <w:sz w:val="24"/>
      <w:szCs w:val="24"/>
      <w:lang w:eastAsia="x-none"/>
    </w:rPr>
  </w:style>
  <w:style w:type="paragraph" w:styleId="Footer">
    <w:name w:val="footer"/>
    <w:basedOn w:val="Normal"/>
    <w:link w:val="FooterChar"/>
    <w:uiPriority w:val="99"/>
    <w:unhideWhenUsed/>
    <w:qFormat/>
    <w:rsid w:val="00983C89"/>
    <w:pPr>
      <w:tabs>
        <w:tab w:val="center" w:pos="4680"/>
        <w:tab w:val="right" w:pos="9360"/>
      </w:tabs>
      <w:spacing w:after="0"/>
    </w:pPr>
  </w:style>
  <w:style w:type="character" w:customStyle="1" w:styleId="FooterChar">
    <w:name w:val="Footer Char"/>
    <w:basedOn w:val="DefaultParagraphFont"/>
    <w:link w:val="Footer"/>
    <w:uiPriority w:val="99"/>
    <w:rsid w:val="00983C89"/>
    <w:rPr>
      <w:rFonts w:asciiTheme="minorHAnsi" w:hAnsiTheme="minorHAnsi"/>
      <w:sz w:val="22"/>
      <w:szCs w:val="22"/>
    </w:rPr>
  </w:style>
  <w:style w:type="paragraph" w:customStyle="1" w:styleId="NormalBullet">
    <w:name w:val="Normal Bullet"/>
    <w:basedOn w:val="Normal"/>
    <w:qFormat/>
    <w:rsid w:val="008875A6"/>
    <w:pPr>
      <w:numPr>
        <w:numId w:val="9"/>
      </w:numPr>
      <w:tabs>
        <w:tab w:val="left" w:pos="360"/>
      </w:tabs>
      <w:spacing w:after="0"/>
      <w:ind w:left="360"/>
      <w:contextualSpacing/>
    </w:pPr>
  </w:style>
  <w:style w:type="paragraph" w:customStyle="1" w:styleId="Normalintable">
    <w:name w:val="Normal in table"/>
    <w:basedOn w:val="Normal"/>
    <w:link w:val="NormalintableChar"/>
    <w:rsid w:val="000F2524"/>
    <w:pPr>
      <w:spacing w:after="0"/>
    </w:pPr>
    <w:rPr>
      <w:rFonts w:eastAsiaTheme="minorHAnsi" w:cstheme="minorBidi"/>
    </w:rPr>
  </w:style>
  <w:style w:type="character" w:customStyle="1" w:styleId="NormalintableChar">
    <w:name w:val="Normal in table Char"/>
    <w:basedOn w:val="DefaultParagraphFont"/>
    <w:link w:val="Normalintable"/>
    <w:rsid w:val="000F2524"/>
    <w:rPr>
      <w:rFonts w:asciiTheme="minorHAnsi" w:eastAsiaTheme="minorHAnsi" w:hAnsiTheme="minorHAnsi" w:cstheme="minorBidi"/>
      <w:sz w:val="22"/>
      <w:szCs w:val="22"/>
    </w:rPr>
  </w:style>
  <w:style w:type="paragraph" w:customStyle="1" w:styleId="Normalabc">
    <w:name w:val="Normal a b c"/>
    <w:basedOn w:val="NormalBullet"/>
    <w:qFormat/>
    <w:rsid w:val="002E6A44"/>
    <w:pPr>
      <w:numPr>
        <w:numId w:val="47"/>
      </w:numPr>
    </w:pPr>
  </w:style>
  <w:style w:type="paragraph" w:customStyle="1" w:styleId="NormalBulletinTable">
    <w:name w:val="Normal Bullet in Table"/>
    <w:basedOn w:val="NormalBullet"/>
    <w:qFormat/>
    <w:rsid w:val="000F2524"/>
    <w:pPr>
      <w:numPr>
        <w:numId w:val="1"/>
      </w:numPr>
      <w:spacing w:after="120"/>
      <w:contextualSpacing w:val="0"/>
    </w:pPr>
    <w:rPr>
      <w:rFonts w:eastAsiaTheme="minorHAnsi" w:cstheme="minorBidi"/>
    </w:rPr>
  </w:style>
  <w:style w:type="paragraph" w:customStyle="1" w:styleId="NormalRationaleIndented">
    <w:name w:val="Normal Rationale (Indented)"/>
    <w:basedOn w:val="Normal"/>
    <w:link w:val="NormalRationaleIndentedChar"/>
    <w:qFormat/>
    <w:rsid w:val="00EE50E5"/>
    <w:pPr>
      <w:spacing w:after="120"/>
      <w:ind w:left="720"/>
      <w:jc w:val="both"/>
    </w:pPr>
    <w:rPr>
      <w:rFonts w:eastAsiaTheme="minorHAnsi" w:cstheme="minorBidi"/>
      <w:sz w:val="24"/>
    </w:rPr>
  </w:style>
  <w:style w:type="character" w:customStyle="1" w:styleId="NormalRationaleIndentedChar">
    <w:name w:val="Normal Rationale (Indented) Char"/>
    <w:basedOn w:val="DefaultParagraphFont"/>
    <w:link w:val="NormalRationaleIndented"/>
    <w:rsid w:val="00EE50E5"/>
    <w:rPr>
      <w:rFonts w:asciiTheme="minorHAnsi" w:eastAsiaTheme="minorHAnsi" w:hAnsiTheme="minorHAnsi" w:cstheme="minorBidi"/>
      <w:sz w:val="24"/>
      <w:szCs w:val="22"/>
    </w:rPr>
  </w:style>
  <w:style w:type="paragraph" w:customStyle="1" w:styleId="Sourcetext">
    <w:name w:val="Source text"/>
    <w:basedOn w:val="Normal"/>
    <w:qFormat/>
    <w:rsid w:val="009B309D"/>
    <w:pPr>
      <w:spacing w:after="120"/>
    </w:pPr>
    <w:rPr>
      <w:noProof/>
    </w:rPr>
  </w:style>
  <w:style w:type="paragraph" w:customStyle="1" w:styleId="Sourcetextbullet">
    <w:name w:val="Source text bullet"/>
    <w:basedOn w:val="Sourcetext"/>
    <w:qFormat/>
    <w:rsid w:val="007964A2"/>
    <w:pPr>
      <w:numPr>
        <w:numId w:val="3"/>
      </w:numPr>
      <w:contextualSpacing/>
    </w:pPr>
  </w:style>
  <w:style w:type="paragraph" w:customStyle="1" w:styleId="Sourcetextnumbered">
    <w:name w:val="Source text numbered"/>
    <w:basedOn w:val="Sourcetext"/>
    <w:qFormat/>
    <w:rsid w:val="00C8635E"/>
    <w:pPr>
      <w:numPr>
        <w:numId w:val="4"/>
      </w:numPr>
      <w:spacing w:after="60"/>
      <w:contextualSpacing/>
    </w:pPr>
  </w:style>
  <w:style w:type="paragraph" w:styleId="NormalWeb">
    <w:name w:val="Normal (Web)"/>
    <w:basedOn w:val="Normal"/>
    <w:unhideWhenUsed/>
    <w:rsid w:val="00860103"/>
    <w:pPr>
      <w:spacing w:before="100" w:beforeAutospacing="1" w:after="100" w:afterAutospacing="1"/>
    </w:pPr>
    <w:rPr>
      <w:rFonts w:ascii="Times New Roman" w:eastAsia="Times New Roman" w:hAnsi="Times New Roman"/>
      <w:sz w:val="24"/>
      <w:szCs w:val="24"/>
    </w:rPr>
  </w:style>
  <w:style w:type="paragraph" w:customStyle="1" w:styleId="Tabletestprocessbullets">
    <w:name w:val="Table test process bullets"/>
    <w:basedOn w:val="Normal"/>
    <w:qFormat/>
    <w:rsid w:val="0005142C"/>
    <w:pPr>
      <w:numPr>
        <w:numId w:val="5"/>
      </w:numPr>
      <w:tabs>
        <w:tab w:val="left" w:pos="180"/>
      </w:tabs>
      <w:spacing w:after="0"/>
      <w:ind w:left="187" w:hanging="187"/>
      <w:contextualSpacing/>
    </w:pPr>
    <w:rPr>
      <w:rFonts w:eastAsiaTheme="minorHAnsi" w:cstheme="minorBidi"/>
    </w:rPr>
  </w:style>
  <w:style w:type="paragraph" w:styleId="Title">
    <w:name w:val="Title"/>
    <w:basedOn w:val="Normal"/>
    <w:next w:val="Normal"/>
    <w:link w:val="TitleChar"/>
    <w:uiPriority w:val="10"/>
    <w:qFormat/>
    <w:rsid w:val="00FE0E98"/>
    <w:pPr>
      <w:spacing w:before="2880" w:after="300"/>
      <w:ind w:left="3874" w:right="1440"/>
      <w:contextualSpacing/>
      <w:outlineLvl w:val="0"/>
    </w:pPr>
    <w:rPr>
      <w:rFonts w:asciiTheme="majorHAnsi" w:eastAsiaTheme="majorEastAsia" w:hAnsiTheme="majorHAnsi" w:cstheme="majorBidi"/>
      <w:noProof/>
      <w:spacing w:val="5"/>
      <w:kern w:val="28"/>
      <w:sz w:val="52"/>
      <w:szCs w:val="52"/>
    </w:rPr>
  </w:style>
  <w:style w:type="character" w:customStyle="1" w:styleId="TitleChar">
    <w:name w:val="Title Char"/>
    <w:basedOn w:val="DefaultParagraphFont"/>
    <w:link w:val="Title"/>
    <w:uiPriority w:val="10"/>
    <w:rsid w:val="00FE0E98"/>
    <w:rPr>
      <w:rFonts w:asciiTheme="majorHAnsi" w:eastAsiaTheme="majorEastAsia" w:hAnsiTheme="majorHAnsi" w:cstheme="majorBidi"/>
      <w:noProof/>
      <w:spacing w:val="5"/>
      <w:kern w:val="28"/>
      <w:sz w:val="52"/>
      <w:szCs w:val="52"/>
    </w:rPr>
  </w:style>
  <w:style w:type="paragraph" w:styleId="TOC1">
    <w:name w:val="toc 1"/>
    <w:basedOn w:val="Normal"/>
    <w:next w:val="Normal"/>
    <w:uiPriority w:val="39"/>
    <w:unhideWhenUsed/>
    <w:qFormat/>
    <w:rsid w:val="00493D30"/>
    <w:pPr>
      <w:tabs>
        <w:tab w:val="right" w:leader="dot" w:pos="8640"/>
      </w:tabs>
      <w:spacing w:after="100"/>
      <w:ind w:left="720" w:right="720"/>
    </w:pPr>
    <w:rPr>
      <w:b/>
    </w:rPr>
  </w:style>
  <w:style w:type="paragraph" w:styleId="TOC2">
    <w:name w:val="toc 2"/>
    <w:basedOn w:val="TOC1"/>
    <w:next w:val="Normal"/>
    <w:uiPriority w:val="39"/>
    <w:unhideWhenUsed/>
    <w:qFormat/>
    <w:rsid w:val="00493D30"/>
    <w:pPr>
      <w:ind w:left="1080"/>
    </w:pPr>
    <w:rPr>
      <w:b w:val="0"/>
      <w:noProof/>
    </w:rPr>
  </w:style>
  <w:style w:type="character" w:styleId="Hyperlink">
    <w:name w:val="Hyperlink"/>
    <w:basedOn w:val="DefaultParagraphFont"/>
    <w:uiPriority w:val="99"/>
    <w:unhideWhenUsed/>
    <w:qFormat/>
    <w:rsid w:val="00EA3E27"/>
    <w:rPr>
      <w:color w:val="0000FF" w:themeColor="hyperlink"/>
      <w:u w:val="single"/>
    </w:rPr>
  </w:style>
  <w:style w:type="character" w:styleId="Emphasis">
    <w:name w:val="Emphasis"/>
    <w:basedOn w:val="DefaultParagraphFont"/>
    <w:uiPriority w:val="20"/>
    <w:qFormat/>
    <w:rsid w:val="00A94E30"/>
    <w:rPr>
      <w:i/>
      <w:iCs/>
    </w:rPr>
  </w:style>
  <w:style w:type="paragraph" w:styleId="TOC3">
    <w:name w:val="toc 3"/>
    <w:basedOn w:val="Normal"/>
    <w:next w:val="Normal"/>
    <w:autoRedefine/>
    <w:uiPriority w:val="39"/>
    <w:unhideWhenUsed/>
    <w:rsid w:val="00AB5975"/>
    <w:pPr>
      <w:spacing w:after="100"/>
      <w:ind w:left="440"/>
    </w:pPr>
  </w:style>
  <w:style w:type="paragraph" w:styleId="FootnoteText">
    <w:name w:val="footnote text"/>
    <w:basedOn w:val="Normal"/>
    <w:link w:val="FootnoteTextChar"/>
    <w:uiPriority w:val="99"/>
    <w:unhideWhenUsed/>
    <w:rsid w:val="006D4C8D"/>
    <w:pPr>
      <w:spacing w:after="0"/>
      <w:ind w:left="144" w:hanging="144"/>
    </w:pPr>
    <w:rPr>
      <w:rFonts w:eastAsiaTheme="minorHAnsi" w:cstheme="minorBidi"/>
      <w:sz w:val="20"/>
      <w:szCs w:val="20"/>
    </w:rPr>
  </w:style>
  <w:style w:type="character" w:customStyle="1" w:styleId="FootnoteTextChar">
    <w:name w:val="Footnote Text Char"/>
    <w:basedOn w:val="DefaultParagraphFont"/>
    <w:link w:val="FootnoteText"/>
    <w:uiPriority w:val="99"/>
    <w:rsid w:val="006D4C8D"/>
    <w:rPr>
      <w:rFonts w:asciiTheme="minorHAnsi" w:eastAsiaTheme="minorHAnsi" w:hAnsiTheme="minorHAnsi" w:cstheme="minorBidi"/>
    </w:rPr>
  </w:style>
  <w:style w:type="character" w:styleId="FootnoteReference">
    <w:name w:val="footnote reference"/>
    <w:basedOn w:val="DefaultParagraphFont"/>
    <w:uiPriority w:val="99"/>
    <w:unhideWhenUsed/>
    <w:rsid w:val="00FE0E98"/>
    <w:rPr>
      <w:vertAlign w:val="superscript"/>
    </w:rPr>
  </w:style>
  <w:style w:type="paragraph" w:styleId="ListBullet">
    <w:name w:val="List Bullet"/>
    <w:basedOn w:val="Normal"/>
    <w:uiPriority w:val="99"/>
    <w:unhideWhenUsed/>
    <w:rsid w:val="000B71E7"/>
    <w:pPr>
      <w:numPr>
        <w:numId w:val="6"/>
      </w:numPr>
      <w:spacing w:after="120"/>
      <w:contextualSpacing/>
      <w:jc w:val="both"/>
    </w:pPr>
    <w:rPr>
      <w:rFonts w:eastAsiaTheme="minorHAnsi" w:cstheme="minorBidi"/>
    </w:rPr>
  </w:style>
  <w:style w:type="character" w:styleId="PlaceholderText">
    <w:name w:val="Placeholder Text"/>
    <w:basedOn w:val="DefaultParagraphFont"/>
    <w:uiPriority w:val="99"/>
    <w:semiHidden/>
    <w:rsid w:val="00FE0E98"/>
    <w:rPr>
      <w:color w:val="808080"/>
    </w:rPr>
  </w:style>
  <w:style w:type="paragraph" w:styleId="TOC4">
    <w:name w:val="toc 4"/>
    <w:basedOn w:val="TOC2"/>
    <w:next w:val="Normal"/>
    <w:uiPriority w:val="39"/>
    <w:unhideWhenUsed/>
    <w:rsid w:val="003A0440"/>
    <w:pPr>
      <w:tabs>
        <w:tab w:val="left" w:pos="1800"/>
      </w:tabs>
    </w:pPr>
  </w:style>
  <w:style w:type="paragraph" w:customStyle="1" w:styleId="NormalIntroSections">
    <w:name w:val="Normal Intro Sections"/>
    <w:basedOn w:val="Normal"/>
    <w:qFormat/>
    <w:rsid w:val="00A86E9B"/>
    <w:pPr>
      <w:spacing w:after="220"/>
      <w:jc w:val="both"/>
    </w:pPr>
  </w:style>
  <w:style w:type="paragraph" w:styleId="Revision">
    <w:name w:val="Revision"/>
    <w:hidden/>
    <w:uiPriority w:val="99"/>
    <w:semiHidden/>
    <w:rsid w:val="00A41015"/>
    <w:rPr>
      <w:rFonts w:asciiTheme="minorHAnsi" w:hAnsiTheme="minorHAnsi"/>
      <w:sz w:val="22"/>
      <w:szCs w:val="22"/>
    </w:rPr>
  </w:style>
  <w:style w:type="table" w:customStyle="1" w:styleId="Cross-ReferenceTables">
    <w:name w:val="Cross-Reference Tables"/>
    <w:basedOn w:val="TableNormal"/>
    <w:uiPriority w:val="99"/>
    <w:rsid w:val="00985BDD"/>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123BCB"/>
    <w:rPr>
      <w:color w:val="800080" w:themeColor="followedHyperlink"/>
      <w:u w:val="single"/>
    </w:rPr>
  </w:style>
  <w:style w:type="paragraph" w:customStyle="1" w:styleId="Cross-ReferenceTableText">
    <w:name w:val="Cross-Reference Table Text"/>
    <w:basedOn w:val="Normal"/>
    <w:qFormat/>
    <w:rsid w:val="004D6C20"/>
    <w:rPr>
      <w:sz w:val="20"/>
      <w:szCs w:val="20"/>
      <w:lang w:eastAsia="x-none"/>
    </w:rPr>
  </w:style>
  <w:style w:type="character" w:customStyle="1" w:styleId="EndnoteTextChar">
    <w:name w:val="Endnote Text Char"/>
    <w:basedOn w:val="DefaultParagraphFont"/>
    <w:link w:val="EndnoteText"/>
    <w:uiPriority w:val="99"/>
    <w:semiHidden/>
    <w:rsid w:val="001D6D12"/>
    <w:rPr>
      <w:rFonts w:asciiTheme="minorHAnsi" w:eastAsiaTheme="minorHAnsi" w:hAnsiTheme="minorHAnsi" w:cstheme="minorBidi"/>
    </w:rPr>
  </w:style>
  <w:style w:type="paragraph" w:styleId="EndnoteText">
    <w:name w:val="endnote text"/>
    <w:basedOn w:val="Normal"/>
    <w:link w:val="EndnoteTextChar"/>
    <w:uiPriority w:val="99"/>
    <w:semiHidden/>
    <w:unhideWhenUsed/>
    <w:rsid w:val="001D6D12"/>
    <w:pPr>
      <w:spacing w:after="0"/>
    </w:pPr>
    <w:rPr>
      <w:rFonts w:eastAsiaTheme="minorHAnsi" w:cstheme="minorBidi"/>
      <w:sz w:val="20"/>
      <w:szCs w:val="20"/>
    </w:rPr>
  </w:style>
  <w:style w:type="table" w:customStyle="1" w:styleId="Checklisttables">
    <w:name w:val="Checklist tables"/>
    <w:basedOn w:val="TableNormal"/>
    <w:uiPriority w:val="99"/>
    <w:rsid w:val="001D6D12"/>
    <w:rPr>
      <w:rFonts w:ascii="Arial" w:eastAsiaTheme="minorHAnsi" w:hAnsi="Arial"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b/>
        <w:sz w:val="22"/>
      </w:rPr>
      <w:tblPr>
        <w:tblCellMar>
          <w:top w:w="0" w:type="dxa"/>
          <w:left w:w="29" w:type="dxa"/>
          <w:bottom w:w="0" w:type="dxa"/>
          <w:right w:w="29" w:type="dxa"/>
        </w:tblCellMar>
      </w:tblPr>
      <w:tcPr>
        <w:shd w:val="clear" w:color="auto" w:fill="BFBFBF" w:themeFill="background1" w:themeFillShade="BF"/>
      </w:tcPr>
    </w:tblStylePr>
  </w:style>
  <w:style w:type="paragraph" w:customStyle="1" w:styleId="Contentsheading">
    <w:name w:val="Contents heading"/>
    <w:basedOn w:val="Normal"/>
    <w:rsid w:val="00F336B5"/>
    <w:pPr>
      <w:pageBreakBefore/>
      <w:spacing w:before="360" w:after="360"/>
      <w:outlineLvl w:val="0"/>
    </w:pPr>
    <w:rPr>
      <w:rFonts w:eastAsia="Times New Roman"/>
      <w:b/>
      <w:bCs/>
      <w:sz w:val="28"/>
      <w:szCs w:val="28"/>
      <w:u w:val="single"/>
    </w:rPr>
  </w:style>
  <w:style w:type="paragraph" w:customStyle="1" w:styleId="Taskgoal">
    <w:name w:val="Task goal"/>
    <w:basedOn w:val="Normal"/>
    <w:rsid w:val="000844B5"/>
    <w:pPr>
      <w:spacing w:after="0"/>
      <w:contextualSpacing/>
    </w:pPr>
    <w:rPr>
      <w:rFonts w:cstheme="minorHAnsi"/>
      <w:b/>
      <w:sz w:val="24"/>
      <w:szCs w:val="18"/>
    </w:rPr>
  </w:style>
  <w:style w:type="paragraph" w:customStyle="1" w:styleId="Tasksteps">
    <w:name w:val="Task steps"/>
    <w:basedOn w:val="Normal"/>
    <w:link w:val="TaskstepsChar"/>
    <w:rsid w:val="002D1999"/>
    <w:pPr>
      <w:numPr>
        <w:numId w:val="7"/>
      </w:numPr>
      <w:spacing w:after="0"/>
      <w:contextualSpacing/>
    </w:pPr>
    <w:rPr>
      <w:rFonts w:cstheme="minorHAnsi"/>
      <w:sz w:val="24"/>
      <w:szCs w:val="18"/>
    </w:rPr>
  </w:style>
  <w:style w:type="character" w:customStyle="1" w:styleId="TaskstepsChar">
    <w:name w:val="Task steps Char"/>
    <w:basedOn w:val="DefaultParagraphFont"/>
    <w:link w:val="Tasksteps"/>
    <w:rsid w:val="002D1999"/>
    <w:rPr>
      <w:rFonts w:asciiTheme="minorHAnsi" w:hAnsiTheme="minorHAnsi" w:cstheme="minorHAnsi"/>
      <w:sz w:val="24"/>
      <w:szCs w:val="18"/>
    </w:rPr>
  </w:style>
  <w:style w:type="paragraph" w:customStyle="1" w:styleId="Command">
    <w:name w:val="Command"/>
    <w:basedOn w:val="Taskgoal"/>
    <w:qFormat/>
    <w:rsid w:val="00F04EF2"/>
    <w:rPr>
      <w:i/>
    </w:rPr>
  </w:style>
  <w:style w:type="character" w:customStyle="1" w:styleId="Keystrokes">
    <w:name w:val="Keystrokes"/>
    <w:basedOn w:val="DefaultParagraphFont"/>
    <w:uiPriority w:val="1"/>
    <w:qFormat/>
    <w:rsid w:val="001E39B2"/>
    <w:rPr>
      <w:color w:val="auto"/>
      <w:bdr w:val="single" w:sz="2" w:space="0" w:color="auto"/>
      <w:shd w:val="clear" w:color="auto" w:fill="auto"/>
    </w:rPr>
  </w:style>
  <w:style w:type="paragraph" w:customStyle="1" w:styleId="NormalIntroSection">
    <w:name w:val="Normal (Intro Section)"/>
    <w:basedOn w:val="Normal"/>
    <w:link w:val="NormalIntroSectionChar"/>
    <w:qFormat/>
    <w:rsid w:val="00E82606"/>
    <w:pPr>
      <w:spacing w:after="120"/>
      <w:jc w:val="both"/>
    </w:pPr>
    <w:rPr>
      <w:rFonts w:eastAsiaTheme="minorHAnsi" w:cstheme="minorBidi"/>
      <w:color w:val="BFBFBF" w:themeColor="background1" w:themeShade="BF"/>
    </w:rPr>
  </w:style>
  <w:style w:type="character" w:customStyle="1" w:styleId="NormalIntroSectionChar">
    <w:name w:val="Normal (Intro Section) Char"/>
    <w:basedOn w:val="DefaultParagraphFont"/>
    <w:link w:val="NormalIntroSection"/>
    <w:rsid w:val="00E82606"/>
    <w:rPr>
      <w:rFonts w:asciiTheme="minorHAnsi" w:eastAsiaTheme="minorHAnsi" w:hAnsiTheme="minorHAnsi" w:cstheme="minorBidi"/>
      <w:color w:val="BFBFBF" w:themeColor="background1" w:themeShade="BF"/>
      <w:sz w:val="22"/>
      <w:szCs w:val="22"/>
    </w:rPr>
  </w:style>
  <w:style w:type="character" w:customStyle="1" w:styleId="EndnoteTextChar1">
    <w:name w:val="Endnote Text Char1"/>
    <w:basedOn w:val="DefaultParagraphFont"/>
    <w:uiPriority w:val="99"/>
    <w:semiHidden/>
    <w:rsid w:val="00E82606"/>
    <w:rPr>
      <w:rFonts w:asciiTheme="minorHAnsi" w:hAnsiTheme="minorHAnsi"/>
    </w:rPr>
  </w:style>
  <w:style w:type="paragraph" w:customStyle="1" w:styleId="Tabletestprocessnobullet">
    <w:name w:val="Table test process (no bullet)"/>
    <w:basedOn w:val="Normal"/>
    <w:qFormat/>
    <w:rsid w:val="00A841AE"/>
    <w:pPr>
      <w:spacing w:after="0"/>
    </w:pPr>
    <w:rPr>
      <w:rFonts w:eastAsiaTheme="minorHAnsi" w:cstheme="minorBidi"/>
    </w:rPr>
  </w:style>
  <w:style w:type="paragraph" w:customStyle="1" w:styleId="Tableheading">
    <w:name w:val="Table heading"/>
    <w:basedOn w:val="Normal"/>
    <w:qFormat/>
    <w:rsid w:val="00A841AE"/>
    <w:pPr>
      <w:spacing w:after="0"/>
    </w:pPr>
    <w:rPr>
      <w:rFonts w:asciiTheme="majorHAnsi" w:eastAsiaTheme="minorHAnsi" w:hAnsiTheme="majorHAnsi" w:cstheme="minorBidi"/>
      <w:b/>
      <w:color w:val="FFFFFF"/>
    </w:rPr>
  </w:style>
  <w:style w:type="table" w:customStyle="1" w:styleId="Testresultstable">
    <w:name w:val="Test results table"/>
    <w:basedOn w:val="TableNormal"/>
    <w:uiPriority w:val="99"/>
    <w:rsid w:val="00A841AE"/>
    <w:rPr>
      <w:rFonts w:asciiTheme="minorHAnsi" w:eastAsiaTheme="minorHAnsi" w:hAnsiTheme="minorHAnsi" w:cstheme="minorBidi"/>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cPr>
      <w:shd w:val="clear" w:color="auto" w:fill="auto"/>
    </w:tc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paragraph" w:styleId="PlainText">
    <w:name w:val="Plain Text"/>
    <w:basedOn w:val="Normal"/>
    <w:link w:val="PlainTextChar"/>
    <w:uiPriority w:val="99"/>
    <w:unhideWhenUsed/>
    <w:rsid w:val="00DD5C7E"/>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DD5C7E"/>
    <w:rPr>
      <w:rFonts w:eastAsiaTheme="minorHAnsi" w:cstheme="minorBidi"/>
      <w:sz w:val="22"/>
      <w:szCs w:val="21"/>
    </w:rPr>
  </w:style>
  <w:style w:type="table" w:customStyle="1" w:styleId="TestEnvironmenttable">
    <w:name w:val="Test Environment table"/>
    <w:basedOn w:val="TableNormal"/>
    <w:uiPriority w:val="99"/>
    <w:rsid w:val="00BC1562"/>
    <w:rPr>
      <w:rFonts w:ascii="Arial" w:eastAsia="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character" w:customStyle="1" w:styleId="codesample">
    <w:name w:val="code sample"/>
    <w:uiPriority w:val="1"/>
    <w:qFormat/>
    <w:rsid w:val="00BC1562"/>
    <w:rPr>
      <w:rFonts w:ascii="Lucida Console" w:hAnsi="Lucida Console"/>
      <w:color w:val="auto"/>
      <w:sz w:val="22"/>
    </w:rPr>
  </w:style>
  <w:style w:type="paragraph" w:styleId="ListNumber2">
    <w:name w:val="List Number 2"/>
    <w:basedOn w:val="Normal"/>
    <w:uiPriority w:val="99"/>
    <w:semiHidden/>
    <w:unhideWhenUsed/>
    <w:rsid w:val="00BC1562"/>
    <w:pPr>
      <w:numPr>
        <w:numId w:val="52"/>
      </w:numPr>
      <w:spacing w:after="120"/>
      <w:contextualSpacing/>
    </w:pPr>
    <w:rPr>
      <w:rFonts w:ascii="Arial" w:eastAsia="Arial" w:hAnsi="Arial"/>
    </w:rPr>
  </w:style>
  <w:style w:type="paragraph" w:customStyle="1" w:styleId="NormalBulletPassorFail">
    <w:name w:val="Normal Bullet Pass or Fail"/>
    <w:basedOn w:val="NormalBullet"/>
    <w:qFormat/>
    <w:rsid w:val="00765D06"/>
    <w:pPr>
      <w:numPr>
        <w:ilvl w:val="1"/>
        <w:numId w:val="2"/>
      </w:numPr>
      <w:ind w:left="1080"/>
    </w:pPr>
  </w:style>
  <w:style w:type="paragraph" w:customStyle="1" w:styleId="xcross-referencetabletext">
    <w:name w:val="x_cross-referencetabletext"/>
    <w:basedOn w:val="Normal"/>
    <w:rsid w:val="00095F45"/>
    <w:pPr>
      <w:spacing w:before="100" w:beforeAutospacing="1" w:after="100" w:afterAutospacing="1"/>
    </w:pPr>
    <w:rPr>
      <w:rFonts w:ascii="Times New Roman" w:eastAsia="Times New Roman" w:hAnsi="Times New Roman"/>
      <w:sz w:val="24"/>
      <w:szCs w:val="24"/>
    </w:rPr>
  </w:style>
  <w:style w:type="paragraph" w:customStyle="1" w:styleId="xmsonormal">
    <w:name w:val="x_msonormal"/>
    <w:basedOn w:val="Normal"/>
    <w:rsid w:val="00095F45"/>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03">
      <w:bodyDiv w:val="1"/>
      <w:marLeft w:val="0"/>
      <w:marRight w:val="0"/>
      <w:marTop w:val="225"/>
      <w:marBottom w:val="150"/>
      <w:divBdr>
        <w:top w:val="none" w:sz="0" w:space="0" w:color="auto"/>
        <w:left w:val="none" w:sz="0" w:space="0" w:color="auto"/>
        <w:bottom w:val="none" w:sz="0" w:space="0" w:color="auto"/>
        <w:right w:val="none" w:sz="0" w:space="0" w:color="auto"/>
      </w:divBdr>
      <w:divsChild>
        <w:div w:id="1321688190">
          <w:marLeft w:val="0"/>
          <w:marRight w:val="0"/>
          <w:marTop w:val="0"/>
          <w:marBottom w:val="0"/>
          <w:divBdr>
            <w:top w:val="none" w:sz="0" w:space="0" w:color="auto"/>
            <w:left w:val="none" w:sz="0" w:space="0" w:color="auto"/>
            <w:bottom w:val="none" w:sz="0" w:space="0" w:color="auto"/>
            <w:right w:val="none" w:sz="0" w:space="0" w:color="auto"/>
          </w:divBdr>
          <w:divsChild>
            <w:div w:id="212723795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025227">
      <w:bodyDiv w:val="1"/>
      <w:marLeft w:val="0"/>
      <w:marRight w:val="0"/>
      <w:marTop w:val="225"/>
      <w:marBottom w:val="150"/>
      <w:divBdr>
        <w:top w:val="none" w:sz="0" w:space="0" w:color="auto"/>
        <w:left w:val="none" w:sz="0" w:space="0" w:color="auto"/>
        <w:bottom w:val="none" w:sz="0" w:space="0" w:color="auto"/>
        <w:right w:val="none" w:sz="0" w:space="0" w:color="auto"/>
      </w:divBdr>
      <w:divsChild>
        <w:div w:id="1419985124">
          <w:marLeft w:val="0"/>
          <w:marRight w:val="0"/>
          <w:marTop w:val="0"/>
          <w:marBottom w:val="0"/>
          <w:divBdr>
            <w:top w:val="none" w:sz="0" w:space="0" w:color="auto"/>
            <w:left w:val="none" w:sz="0" w:space="0" w:color="auto"/>
            <w:bottom w:val="none" w:sz="0" w:space="0" w:color="auto"/>
            <w:right w:val="none" w:sz="0" w:space="0" w:color="auto"/>
          </w:divBdr>
          <w:divsChild>
            <w:div w:id="20781694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101288">
      <w:bodyDiv w:val="1"/>
      <w:marLeft w:val="0"/>
      <w:marRight w:val="0"/>
      <w:marTop w:val="225"/>
      <w:marBottom w:val="150"/>
      <w:divBdr>
        <w:top w:val="none" w:sz="0" w:space="0" w:color="auto"/>
        <w:left w:val="none" w:sz="0" w:space="0" w:color="auto"/>
        <w:bottom w:val="none" w:sz="0" w:space="0" w:color="auto"/>
        <w:right w:val="none" w:sz="0" w:space="0" w:color="auto"/>
      </w:divBdr>
      <w:divsChild>
        <w:div w:id="38673003">
          <w:marLeft w:val="0"/>
          <w:marRight w:val="0"/>
          <w:marTop w:val="0"/>
          <w:marBottom w:val="0"/>
          <w:divBdr>
            <w:top w:val="none" w:sz="0" w:space="0" w:color="auto"/>
            <w:left w:val="none" w:sz="0" w:space="0" w:color="auto"/>
            <w:bottom w:val="none" w:sz="0" w:space="0" w:color="auto"/>
            <w:right w:val="none" w:sz="0" w:space="0" w:color="auto"/>
          </w:divBdr>
          <w:divsChild>
            <w:div w:id="16616163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898792">
      <w:bodyDiv w:val="1"/>
      <w:marLeft w:val="0"/>
      <w:marRight w:val="0"/>
      <w:marTop w:val="0"/>
      <w:marBottom w:val="0"/>
      <w:divBdr>
        <w:top w:val="none" w:sz="0" w:space="0" w:color="auto"/>
        <w:left w:val="none" w:sz="0" w:space="0" w:color="auto"/>
        <w:bottom w:val="none" w:sz="0" w:space="0" w:color="auto"/>
        <w:right w:val="none" w:sz="0" w:space="0" w:color="auto"/>
      </w:divBdr>
      <w:divsChild>
        <w:div w:id="217396331">
          <w:marLeft w:val="0"/>
          <w:marRight w:val="0"/>
          <w:marTop w:val="0"/>
          <w:marBottom w:val="0"/>
          <w:divBdr>
            <w:top w:val="none" w:sz="0" w:space="0" w:color="auto"/>
            <w:left w:val="none" w:sz="0" w:space="0" w:color="auto"/>
            <w:bottom w:val="none" w:sz="0" w:space="0" w:color="auto"/>
            <w:right w:val="none" w:sz="0" w:space="0" w:color="auto"/>
          </w:divBdr>
          <w:divsChild>
            <w:div w:id="2068795925">
              <w:marLeft w:val="0"/>
              <w:marRight w:val="0"/>
              <w:marTop w:val="0"/>
              <w:marBottom w:val="0"/>
              <w:divBdr>
                <w:top w:val="none" w:sz="0" w:space="0" w:color="auto"/>
                <w:left w:val="none" w:sz="0" w:space="0" w:color="auto"/>
                <w:bottom w:val="none" w:sz="0" w:space="0" w:color="auto"/>
                <w:right w:val="none" w:sz="0" w:space="0" w:color="auto"/>
              </w:divBdr>
              <w:divsChild>
                <w:div w:id="1077753926">
                  <w:marLeft w:val="0"/>
                  <w:marRight w:val="0"/>
                  <w:marTop w:val="0"/>
                  <w:marBottom w:val="0"/>
                  <w:divBdr>
                    <w:top w:val="none" w:sz="0" w:space="0" w:color="auto"/>
                    <w:left w:val="none" w:sz="0" w:space="0" w:color="auto"/>
                    <w:bottom w:val="none" w:sz="0" w:space="0" w:color="auto"/>
                    <w:right w:val="none" w:sz="0" w:space="0" w:color="auto"/>
                  </w:divBdr>
                  <w:divsChild>
                    <w:div w:id="1130590424">
                      <w:marLeft w:val="0"/>
                      <w:marRight w:val="0"/>
                      <w:marTop w:val="0"/>
                      <w:marBottom w:val="0"/>
                      <w:divBdr>
                        <w:top w:val="none" w:sz="0" w:space="0" w:color="auto"/>
                        <w:left w:val="none" w:sz="0" w:space="0" w:color="auto"/>
                        <w:bottom w:val="none" w:sz="0" w:space="0" w:color="auto"/>
                        <w:right w:val="none" w:sz="0" w:space="0" w:color="auto"/>
                      </w:divBdr>
                      <w:divsChild>
                        <w:div w:id="1481461464">
                          <w:marLeft w:val="240"/>
                          <w:marRight w:val="60"/>
                          <w:marTop w:val="0"/>
                          <w:marBottom w:val="0"/>
                          <w:divBdr>
                            <w:top w:val="none" w:sz="0" w:space="0" w:color="auto"/>
                            <w:left w:val="none" w:sz="0" w:space="0" w:color="auto"/>
                            <w:bottom w:val="single" w:sz="6" w:space="3" w:color="666666"/>
                            <w:right w:val="none" w:sz="0" w:space="0" w:color="auto"/>
                          </w:divBdr>
                          <w:divsChild>
                            <w:div w:id="690109433">
                              <w:marLeft w:val="0"/>
                              <w:marRight w:val="2640"/>
                              <w:marTop w:val="0"/>
                              <w:marBottom w:val="360"/>
                              <w:divBdr>
                                <w:top w:val="none" w:sz="0" w:space="0" w:color="auto"/>
                                <w:left w:val="none" w:sz="0" w:space="0" w:color="auto"/>
                                <w:bottom w:val="none" w:sz="0" w:space="0" w:color="auto"/>
                                <w:right w:val="none" w:sz="0" w:space="0" w:color="auto"/>
                              </w:divBdr>
                              <w:divsChild>
                                <w:div w:id="154077626">
                                  <w:marLeft w:val="0"/>
                                  <w:marRight w:val="0"/>
                                  <w:marTop w:val="240"/>
                                  <w:marBottom w:val="0"/>
                                  <w:divBdr>
                                    <w:top w:val="none" w:sz="0" w:space="0" w:color="auto"/>
                                    <w:left w:val="none" w:sz="0" w:space="0" w:color="auto"/>
                                    <w:bottom w:val="none" w:sz="0" w:space="0" w:color="auto"/>
                                    <w:right w:val="none" w:sz="0" w:space="0" w:color="auto"/>
                                  </w:divBdr>
                                  <w:divsChild>
                                    <w:div w:id="285091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9541">
      <w:bodyDiv w:val="1"/>
      <w:marLeft w:val="0"/>
      <w:marRight w:val="0"/>
      <w:marTop w:val="0"/>
      <w:marBottom w:val="0"/>
      <w:divBdr>
        <w:top w:val="none" w:sz="0" w:space="0" w:color="auto"/>
        <w:left w:val="none" w:sz="0" w:space="0" w:color="auto"/>
        <w:bottom w:val="none" w:sz="0" w:space="0" w:color="auto"/>
        <w:right w:val="none" w:sz="0" w:space="0" w:color="auto"/>
      </w:divBdr>
      <w:divsChild>
        <w:div w:id="1131284557">
          <w:marLeft w:val="0"/>
          <w:marRight w:val="0"/>
          <w:marTop w:val="0"/>
          <w:marBottom w:val="0"/>
          <w:divBdr>
            <w:top w:val="none" w:sz="0" w:space="0" w:color="auto"/>
            <w:left w:val="none" w:sz="0" w:space="0" w:color="auto"/>
            <w:bottom w:val="none" w:sz="0" w:space="0" w:color="auto"/>
            <w:right w:val="none" w:sz="0" w:space="0" w:color="auto"/>
          </w:divBdr>
          <w:divsChild>
            <w:div w:id="64688261">
              <w:marLeft w:val="0"/>
              <w:marRight w:val="0"/>
              <w:marTop w:val="0"/>
              <w:marBottom w:val="0"/>
              <w:divBdr>
                <w:top w:val="none" w:sz="0" w:space="0" w:color="auto"/>
                <w:left w:val="none" w:sz="0" w:space="0" w:color="auto"/>
                <w:bottom w:val="none" w:sz="0" w:space="0" w:color="auto"/>
                <w:right w:val="none" w:sz="0" w:space="0" w:color="auto"/>
              </w:divBdr>
              <w:divsChild>
                <w:div w:id="614021384">
                  <w:marLeft w:val="0"/>
                  <w:marRight w:val="0"/>
                  <w:marTop w:val="0"/>
                  <w:marBottom w:val="0"/>
                  <w:divBdr>
                    <w:top w:val="none" w:sz="0" w:space="0" w:color="auto"/>
                    <w:left w:val="none" w:sz="0" w:space="0" w:color="auto"/>
                    <w:bottom w:val="none" w:sz="0" w:space="0" w:color="auto"/>
                    <w:right w:val="none" w:sz="0" w:space="0" w:color="auto"/>
                  </w:divBdr>
                  <w:divsChild>
                    <w:div w:id="1073501925">
                      <w:marLeft w:val="0"/>
                      <w:marRight w:val="0"/>
                      <w:marTop w:val="0"/>
                      <w:marBottom w:val="0"/>
                      <w:divBdr>
                        <w:top w:val="none" w:sz="0" w:space="0" w:color="auto"/>
                        <w:left w:val="none" w:sz="0" w:space="0" w:color="auto"/>
                        <w:bottom w:val="none" w:sz="0" w:space="0" w:color="auto"/>
                        <w:right w:val="none" w:sz="0" w:space="0" w:color="auto"/>
                      </w:divBdr>
                      <w:divsChild>
                        <w:div w:id="987323323">
                          <w:marLeft w:val="240"/>
                          <w:marRight w:val="60"/>
                          <w:marTop w:val="0"/>
                          <w:marBottom w:val="0"/>
                          <w:divBdr>
                            <w:top w:val="none" w:sz="0" w:space="0" w:color="auto"/>
                            <w:left w:val="none" w:sz="0" w:space="0" w:color="auto"/>
                            <w:bottom w:val="single" w:sz="6" w:space="3" w:color="666666"/>
                            <w:right w:val="none" w:sz="0" w:space="0" w:color="auto"/>
                          </w:divBdr>
                          <w:divsChild>
                            <w:div w:id="349767572">
                              <w:marLeft w:val="0"/>
                              <w:marRight w:val="2640"/>
                              <w:marTop w:val="0"/>
                              <w:marBottom w:val="360"/>
                              <w:divBdr>
                                <w:top w:val="none" w:sz="0" w:space="0" w:color="auto"/>
                                <w:left w:val="none" w:sz="0" w:space="0" w:color="auto"/>
                                <w:bottom w:val="none" w:sz="0" w:space="0" w:color="auto"/>
                                <w:right w:val="none" w:sz="0" w:space="0" w:color="auto"/>
                              </w:divBdr>
                              <w:divsChild>
                                <w:div w:id="905803885">
                                  <w:marLeft w:val="0"/>
                                  <w:marRight w:val="0"/>
                                  <w:marTop w:val="240"/>
                                  <w:marBottom w:val="0"/>
                                  <w:divBdr>
                                    <w:top w:val="none" w:sz="0" w:space="0" w:color="auto"/>
                                    <w:left w:val="none" w:sz="0" w:space="0" w:color="auto"/>
                                    <w:bottom w:val="none" w:sz="0" w:space="0" w:color="auto"/>
                                    <w:right w:val="none" w:sz="0" w:space="0" w:color="auto"/>
                                  </w:divBdr>
                                  <w:divsChild>
                                    <w:div w:id="89158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4488">
      <w:bodyDiv w:val="1"/>
      <w:marLeft w:val="0"/>
      <w:marRight w:val="0"/>
      <w:marTop w:val="225"/>
      <w:marBottom w:val="150"/>
      <w:divBdr>
        <w:top w:val="none" w:sz="0" w:space="0" w:color="auto"/>
        <w:left w:val="none" w:sz="0" w:space="0" w:color="auto"/>
        <w:bottom w:val="none" w:sz="0" w:space="0" w:color="auto"/>
        <w:right w:val="none" w:sz="0" w:space="0" w:color="auto"/>
      </w:divBdr>
      <w:divsChild>
        <w:div w:id="64497069">
          <w:marLeft w:val="0"/>
          <w:marRight w:val="0"/>
          <w:marTop w:val="0"/>
          <w:marBottom w:val="0"/>
          <w:divBdr>
            <w:top w:val="none" w:sz="0" w:space="0" w:color="auto"/>
            <w:left w:val="none" w:sz="0" w:space="0" w:color="auto"/>
            <w:bottom w:val="none" w:sz="0" w:space="0" w:color="auto"/>
            <w:right w:val="none" w:sz="0" w:space="0" w:color="auto"/>
          </w:divBdr>
          <w:divsChild>
            <w:div w:id="11132137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654128">
      <w:bodyDiv w:val="1"/>
      <w:marLeft w:val="0"/>
      <w:marRight w:val="0"/>
      <w:marTop w:val="0"/>
      <w:marBottom w:val="0"/>
      <w:divBdr>
        <w:top w:val="none" w:sz="0" w:space="0" w:color="auto"/>
        <w:left w:val="none" w:sz="0" w:space="0" w:color="auto"/>
        <w:bottom w:val="none" w:sz="0" w:space="0" w:color="auto"/>
        <w:right w:val="none" w:sz="0" w:space="0" w:color="auto"/>
      </w:divBdr>
      <w:divsChild>
        <w:div w:id="197201974">
          <w:marLeft w:val="0"/>
          <w:marRight w:val="0"/>
          <w:marTop w:val="0"/>
          <w:marBottom w:val="0"/>
          <w:divBdr>
            <w:top w:val="none" w:sz="0" w:space="0" w:color="auto"/>
            <w:left w:val="none" w:sz="0" w:space="0" w:color="auto"/>
            <w:bottom w:val="none" w:sz="0" w:space="0" w:color="auto"/>
            <w:right w:val="none" w:sz="0" w:space="0" w:color="auto"/>
          </w:divBdr>
          <w:divsChild>
            <w:div w:id="1945113081">
              <w:marLeft w:val="0"/>
              <w:marRight w:val="0"/>
              <w:marTop w:val="0"/>
              <w:marBottom w:val="0"/>
              <w:divBdr>
                <w:top w:val="none" w:sz="0" w:space="0" w:color="auto"/>
                <w:left w:val="none" w:sz="0" w:space="0" w:color="auto"/>
                <w:bottom w:val="none" w:sz="0" w:space="0" w:color="auto"/>
                <w:right w:val="none" w:sz="0" w:space="0" w:color="auto"/>
              </w:divBdr>
              <w:divsChild>
                <w:div w:id="1981808716">
                  <w:marLeft w:val="0"/>
                  <w:marRight w:val="0"/>
                  <w:marTop w:val="0"/>
                  <w:marBottom w:val="0"/>
                  <w:divBdr>
                    <w:top w:val="none" w:sz="0" w:space="0" w:color="auto"/>
                    <w:left w:val="none" w:sz="0" w:space="0" w:color="auto"/>
                    <w:bottom w:val="none" w:sz="0" w:space="0" w:color="auto"/>
                    <w:right w:val="none" w:sz="0" w:space="0" w:color="auto"/>
                  </w:divBdr>
                  <w:divsChild>
                    <w:div w:id="1747847318">
                      <w:marLeft w:val="0"/>
                      <w:marRight w:val="0"/>
                      <w:marTop w:val="0"/>
                      <w:marBottom w:val="0"/>
                      <w:divBdr>
                        <w:top w:val="none" w:sz="0" w:space="0" w:color="auto"/>
                        <w:left w:val="none" w:sz="0" w:space="0" w:color="auto"/>
                        <w:bottom w:val="none" w:sz="0" w:space="0" w:color="auto"/>
                        <w:right w:val="none" w:sz="0" w:space="0" w:color="auto"/>
                      </w:divBdr>
                      <w:divsChild>
                        <w:div w:id="572857322">
                          <w:marLeft w:val="240"/>
                          <w:marRight w:val="60"/>
                          <w:marTop w:val="0"/>
                          <w:marBottom w:val="0"/>
                          <w:divBdr>
                            <w:top w:val="none" w:sz="0" w:space="0" w:color="auto"/>
                            <w:left w:val="none" w:sz="0" w:space="0" w:color="auto"/>
                            <w:bottom w:val="single" w:sz="6" w:space="3" w:color="666666"/>
                            <w:right w:val="none" w:sz="0" w:space="0" w:color="auto"/>
                          </w:divBdr>
                          <w:divsChild>
                            <w:div w:id="1389232833">
                              <w:marLeft w:val="0"/>
                              <w:marRight w:val="2640"/>
                              <w:marTop w:val="0"/>
                              <w:marBottom w:val="360"/>
                              <w:divBdr>
                                <w:top w:val="none" w:sz="0" w:space="0" w:color="auto"/>
                                <w:left w:val="none" w:sz="0" w:space="0" w:color="auto"/>
                                <w:bottom w:val="none" w:sz="0" w:space="0" w:color="auto"/>
                                <w:right w:val="none" w:sz="0" w:space="0" w:color="auto"/>
                              </w:divBdr>
                              <w:divsChild>
                                <w:div w:id="1237863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1164">
      <w:bodyDiv w:val="1"/>
      <w:marLeft w:val="0"/>
      <w:marRight w:val="0"/>
      <w:marTop w:val="225"/>
      <w:marBottom w:val="150"/>
      <w:divBdr>
        <w:top w:val="none" w:sz="0" w:space="0" w:color="auto"/>
        <w:left w:val="none" w:sz="0" w:space="0" w:color="auto"/>
        <w:bottom w:val="none" w:sz="0" w:space="0" w:color="auto"/>
        <w:right w:val="none" w:sz="0" w:space="0" w:color="auto"/>
      </w:divBdr>
      <w:divsChild>
        <w:div w:id="734549708">
          <w:marLeft w:val="0"/>
          <w:marRight w:val="0"/>
          <w:marTop w:val="0"/>
          <w:marBottom w:val="0"/>
          <w:divBdr>
            <w:top w:val="none" w:sz="0" w:space="0" w:color="auto"/>
            <w:left w:val="none" w:sz="0" w:space="0" w:color="auto"/>
            <w:bottom w:val="none" w:sz="0" w:space="0" w:color="auto"/>
            <w:right w:val="none" w:sz="0" w:space="0" w:color="auto"/>
          </w:divBdr>
          <w:divsChild>
            <w:div w:id="11699087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6564301">
      <w:bodyDiv w:val="1"/>
      <w:marLeft w:val="0"/>
      <w:marRight w:val="0"/>
      <w:marTop w:val="0"/>
      <w:marBottom w:val="0"/>
      <w:divBdr>
        <w:top w:val="none" w:sz="0" w:space="0" w:color="auto"/>
        <w:left w:val="none" w:sz="0" w:space="0" w:color="auto"/>
        <w:bottom w:val="none" w:sz="0" w:space="0" w:color="auto"/>
        <w:right w:val="none" w:sz="0" w:space="0" w:color="auto"/>
      </w:divBdr>
      <w:divsChild>
        <w:div w:id="213784464">
          <w:marLeft w:val="0"/>
          <w:marRight w:val="0"/>
          <w:marTop w:val="0"/>
          <w:marBottom w:val="0"/>
          <w:divBdr>
            <w:top w:val="none" w:sz="0" w:space="0" w:color="auto"/>
            <w:left w:val="none" w:sz="0" w:space="0" w:color="auto"/>
            <w:bottom w:val="none" w:sz="0" w:space="0" w:color="auto"/>
            <w:right w:val="none" w:sz="0" w:space="0" w:color="auto"/>
          </w:divBdr>
          <w:divsChild>
            <w:div w:id="1255432376">
              <w:marLeft w:val="0"/>
              <w:marRight w:val="0"/>
              <w:marTop w:val="0"/>
              <w:marBottom w:val="0"/>
              <w:divBdr>
                <w:top w:val="none" w:sz="0" w:space="0" w:color="auto"/>
                <w:left w:val="none" w:sz="0" w:space="0" w:color="auto"/>
                <w:bottom w:val="none" w:sz="0" w:space="0" w:color="auto"/>
                <w:right w:val="none" w:sz="0" w:space="0" w:color="auto"/>
              </w:divBdr>
              <w:divsChild>
                <w:div w:id="792285832">
                  <w:marLeft w:val="0"/>
                  <w:marRight w:val="0"/>
                  <w:marTop w:val="0"/>
                  <w:marBottom w:val="0"/>
                  <w:divBdr>
                    <w:top w:val="none" w:sz="0" w:space="0" w:color="auto"/>
                    <w:left w:val="none" w:sz="0" w:space="0" w:color="auto"/>
                    <w:bottom w:val="none" w:sz="0" w:space="0" w:color="auto"/>
                    <w:right w:val="none" w:sz="0" w:space="0" w:color="auto"/>
                  </w:divBdr>
                  <w:divsChild>
                    <w:div w:id="681738033">
                      <w:marLeft w:val="0"/>
                      <w:marRight w:val="0"/>
                      <w:marTop w:val="0"/>
                      <w:marBottom w:val="0"/>
                      <w:divBdr>
                        <w:top w:val="none" w:sz="0" w:space="0" w:color="auto"/>
                        <w:left w:val="none" w:sz="0" w:space="0" w:color="auto"/>
                        <w:bottom w:val="none" w:sz="0" w:space="0" w:color="auto"/>
                        <w:right w:val="none" w:sz="0" w:space="0" w:color="auto"/>
                      </w:divBdr>
                      <w:divsChild>
                        <w:div w:id="1647321251">
                          <w:marLeft w:val="240"/>
                          <w:marRight w:val="60"/>
                          <w:marTop w:val="0"/>
                          <w:marBottom w:val="0"/>
                          <w:divBdr>
                            <w:top w:val="none" w:sz="0" w:space="0" w:color="auto"/>
                            <w:left w:val="none" w:sz="0" w:space="0" w:color="auto"/>
                            <w:bottom w:val="single" w:sz="6" w:space="3" w:color="666666"/>
                            <w:right w:val="none" w:sz="0" w:space="0" w:color="auto"/>
                          </w:divBdr>
                          <w:divsChild>
                            <w:div w:id="856774324">
                              <w:marLeft w:val="0"/>
                              <w:marRight w:val="2640"/>
                              <w:marTop w:val="0"/>
                              <w:marBottom w:val="360"/>
                              <w:divBdr>
                                <w:top w:val="none" w:sz="0" w:space="0" w:color="auto"/>
                                <w:left w:val="none" w:sz="0" w:space="0" w:color="auto"/>
                                <w:bottom w:val="none" w:sz="0" w:space="0" w:color="auto"/>
                                <w:right w:val="none" w:sz="0" w:space="0" w:color="auto"/>
                              </w:divBdr>
                              <w:divsChild>
                                <w:div w:id="9163975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6693">
      <w:bodyDiv w:val="1"/>
      <w:marLeft w:val="0"/>
      <w:marRight w:val="0"/>
      <w:marTop w:val="0"/>
      <w:marBottom w:val="0"/>
      <w:divBdr>
        <w:top w:val="none" w:sz="0" w:space="0" w:color="auto"/>
        <w:left w:val="none" w:sz="0" w:space="0" w:color="auto"/>
        <w:bottom w:val="none" w:sz="0" w:space="0" w:color="auto"/>
        <w:right w:val="none" w:sz="0" w:space="0" w:color="auto"/>
      </w:divBdr>
      <w:divsChild>
        <w:div w:id="1746219045">
          <w:marLeft w:val="0"/>
          <w:marRight w:val="0"/>
          <w:marTop w:val="0"/>
          <w:marBottom w:val="0"/>
          <w:divBdr>
            <w:top w:val="none" w:sz="0" w:space="0" w:color="auto"/>
            <w:left w:val="none" w:sz="0" w:space="0" w:color="auto"/>
            <w:bottom w:val="none" w:sz="0" w:space="0" w:color="auto"/>
            <w:right w:val="none" w:sz="0" w:space="0" w:color="auto"/>
          </w:divBdr>
          <w:divsChild>
            <w:div w:id="1865633430">
              <w:marLeft w:val="0"/>
              <w:marRight w:val="0"/>
              <w:marTop w:val="0"/>
              <w:marBottom w:val="0"/>
              <w:divBdr>
                <w:top w:val="none" w:sz="0" w:space="0" w:color="auto"/>
                <w:left w:val="none" w:sz="0" w:space="0" w:color="auto"/>
                <w:bottom w:val="none" w:sz="0" w:space="0" w:color="auto"/>
                <w:right w:val="none" w:sz="0" w:space="0" w:color="auto"/>
              </w:divBdr>
              <w:divsChild>
                <w:div w:id="1623805440">
                  <w:marLeft w:val="0"/>
                  <w:marRight w:val="0"/>
                  <w:marTop w:val="0"/>
                  <w:marBottom w:val="0"/>
                  <w:divBdr>
                    <w:top w:val="none" w:sz="0" w:space="0" w:color="auto"/>
                    <w:left w:val="none" w:sz="0" w:space="0" w:color="auto"/>
                    <w:bottom w:val="none" w:sz="0" w:space="0" w:color="auto"/>
                    <w:right w:val="none" w:sz="0" w:space="0" w:color="auto"/>
                  </w:divBdr>
                  <w:divsChild>
                    <w:div w:id="2097052366">
                      <w:marLeft w:val="0"/>
                      <w:marRight w:val="0"/>
                      <w:marTop w:val="0"/>
                      <w:marBottom w:val="0"/>
                      <w:divBdr>
                        <w:top w:val="none" w:sz="0" w:space="0" w:color="auto"/>
                        <w:left w:val="none" w:sz="0" w:space="0" w:color="auto"/>
                        <w:bottom w:val="none" w:sz="0" w:space="0" w:color="auto"/>
                        <w:right w:val="none" w:sz="0" w:space="0" w:color="auto"/>
                      </w:divBdr>
                      <w:divsChild>
                        <w:div w:id="443572347">
                          <w:marLeft w:val="240"/>
                          <w:marRight w:val="60"/>
                          <w:marTop w:val="0"/>
                          <w:marBottom w:val="0"/>
                          <w:divBdr>
                            <w:top w:val="none" w:sz="0" w:space="0" w:color="auto"/>
                            <w:left w:val="none" w:sz="0" w:space="0" w:color="auto"/>
                            <w:bottom w:val="single" w:sz="6" w:space="3" w:color="666666"/>
                            <w:right w:val="none" w:sz="0" w:space="0" w:color="auto"/>
                          </w:divBdr>
                          <w:divsChild>
                            <w:div w:id="1302661688">
                              <w:marLeft w:val="0"/>
                              <w:marRight w:val="2640"/>
                              <w:marTop w:val="0"/>
                              <w:marBottom w:val="360"/>
                              <w:divBdr>
                                <w:top w:val="none" w:sz="0" w:space="0" w:color="auto"/>
                                <w:left w:val="none" w:sz="0" w:space="0" w:color="auto"/>
                                <w:bottom w:val="none" w:sz="0" w:space="0" w:color="auto"/>
                                <w:right w:val="none" w:sz="0" w:space="0" w:color="auto"/>
                              </w:divBdr>
                              <w:divsChild>
                                <w:div w:id="20749652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53688">
      <w:bodyDiv w:val="1"/>
      <w:marLeft w:val="0"/>
      <w:marRight w:val="0"/>
      <w:marTop w:val="0"/>
      <w:marBottom w:val="0"/>
      <w:divBdr>
        <w:top w:val="none" w:sz="0" w:space="0" w:color="auto"/>
        <w:left w:val="none" w:sz="0" w:space="0" w:color="auto"/>
        <w:bottom w:val="none" w:sz="0" w:space="0" w:color="auto"/>
        <w:right w:val="none" w:sz="0" w:space="0" w:color="auto"/>
      </w:divBdr>
      <w:divsChild>
        <w:div w:id="389694832">
          <w:marLeft w:val="0"/>
          <w:marRight w:val="0"/>
          <w:marTop w:val="0"/>
          <w:marBottom w:val="0"/>
          <w:divBdr>
            <w:top w:val="none" w:sz="0" w:space="0" w:color="auto"/>
            <w:left w:val="none" w:sz="0" w:space="0" w:color="auto"/>
            <w:bottom w:val="none" w:sz="0" w:space="0" w:color="auto"/>
            <w:right w:val="none" w:sz="0" w:space="0" w:color="auto"/>
          </w:divBdr>
          <w:divsChild>
            <w:div w:id="699820744">
              <w:marLeft w:val="0"/>
              <w:marRight w:val="0"/>
              <w:marTop w:val="0"/>
              <w:marBottom w:val="0"/>
              <w:divBdr>
                <w:top w:val="none" w:sz="0" w:space="0" w:color="auto"/>
                <w:left w:val="none" w:sz="0" w:space="0" w:color="auto"/>
                <w:bottom w:val="none" w:sz="0" w:space="0" w:color="auto"/>
                <w:right w:val="none" w:sz="0" w:space="0" w:color="auto"/>
              </w:divBdr>
              <w:divsChild>
                <w:div w:id="1519155993">
                  <w:marLeft w:val="0"/>
                  <w:marRight w:val="0"/>
                  <w:marTop w:val="0"/>
                  <w:marBottom w:val="0"/>
                  <w:divBdr>
                    <w:top w:val="none" w:sz="0" w:space="0" w:color="auto"/>
                    <w:left w:val="none" w:sz="0" w:space="0" w:color="auto"/>
                    <w:bottom w:val="none" w:sz="0" w:space="0" w:color="auto"/>
                    <w:right w:val="none" w:sz="0" w:space="0" w:color="auto"/>
                  </w:divBdr>
                  <w:divsChild>
                    <w:div w:id="1489250896">
                      <w:marLeft w:val="0"/>
                      <w:marRight w:val="0"/>
                      <w:marTop w:val="0"/>
                      <w:marBottom w:val="0"/>
                      <w:divBdr>
                        <w:top w:val="none" w:sz="0" w:space="0" w:color="auto"/>
                        <w:left w:val="none" w:sz="0" w:space="0" w:color="auto"/>
                        <w:bottom w:val="none" w:sz="0" w:space="0" w:color="auto"/>
                        <w:right w:val="none" w:sz="0" w:space="0" w:color="auto"/>
                      </w:divBdr>
                      <w:divsChild>
                        <w:div w:id="1139999700">
                          <w:marLeft w:val="240"/>
                          <w:marRight w:val="60"/>
                          <w:marTop w:val="0"/>
                          <w:marBottom w:val="0"/>
                          <w:divBdr>
                            <w:top w:val="none" w:sz="0" w:space="0" w:color="auto"/>
                            <w:left w:val="none" w:sz="0" w:space="0" w:color="auto"/>
                            <w:bottom w:val="single" w:sz="6" w:space="3" w:color="666666"/>
                            <w:right w:val="none" w:sz="0" w:space="0" w:color="auto"/>
                          </w:divBdr>
                          <w:divsChild>
                            <w:div w:id="1193156065">
                              <w:marLeft w:val="0"/>
                              <w:marRight w:val="2640"/>
                              <w:marTop w:val="0"/>
                              <w:marBottom w:val="360"/>
                              <w:divBdr>
                                <w:top w:val="none" w:sz="0" w:space="0" w:color="auto"/>
                                <w:left w:val="none" w:sz="0" w:space="0" w:color="auto"/>
                                <w:bottom w:val="none" w:sz="0" w:space="0" w:color="auto"/>
                                <w:right w:val="none" w:sz="0" w:space="0" w:color="auto"/>
                              </w:divBdr>
                              <w:divsChild>
                                <w:div w:id="1767339472">
                                  <w:marLeft w:val="0"/>
                                  <w:marRight w:val="0"/>
                                  <w:marTop w:val="240"/>
                                  <w:marBottom w:val="0"/>
                                  <w:divBdr>
                                    <w:top w:val="none" w:sz="0" w:space="0" w:color="auto"/>
                                    <w:left w:val="none" w:sz="0" w:space="0" w:color="auto"/>
                                    <w:bottom w:val="none" w:sz="0" w:space="0" w:color="auto"/>
                                    <w:right w:val="none" w:sz="0" w:space="0" w:color="auto"/>
                                  </w:divBdr>
                                </w:div>
                              </w:divsChild>
                            </w:div>
                            <w:div w:id="1671986114">
                              <w:marLeft w:val="0"/>
                              <w:marRight w:val="2640"/>
                              <w:marTop w:val="0"/>
                              <w:marBottom w:val="360"/>
                              <w:divBdr>
                                <w:top w:val="none" w:sz="0" w:space="0" w:color="auto"/>
                                <w:left w:val="none" w:sz="0" w:space="0" w:color="auto"/>
                                <w:bottom w:val="none" w:sz="0" w:space="0" w:color="auto"/>
                                <w:right w:val="none" w:sz="0" w:space="0" w:color="auto"/>
                              </w:divBdr>
                              <w:divsChild>
                                <w:div w:id="5446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25416">
      <w:bodyDiv w:val="1"/>
      <w:marLeft w:val="0"/>
      <w:marRight w:val="0"/>
      <w:marTop w:val="0"/>
      <w:marBottom w:val="0"/>
      <w:divBdr>
        <w:top w:val="none" w:sz="0" w:space="0" w:color="auto"/>
        <w:left w:val="none" w:sz="0" w:space="0" w:color="auto"/>
        <w:bottom w:val="none" w:sz="0" w:space="0" w:color="auto"/>
        <w:right w:val="none" w:sz="0" w:space="0" w:color="auto"/>
      </w:divBdr>
    </w:div>
    <w:div w:id="130565028">
      <w:bodyDiv w:val="1"/>
      <w:marLeft w:val="0"/>
      <w:marRight w:val="0"/>
      <w:marTop w:val="0"/>
      <w:marBottom w:val="0"/>
      <w:divBdr>
        <w:top w:val="none" w:sz="0" w:space="0" w:color="auto"/>
        <w:left w:val="none" w:sz="0" w:space="0" w:color="auto"/>
        <w:bottom w:val="none" w:sz="0" w:space="0" w:color="auto"/>
        <w:right w:val="none" w:sz="0" w:space="0" w:color="auto"/>
      </w:divBdr>
    </w:div>
    <w:div w:id="145705292">
      <w:bodyDiv w:val="1"/>
      <w:marLeft w:val="0"/>
      <w:marRight w:val="0"/>
      <w:marTop w:val="0"/>
      <w:marBottom w:val="0"/>
      <w:divBdr>
        <w:top w:val="none" w:sz="0" w:space="0" w:color="auto"/>
        <w:left w:val="none" w:sz="0" w:space="0" w:color="auto"/>
        <w:bottom w:val="none" w:sz="0" w:space="0" w:color="auto"/>
        <w:right w:val="none" w:sz="0" w:space="0" w:color="auto"/>
      </w:divBdr>
      <w:divsChild>
        <w:div w:id="414015134">
          <w:marLeft w:val="0"/>
          <w:marRight w:val="0"/>
          <w:marTop w:val="0"/>
          <w:marBottom w:val="0"/>
          <w:divBdr>
            <w:top w:val="none" w:sz="0" w:space="0" w:color="auto"/>
            <w:left w:val="none" w:sz="0" w:space="0" w:color="auto"/>
            <w:bottom w:val="none" w:sz="0" w:space="0" w:color="auto"/>
            <w:right w:val="none" w:sz="0" w:space="0" w:color="auto"/>
          </w:divBdr>
          <w:divsChild>
            <w:div w:id="1309163141">
              <w:marLeft w:val="0"/>
              <w:marRight w:val="0"/>
              <w:marTop w:val="0"/>
              <w:marBottom w:val="0"/>
              <w:divBdr>
                <w:top w:val="none" w:sz="0" w:space="0" w:color="auto"/>
                <w:left w:val="none" w:sz="0" w:space="0" w:color="auto"/>
                <w:bottom w:val="none" w:sz="0" w:space="0" w:color="auto"/>
                <w:right w:val="none" w:sz="0" w:space="0" w:color="auto"/>
              </w:divBdr>
              <w:divsChild>
                <w:div w:id="1221282333">
                  <w:marLeft w:val="0"/>
                  <w:marRight w:val="0"/>
                  <w:marTop w:val="0"/>
                  <w:marBottom w:val="0"/>
                  <w:divBdr>
                    <w:top w:val="none" w:sz="0" w:space="0" w:color="auto"/>
                    <w:left w:val="none" w:sz="0" w:space="0" w:color="auto"/>
                    <w:bottom w:val="none" w:sz="0" w:space="0" w:color="auto"/>
                    <w:right w:val="none" w:sz="0" w:space="0" w:color="auto"/>
                  </w:divBdr>
                  <w:divsChild>
                    <w:div w:id="2143695240">
                      <w:marLeft w:val="0"/>
                      <w:marRight w:val="0"/>
                      <w:marTop w:val="0"/>
                      <w:marBottom w:val="0"/>
                      <w:divBdr>
                        <w:top w:val="none" w:sz="0" w:space="0" w:color="auto"/>
                        <w:left w:val="none" w:sz="0" w:space="0" w:color="auto"/>
                        <w:bottom w:val="none" w:sz="0" w:space="0" w:color="auto"/>
                        <w:right w:val="none" w:sz="0" w:space="0" w:color="auto"/>
                      </w:divBdr>
                      <w:divsChild>
                        <w:div w:id="1898927690">
                          <w:marLeft w:val="240"/>
                          <w:marRight w:val="60"/>
                          <w:marTop w:val="0"/>
                          <w:marBottom w:val="0"/>
                          <w:divBdr>
                            <w:top w:val="none" w:sz="0" w:space="0" w:color="auto"/>
                            <w:left w:val="none" w:sz="0" w:space="0" w:color="auto"/>
                            <w:bottom w:val="single" w:sz="6" w:space="3" w:color="666666"/>
                            <w:right w:val="none" w:sz="0" w:space="0" w:color="auto"/>
                          </w:divBdr>
                          <w:divsChild>
                            <w:div w:id="1994412918">
                              <w:marLeft w:val="0"/>
                              <w:marRight w:val="2640"/>
                              <w:marTop w:val="0"/>
                              <w:marBottom w:val="360"/>
                              <w:divBdr>
                                <w:top w:val="none" w:sz="0" w:space="0" w:color="auto"/>
                                <w:left w:val="none" w:sz="0" w:space="0" w:color="auto"/>
                                <w:bottom w:val="none" w:sz="0" w:space="0" w:color="auto"/>
                                <w:right w:val="none" w:sz="0" w:space="0" w:color="auto"/>
                              </w:divBdr>
                              <w:divsChild>
                                <w:div w:id="19409440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8263">
      <w:bodyDiv w:val="1"/>
      <w:marLeft w:val="0"/>
      <w:marRight w:val="0"/>
      <w:marTop w:val="0"/>
      <w:marBottom w:val="0"/>
      <w:divBdr>
        <w:top w:val="none" w:sz="0" w:space="0" w:color="auto"/>
        <w:left w:val="none" w:sz="0" w:space="0" w:color="auto"/>
        <w:bottom w:val="none" w:sz="0" w:space="0" w:color="auto"/>
        <w:right w:val="none" w:sz="0" w:space="0" w:color="auto"/>
      </w:divBdr>
      <w:divsChild>
        <w:div w:id="1043290612">
          <w:marLeft w:val="0"/>
          <w:marRight w:val="0"/>
          <w:marTop w:val="0"/>
          <w:marBottom w:val="0"/>
          <w:divBdr>
            <w:top w:val="none" w:sz="0" w:space="0" w:color="auto"/>
            <w:left w:val="none" w:sz="0" w:space="0" w:color="auto"/>
            <w:bottom w:val="none" w:sz="0" w:space="0" w:color="auto"/>
            <w:right w:val="none" w:sz="0" w:space="0" w:color="auto"/>
          </w:divBdr>
          <w:divsChild>
            <w:div w:id="1351489332">
              <w:marLeft w:val="0"/>
              <w:marRight w:val="0"/>
              <w:marTop w:val="0"/>
              <w:marBottom w:val="0"/>
              <w:divBdr>
                <w:top w:val="none" w:sz="0" w:space="0" w:color="auto"/>
                <w:left w:val="none" w:sz="0" w:space="0" w:color="auto"/>
                <w:bottom w:val="none" w:sz="0" w:space="0" w:color="auto"/>
                <w:right w:val="none" w:sz="0" w:space="0" w:color="auto"/>
              </w:divBdr>
              <w:divsChild>
                <w:div w:id="451360877">
                  <w:marLeft w:val="0"/>
                  <w:marRight w:val="0"/>
                  <w:marTop w:val="0"/>
                  <w:marBottom w:val="0"/>
                  <w:divBdr>
                    <w:top w:val="none" w:sz="0" w:space="0" w:color="auto"/>
                    <w:left w:val="none" w:sz="0" w:space="0" w:color="auto"/>
                    <w:bottom w:val="none" w:sz="0" w:space="0" w:color="auto"/>
                    <w:right w:val="none" w:sz="0" w:space="0" w:color="auto"/>
                  </w:divBdr>
                  <w:divsChild>
                    <w:div w:id="1279145485">
                      <w:marLeft w:val="0"/>
                      <w:marRight w:val="0"/>
                      <w:marTop w:val="0"/>
                      <w:marBottom w:val="0"/>
                      <w:divBdr>
                        <w:top w:val="none" w:sz="0" w:space="0" w:color="auto"/>
                        <w:left w:val="none" w:sz="0" w:space="0" w:color="auto"/>
                        <w:bottom w:val="none" w:sz="0" w:space="0" w:color="auto"/>
                        <w:right w:val="none" w:sz="0" w:space="0" w:color="auto"/>
                      </w:divBdr>
                      <w:divsChild>
                        <w:div w:id="1608459725">
                          <w:marLeft w:val="240"/>
                          <w:marRight w:val="60"/>
                          <w:marTop w:val="0"/>
                          <w:marBottom w:val="0"/>
                          <w:divBdr>
                            <w:top w:val="none" w:sz="0" w:space="0" w:color="auto"/>
                            <w:left w:val="none" w:sz="0" w:space="0" w:color="auto"/>
                            <w:bottom w:val="single" w:sz="6" w:space="3" w:color="666666"/>
                            <w:right w:val="none" w:sz="0" w:space="0" w:color="auto"/>
                          </w:divBdr>
                          <w:divsChild>
                            <w:div w:id="1609699522">
                              <w:marLeft w:val="0"/>
                              <w:marRight w:val="2640"/>
                              <w:marTop w:val="0"/>
                              <w:marBottom w:val="360"/>
                              <w:divBdr>
                                <w:top w:val="none" w:sz="0" w:space="0" w:color="auto"/>
                                <w:left w:val="none" w:sz="0" w:space="0" w:color="auto"/>
                                <w:bottom w:val="none" w:sz="0" w:space="0" w:color="auto"/>
                                <w:right w:val="none" w:sz="0" w:space="0" w:color="auto"/>
                              </w:divBdr>
                              <w:divsChild>
                                <w:div w:id="17315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1844">
      <w:bodyDiv w:val="1"/>
      <w:marLeft w:val="0"/>
      <w:marRight w:val="0"/>
      <w:marTop w:val="0"/>
      <w:marBottom w:val="0"/>
      <w:divBdr>
        <w:top w:val="none" w:sz="0" w:space="0" w:color="auto"/>
        <w:left w:val="none" w:sz="0" w:space="0" w:color="auto"/>
        <w:bottom w:val="none" w:sz="0" w:space="0" w:color="auto"/>
        <w:right w:val="none" w:sz="0" w:space="0" w:color="auto"/>
      </w:divBdr>
      <w:divsChild>
        <w:div w:id="111941337">
          <w:marLeft w:val="0"/>
          <w:marRight w:val="0"/>
          <w:marTop w:val="0"/>
          <w:marBottom w:val="0"/>
          <w:divBdr>
            <w:top w:val="none" w:sz="0" w:space="0" w:color="auto"/>
            <w:left w:val="none" w:sz="0" w:space="0" w:color="auto"/>
            <w:bottom w:val="none" w:sz="0" w:space="0" w:color="auto"/>
            <w:right w:val="none" w:sz="0" w:space="0" w:color="auto"/>
          </w:divBdr>
          <w:divsChild>
            <w:div w:id="1712461479">
              <w:marLeft w:val="0"/>
              <w:marRight w:val="0"/>
              <w:marTop w:val="0"/>
              <w:marBottom w:val="0"/>
              <w:divBdr>
                <w:top w:val="none" w:sz="0" w:space="0" w:color="auto"/>
                <w:left w:val="none" w:sz="0" w:space="0" w:color="auto"/>
                <w:bottom w:val="none" w:sz="0" w:space="0" w:color="auto"/>
                <w:right w:val="none" w:sz="0" w:space="0" w:color="auto"/>
              </w:divBdr>
              <w:divsChild>
                <w:div w:id="1577544137">
                  <w:marLeft w:val="0"/>
                  <w:marRight w:val="0"/>
                  <w:marTop w:val="0"/>
                  <w:marBottom w:val="0"/>
                  <w:divBdr>
                    <w:top w:val="none" w:sz="0" w:space="0" w:color="auto"/>
                    <w:left w:val="none" w:sz="0" w:space="0" w:color="auto"/>
                    <w:bottom w:val="none" w:sz="0" w:space="0" w:color="auto"/>
                    <w:right w:val="none" w:sz="0" w:space="0" w:color="auto"/>
                  </w:divBdr>
                  <w:divsChild>
                    <w:div w:id="1319113084">
                      <w:marLeft w:val="0"/>
                      <w:marRight w:val="0"/>
                      <w:marTop w:val="0"/>
                      <w:marBottom w:val="0"/>
                      <w:divBdr>
                        <w:top w:val="none" w:sz="0" w:space="0" w:color="auto"/>
                        <w:left w:val="none" w:sz="0" w:space="0" w:color="auto"/>
                        <w:bottom w:val="none" w:sz="0" w:space="0" w:color="auto"/>
                        <w:right w:val="none" w:sz="0" w:space="0" w:color="auto"/>
                      </w:divBdr>
                      <w:divsChild>
                        <w:div w:id="888305110">
                          <w:marLeft w:val="240"/>
                          <w:marRight w:val="60"/>
                          <w:marTop w:val="0"/>
                          <w:marBottom w:val="0"/>
                          <w:divBdr>
                            <w:top w:val="none" w:sz="0" w:space="0" w:color="auto"/>
                            <w:left w:val="none" w:sz="0" w:space="0" w:color="auto"/>
                            <w:bottom w:val="single" w:sz="6" w:space="3" w:color="666666"/>
                            <w:right w:val="none" w:sz="0" w:space="0" w:color="auto"/>
                          </w:divBdr>
                          <w:divsChild>
                            <w:div w:id="269749720">
                              <w:marLeft w:val="0"/>
                              <w:marRight w:val="2640"/>
                              <w:marTop w:val="0"/>
                              <w:marBottom w:val="360"/>
                              <w:divBdr>
                                <w:top w:val="none" w:sz="0" w:space="0" w:color="auto"/>
                                <w:left w:val="none" w:sz="0" w:space="0" w:color="auto"/>
                                <w:bottom w:val="none" w:sz="0" w:space="0" w:color="auto"/>
                                <w:right w:val="none" w:sz="0" w:space="0" w:color="auto"/>
                              </w:divBdr>
                              <w:divsChild>
                                <w:div w:id="587159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9774">
      <w:bodyDiv w:val="1"/>
      <w:marLeft w:val="0"/>
      <w:marRight w:val="0"/>
      <w:marTop w:val="0"/>
      <w:marBottom w:val="0"/>
      <w:divBdr>
        <w:top w:val="none" w:sz="0" w:space="0" w:color="auto"/>
        <w:left w:val="none" w:sz="0" w:space="0" w:color="auto"/>
        <w:bottom w:val="none" w:sz="0" w:space="0" w:color="auto"/>
        <w:right w:val="none" w:sz="0" w:space="0" w:color="auto"/>
      </w:divBdr>
      <w:divsChild>
        <w:div w:id="1830487694">
          <w:marLeft w:val="0"/>
          <w:marRight w:val="0"/>
          <w:marTop w:val="0"/>
          <w:marBottom w:val="0"/>
          <w:divBdr>
            <w:top w:val="none" w:sz="0" w:space="0" w:color="auto"/>
            <w:left w:val="none" w:sz="0" w:space="0" w:color="auto"/>
            <w:bottom w:val="none" w:sz="0" w:space="0" w:color="auto"/>
            <w:right w:val="none" w:sz="0" w:space="0" w:color="auto"/>
          </w:divBdr>
          <w:divsChild>
            <w:div w:id="776290625">
              <w:marLeft w:val="0"/>
              <w:marRight w:val="0"/>
              <w:marTop w:val="0"/>
              <w:marBottom w:val="0"/>
              <w:divBdr>
                <w:top w:val="none" w:sz="0" w:space="0" w:color="auto"/>
                <w:left w:val="none" w:sz="0" w:space="0" w:color="auto"/>
                <w:bottom w:val="none" w:sz="0" w:space="0" w:color="auto"/>
                <w:right w:val="none" w:sz="0" w:space="0" w:color="auto"/>
              </w:divBdr>
              <w:divsChild>
                <w:div w:id="1308628458">
                  <w:marLeft w:val="0"/>
                  <w:marRight w:val="0"/>
                  <w:marTop w:val="0"/>
                  <w:marBottom w:val="0"/>
                  <w:divBdr>
                    <w:top w:val="none" w:sz="0" w:space="0" w:color="auto"/>
                    <w:left w:val="none" w:sz="0" w:space="0" w:color="auto"/>
                    <w:bottom w:val="none" w:sz="0" w:space="0" w:color="auto"/>
                    <w:right w:val="none" w:sz="0" w:space="0" w:color="auto"/>
                  </w:divBdr>
                  <w:divsChild>
                    <w:div w:id="1533610891">
                      <w:marLeft w:val="0"/>
                      <w:marRight w:val="0"/>
                      <w:marTop w:val="0"/>
                      <w:marBottom w:val="0"/>
                      <w:divBdr>
                        <w:top w:val="none" w:sz="0" w:space="0" w:color="auto"/>
                        <w:left w:val="none" w:sz="0" w:space="0" w:color="auto"/>
                        <w:bottom w:val="none" w:sz="0" w:space="0" w:color="auto"/>
                        <w:right w:val="none" w:sz="0" w:space="0" w:color="auto"/>
                      </w:divBdr>
                      <w:divsChild>
                        <w:div w:id="542717815">
                          <w:marLeft w:val="240"/>
                          <w:marRight w:val="60"/>
                          <w:marTop w:val="0"/>
                          <w:marBottom w:val="0"/>
                          <w:divBdr>
                            <w:top w:val="none" w:sz="0" w:space="0" w:color="auto"/>
                            <w:left w:val="none" w:sz="0" w:space="0" w:color="auto"/>
                            <w:bottom w:val="single" w:sz="6" w:space="3" w:color="666666"/>
                            <w:right w:val="none" w:sz="0" w:space="0" w:color="auto"/>
                          </w:divBdr>
                          <w:divsChild>
                            <w:div w:id="1062289296">
                              <w:marLeft w:val="0"/>
                              <w:marRight w:val="2640"/>
                              <w:marTop w:val="0"/>
                              <w:marBottom w:val="360"/>
                              <w:divBdr>
                                <w:top w:val="none" w:sz="0" w:space="0" w:color="auto"/>
                                <w:left w:val="none" w:sz="0" w:space="0" w:color="auto"/>
                                <w:bottom w:val="none" w:sz="0" w:space="0" w:color="auto"/>
                                <w:right w:val="none" w:sz="0" w:space="0" w:color="auto"/>
                              </w:divBdr>
                              <w:divsChild>
                                <w:div w:id="19122358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5483">
      <w:bodyDiv w:val="1"/>
      <w:marLeft w:val="0"/>
      <w:marRight w:val="0"/>
      <w:marTop w:val="0"/>
      <w:marBottom w:val="0"/>
      <w:divBdr>
        <w:top w:val="none" w:sz="0" w:space="0" w:color="auto"/>
        <w:left w:val="none" w:sz="0" w:space="0" w:color="auto"/>
        <w:bottom w:val="none" w:sz="0" w:space="0" w:color="auto"/>
        <w:right w:val="none" w:sz="0" w:space="0" w:color="auto"/>
      </w:divBdr>
      <w:divsChild>
        <w:div w:id="1181117187">
          <w:marLeft w:val="0"/>
          <w:marRight w:val="0"/>
          <w:marTop w:val="0"/>
          <w:marBottom w:val="0"/>
          <w:divBdr>
            <w:top w:val="none" w:sz="0" w:space="0" w:color="auto"/>
            <w:left w:val="none" w:sz="0" w:space="0" w:color="auto"/>
            <w:bottom w:val="none" w:sz="0" w:space="0" w:color="auto"/>
            <w:right w:val="none" w:sz="0" w:space="0" w:color="auto"/>
          </w:divBdr>
          <w:divsChild>
            <w:div w:id="46875047">
              <w:marLeft w:val="0"/>
              <w:marRight w:val="0"/>
              <w:marTop w:val="0"/>
              <w:marBottom w:val="0"/>
              <w:divBdr>
                <w:top w:val="none" w:sz="0" w:space="0" w:color="auto"/>
                <w:left w:val="none" w:sz="0" w:space="0" w:color="auto"/>
                <w:bottom w:val="none" w:sz="0" w:space="0" w:color="auto"/>
                <w:right w:val="none" w:sz="0" w:space="0" w:color="auto"/>
              </w:divBdr>
              <w:divsChild>
                <w:div w:id="739137976">
                  <w:marLeft w:val="0"/>
                  <w:marRight w:val="0"/>
                  <w:marTop w:val="0"/>
                  <w:marBottom w:val="0"/>
                  <w:divBdr>
                    <w:top w:val="none" w:sz="0" w:space="0" w:color="auto"/>
                    <w:left w:val="none" w:sz="0" w:space="0" w:color="auto"/>
                    <w:bottom w:val="none" w:sz="0" w:space="0" w:color="auto"/>
                    <w:right w:val="none" w:sz="0" w:space="0" w:color="auto"/>
                  </w:divBdr>
                  <w:divsChild>
                    <w:div w:id="1855798604">
                      <w:marLeft w:val="0"/>
                      <w:marRight w:val="0"/>
                      <w:marTop w:val="0"/>
                      <w:marBottom w:val="0"/>
                      <w:divBdr>
                        <w:top w:val="none" w:sz="0" w:space="0" w:color="auto"/>
                        <w:left w:val="none" w:sz="0" w:space="0" w:color="auto"/>
                        <w:bottom w:val="none" w:sz="0" w:space="0" w:color="auto"/>
                        <w:right w:val="none" w:sz="0" w:space="0" w:color="auto"/>
                      </w:divBdr>
                      <w:divsChild>
                        <w:div w:id="889153272">
                          <w:marLeft w:val="240"/>
                          <w:marRight w:val="60"/>
                          <w:marTop w:val="0"/>
                          <w:marBottom w:val="0"/>
                          <w:divBdr>
                            <w:top w:val="none" w:sz="0" w:space="0" w:color="auto"/>
                            <w:left w:val="none" w:sz="0" w:space="0" w:color="auto"/>
                            <w:bottom w:val="single" w:sz="6" w:space="3" w:color="666666"/>
                            <w:right w:val="none" w:sz="0" w:space="0" w:color="auto"/>
                          </w:divBdr>
                          <w:divsChild>
                            <w:div w:id="347221136">
                              <w:marLeft w:val="0"/>
                              <w:marRight w:val="2640"/>
                              <w:marTop w:val="0"/>
                              <w:marBottom w:val="360"/>
                              <w:divBdr>
                                <w:top w:val="none" w:sz="0" w:space="0" w:color="auto"/>
                                <w:left w:val="none" w:sz="0" w:space="0" w:color="auto"/>
                                <w:bottom w:val="none" w:sz="0" w:space="0" w:color="auto"/>
                                <w:right w:val="none" w:sz="0" w:space="0" w:color="auto"/>
                              </w:divBdr>
                              <w:divsChild>
                                <w:div w:id="257213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7733">
      <w:bodyDiv w:val="1"/>
      <w:marLeft w:val="0"/>
      <w:marRight w:val="0"/>
      <w:marTop w:val="0"/>
      <w:marBottom w:val="0"/>
      <w:divBdr>
        <w:top w:val="none" w:sz="0" w:space="0" w:color="auto"/>
        <w:left w:val="none" w:sz="0" w:space="0" w:color="auto"/>
        <w:bottom w:val="none" w:sz="0" w:space="0" w:color="auto"/>
        <w:right w:val="none" w:sz="0" w:space="0" w:color="auto"/>
      </w:divBdr>
      <w:divsChild>
        <w:div w:id="1209024220">
          <w:marLeft w:val="0"/>
          <w:marRight w:val="0"/>
          <w:marTop w:val="0"/>
          <w:marBottom w:val="0"/>
          <w:divBdr>
            <w:top w:val="none" w:sz="0" w:space="0" w:color="auto"/>
            <w:left w:val="none" w:sz="0" w:space="0" w:color="auto"/>
            <w:bottom w:val="none" w:sz="0" w:space="0" w:color="auto"/>
            <w:right w:val="none" w:sz="0" w:space="0" w:color="auto"/>
          </w:divBdr>
          <w:divsChild>
            <w:div w:id="2033648405">
              <w:marLeft w:val="0"/>
              <w:marRight w:val="0"/>
              <w:marTop w:val="0"/>
              <w:marBottom w:val="0"/>
              <w:divBdr>
                <w:top w:val="none" w:sz="0" w:space="0" w:color="auto"/>
                <w:left w:val="none" w:sz="0" w:space="0" w:color="auto"/>
                <w:bottom w:val="none" w:sz="0" w:space="0" w:color="auto"/>
                <w:right w:val="none" w:sz="0" w:space="0" w:color="auto"/>
              </w:divBdr>
              <w:divsChild>
                <w:div w:id="1188565693">
                  <w:marLeft w:val="0"/>
                  <w:marRight w:val="0"/>
                  <w:marTop w:val="0"/>
                  <w:marBottom w:val="0"/>
                  <w:divBdr>
                    <w:top w:val="none" w:sz="0" w:space="0" w:color="auto"/>
                    <w:left w:val="none" w:sz="0" w:space="0" w:color="auto"/>
                    <w:bottom w:val="none" w:sz="0" w:space="0" w:color="auto"/>
                    <w:right w:val="none" w:sz="0" w:space="0" w:color="auto"/>
                  </w:divBdr>
                  <w:divsChild>
                    <w:div w:id="242883224">
                      <w:marLeft w:val="0"/>
                      <w:marRight w:val="0"/>
                      <w:marTop w:val="0"/>
                      <w:marBottom w:val="0"/>
                      <w:divBdr>
                        <w:top w:val="none" w:sz="0" w:space="0" w:color="auto"/>
                        <w:left w:val="none" w:sz="0" w:space="0" w:color="auto"/>
                        <w:bottom w:val="none" w:sz="0" w:space="0" w:color="auto"/>
                        <w:right w:val="none" w:sz="0" w:space="0" w:color="auto"/>
                      </w:divBdr>
                      <w:divsChild>
                        <w:div w:id="463276333">
                          <w:marLeft w:val="240"/>
                          <w:marRight w:val="60"/>
                          <w:marTop w:val="0"/>
                          <w:marBottom w:val="0"/>
                          <w:divBdr>
                            <w:top w:val="none" w:sz="0" w:space="0" w:color="auto"/>
                            <w:left w:val="none" w:sz="0" w:space="0" w:color="auto"/>
                            <w:bottom w:val="single" w:sz="6" w:space="3" w:color="666666"/>
                            <w:right w:val="none" w:sz="0" w:space="0" w:color="auto"/>
                          </w:divBdr>
                          <w:divsChild>
                            <w:div w:id="442775423">
                              <w:marLeft w:val="0"/>
                              <w:marRight w:val="2640"/>
                              <w:marTop w:val="0"/>
                              <w:marBottom w:val="360"/>
                              <w:divBdr>
                                <w:top w:val="none" w:sz="0" w:space="0" w:color="auto"/>
                                <w:left w:val="none" w:sz="0" w:space="0" w:color="auto"/>
                                <w:bottom w:val="none" w:sz="0" w:space="0" w:color="auto"/>
                                <w:right w:val="none" w:sz="0" w:space="0" w:color="auto"/>
                              </w:divBdr>
                              <w:divsChild>
                                <w:div w:id="937983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6435">
      <w:bodyDiv w:val="1"/>
      <w:marLeft w:val="0"/>
      <w:marRight w:val="0"/>
      <w:marTop w:val="0"/>
      <w:marBottom w:val="0"/>
      <w:divBdr>
        <w:top w:val="none" w:sz="0" w:space="0" w:color="auto"/>
        <w:left w:val="none" w:sz="0" w:space="0" w:color="auto"/>
        <w:bottom w:val="none" w:sz="0" w:space="0" w:color="auto"/>
        <w:right w:val="none" w:sz="0" w:space="0" w:color="auto"/>
      </w:divBdr>
    </w:div>
    <w:div w:id="248468492">
      <w:bodyDiv w:val="1"/>
      <w:marLeft w:val="0"/>
      <w:marRight w:val="0"/>
      <w:marTop w:val="225"/>
      <w:marBottom w:val="150"/>
      <w:divBdr>
        <w:top w:val="none" w:sz="0" w:space="0" w:color="auto"/>
        <w:left w:val="none" w:sz="0" w:space="0" w:color="auto"/>
        <w:bottom w:val="none" w:sz="0" w:space="0" w:color="auto"/>
        <w:right w:val="none" w:sz="0" w:space="0" w:color="auto"/>
      </w:divBdr>
      <w:divsChild>
        <w:div w:id="1743259042">
          <w:marLeft w:val="0"/>
          <w:marRight w:val="0"/>
          <w:marTop w:val="0"/>
          <w:marBottom w:val="0"/>
          <w:divBdr>
            <w:top w:val="none" w:sz="0" w:space="0" w:color="auto"/>
            <w:left w:val="none" w:sz="0" w:space="0" w:color="auto"/>
            <w:bottom w:val="none" w:sz="0" w:space="0" w:color="auto"/>
            <w:right w:val="none" w:sz="0" w:space="0" w:color="auto"/>
          </w:divBdr>
          <w:divsChild>
            <w:div w:id="19031716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51280236">
      <w:bodyDiv w:val="1"/>
      <w:marLeft w:val="0"/>
      <w:marRight w:val="0"/>
      <w:marTop w:val="0"/>
      <w:marBottom w:val="0"/>
      <w:divBdr>
        <w:top w:val="none" w:sz="0" w:space="0" w:color="auto"/>
        <w:left w:val="none" w:sz="0" w:space="0" w:color="auto"/>
        <w:bottom w:val="none" w:sz="0" w:space="0" w:color="auto"/>
        <w:right w:val="none" w:sz="0" w:space="0" w:color="auto"/>
      </w:divBdr>
    </w:div>
    <w:div w:id="268661250">
      <w:bodyDiv w:val="1"/>
      <w:marLeft w:val="0"/>
      <w:marRight w:val="0"/>
      <w:marTop w:val="225"/>
      <w:marBottom w:val="150"/>
      <w:divBdr>
        <w:top w:val="none" w:sz="0" w:space="0" w:color="auto"/>
        <w:left w:val="none" w:sz="0" w:space="0" w:color="auto"/>
        <w:bottom w:val="none" w:sz="0" w:space="0" w:color="auto"/>
        <w:right w:val="none" w:sz="0" w:space="0" w:color="auto"/>
      </w:divBdr>
      <w:divsChild>
        <w:div w:id="1481655308">
          <w:marLeft w:val="0"/>
          <w:marRight w:val="0"/>
          <w:marTop w:val="0"/>
          <w:marBottom w:val="0"/>
          <w:divBdr>
            <w:top w:val="none" w:sz="0" w:space="0" w:color="auto"/>
            <w:left w:val="none" w:sz="0" w:space="0" w:color="auto"/>
            <w:bottom w:val="none" w:sz="0" w:space="0" w:color="auto"/>
            <w:right w:val="none" w:sz="0" w:space="0" w:color="auto"/>
          </w:divBdr>
          <w:divsChild>
            <w:div w:id="110323393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84316692">
      <w:bodyDiv w:val="1"/>
      <w:marLeft w:val="0"/>
      <w:marRight w:val="0"/>
      <w:marTop w:val="225"/>
      <w:marBottom w:val="150"/>
      <w:divBdr>
        <w:top w:val="none" w:sz="0" w:space="0" w:color="auto"/>
        <w:left w:val="none" w:sz="0" w:space="0" w:color="auto"/>
        <w:bottom w:val="none" w:sz="0" w:space="0" w:color="auto"/>
        <w:right w:val="none" w:sz="0" w:space="0" w:color="auto"/>
      </w:divBdr>
      <w:divsChild>
        <w:div w:id="734164500">
          <w:marLeft w:val="0"/>
          <w:marRight w:val="0"/>
          <w:marTop w:val="0"/>
          <w:marBottom w:val="0"/>
          <w:divBdr>
            <w:top w:val="none" w:sz="0" w:space="0" w:color="auto"/>
            <w:left w:val="none" w:sz="0" w:space="0" w:color="auto"/>
            <w:bottom w:val="none" w:sz="0" w:space="0" w:color="auto"/>
            <w:right w:val="none" w:sz="0" w:space="0" w:color="auto"/>
          </w:divBdr>
          <w:divsChild>
            <w:div w:id="109668082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95262191">
      <w:bodyDiv w:val="1"/>
      <w:marLeft w:val="120"/>
      <w:marRight w:val="120"/>
      <w:marTop w:val="0"/>
      <w:marBottom w:val="120"/>
      <w:divBdr>
        <w:top w:val="none" w:sz="0" w:space="0" w:color="auto"/>
        <w:left w:val="none" w:sz="0" w:space="0" w:color="auto"/>
        <w:bottom w:val="none" w:sz="0" w:space="0" w:color="auto"/>
        <w:right w:val="none" w:sz="0" w:space="0" w:color="auto"/>
      </w:divBdr>
      <w:divsChild>
        <w:div w:id="1988585455">
          <w:marLeft w:val="0"/>
          <w:marRight w:val="0"/>
          <w:marTop w:val="0"/>
          <w:marBottom w:val="0"/>
          <w:divBdr>
            <w:top w:val="none" w:sz="0" w:space="0" w:color="auto"/>
            <w:left w:val="none" w:sz="0" w:space="0" w:color="auto"/>
            <w:bottom w:val="none" w:sz="0" w:space="0" w:color="auto"/>
            <w:right w:val="none" w:sz="0" w:space="0" w:color="auto"/>
          </w:divBdr>
          <w:divsChild>
            <w:div w:id="2058813743">
              <w:marLeft w:val="0"/>
              <w:marRight w:val="0"/>
              <w:marTop w:val="0"/>
              <w:marBottom w:val="0"/>
              <w:divBdr>
                <w:top w:val="none" w:sz="0" w:space="0" w:color="auto"/>
                <w:left w:val="none" w:sz="0" w:space="0" w:color="auto"/>
                <w:bottom w:val="none" w:sz="0" w:space="0" w:color="auto"/>
                <w:right w:val="none" w:sz="0" w:space="0" w:color="auto"/>
              </w:divBdr>
              <w:divsChild>
                <w:div w:id="17406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007">
      <w:bodyDiv w:val="1"/>
      <w:marLeft w:val="0"/>
      <w:marRight w:val="0"/>
      <w:marTop w:val="0"/>
      <w:marBottom w:val="0"/>
      <w:divBdr>
        <w:top w:val="none" w:sz="0" w:space="0" w:color="auto"/>
        <w:left w:val="none" w:sz="0" w:space="0" w:color="auto"/>
        <w:bottom w:val="none" w:sz="0" w:space="0" w:color="auto"/>
        <w:right w:val="none" w:sz="0" w:space="0" w:color="auto"/>
      </w:divBdr>
      <w:divsChild>
        <w:div w:id="1145851209">
          <w:marLeft w:val="0"/>
          <w:marRight w:val="0"/>
          <w:marTop w:val="0"/>
          <w:marBottom w:val="0"/>
          <w:divBdr>
            <w:top w:val="none" w:sz="0" w:space="0" w:color="auto"/>
            <w:left w:val="none" w:sz="0" w:space="0" w:color="auto"/>
            <w:bottom w:val="none" w:sz="0" w:space="0" w:color="auto"/>
            <w:right w:val="none" w:sz="0" w:space="0" w:color="auto"/>
          </w:divBdr>
          <w:divsChild>
            <w:div w:id="727337581">
              <w:marLeft w:val="0"/>
              <w:marRight w:val="0"/>
              <w:marTop w:val="0"/>
              <w:marBottom w:val="0"/>
              <w:divBdr>
                <w:top w:val="none" w:sz="0" w:space="0" w:color="auto"/>
                <w:left w:val="none" w:sz="0" w:space="0" w:color="auto"/>
                <w:bottom w:val="none" w:sz="0" w:space="0" w:color="auto"/>
                <w:right w:val="none" w:sz="0" w:space="0" w:color="auto"/>
              </w:divBdr>
              <w:divsChild>
                <w:div w:id="1841461187">
                  <w:marLeft w:val="0"/>
                  <w:marRight w:val="0"/>
                  <w:marTop w:val="0"/>
                  <w:marBottom w:val="0"/>
                  <w:divBdr>
                    <w:top w:val="none" w:sz="0" w:space="0" w:color="auto"/>
                    <w:left w:val="none" w:sz="0" w:space="0" w:color="auto"/>
                    <w:bottom w:val="none" w:sz="0" w:space="0" w:color="auto"/>
                    <w:right w:val="none" w:sz="0" w:space="0" w:color="auto"/>
                  </w:divBdr>
                  <w:divsChild>
                    <w:div w:id="2086099617">
                      <w:marLeft w:val="0"/>
                      <w:marRight w:val="0"/>
                      <w:marTop w:val="0"/>
                      <w:marBottom w:val="0"/>
                      <w:divBdr>
                        <w:top w:val="none" w:sz="0" w:space="0" w:color="auto"/>
                        <w:left w:val="none" w:sz="0" w:space="0" w:color="auto"/>
                        <w:bottom w:val="none" w:sz="0" w:space="0" w:color="auto"/>
                        <w:right w:val="none" w:sz="0" w:space="0" w:color="auto"/>
                      </w:divBdr>
                      <w:divsChild>
                        <w:div w:id="861867766">
                          <w:marLeft w:val="240"/>
                          <w:marRight w:val="60"/>
                          <w:marTop w:val="0"/>
                          <w:marBottom w:val="0"/>
                          <w:divBdr>
                            <w:top w:val="none" w:sz="0" w:space="0" w:color="auto"/>
                            <w:left w:val="none" w:sz="0" w:space="0" w:color="auto"/>
                            <w:bottom w:val="single" w:sz="6" w:space="3" w:color="666666"/>
                            <w:right w:val="none" w:sz="0" w:space="0" w:color="auto"/>
                          </w:divBdr>
                          <w:divsChild>
                            <w:div w:id="503671577">
                              <w:marLeft w:val="0"/>
                              <w:marRight w:val="2640"/>
                              <w:marTop w:val="0"/>
                              <w:marBottom w:val="360"/>
                              <w:divBdr>
                                <w:top w:val="none" w:sz="0" w:space="0" w:color="auto"/>
                                <w:left w:val="none" w:sz="0" w:space="0" w:color="auto"/>
                                <w:bottom w:val="none" w:sz="0" w:space="0" w:color="auto"/>
                                <w:right w:val="none" w:sz="0" w:space="0" w:color="auto"/>
                              </w:divBdr>
                              <w:divsChild>
                                <w:div w:id="161358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92073">
      <w:bodyDiv w:val="1"/>
      <w:marLeft w:val="0"/>
      <w:marRight w:val="0"/>
      <w:marTop w:val="0"/>
      <w:marBottom w:val="0"/>
      <w:divBdr>
        <w:top w:val="none" w:sz="0" w:space="0" w:color="auto"/>
        <w:left w:val="none" w:sz="0" w:space="0" w:color="auto"/>
        <w:bottom w:val="none" w:sz="0" w:space="0" w:color="auto"/>
        <w:right w:val="none" w:sz="0" w:space="0" w:color="auto"/>
      </w:divBdr>
      <w:divsChild>
        <w:div w:id="1215314088">
          <w:marLeft w:val="0"/>
          <w:marRight w:val="0"/>
          <w:marTop w:val="0"/>
          <w:marBottom w:val="0"/>
          <w:divBdr>
            <w:top w:val="none" w:sz="0" w:space="0" w:color="auto"/>
            <w:left w:val="none" w:sz="0" w:space="0" w:color="auto"/>
            <w:bottom w:val="none" w:sz="0" w:space="0" w:color="auto"/>
            <w:right w:val="none" w:sz="0" w:space="0" w:color="auto"/>
          </w:divBdr>
          <w:divsChild>
            <w:div w:id="1616860618">
              <w:marLeft w:val="0"/>
              <w:marRight w:val="0"/>
              <w:marTop w:val="0"/>
              <w:marBottom w:val="0"/>
              <w:divBdr>
                <w:top w:val="none" w:sz="0" w:space="0" w:color="auto"/>
                <w:left w:val="none" w:sz="0" w:space="0" w:color="auto"/>
                <w:bottom w:val="none" w:sz="0" w:space="0" w:color="auto"/>
                <w:right w:val="none" w:sz="0" w:space="0" w:color="auto"/>
              </w:divBdr>
              <w:divsChild>
                <w:div w:id="2075003076">
                  <w:marLeft w:val="0"/>
                  <w:marRight w:val="0"/>
                  <w:marTop w:val="0"/>
                  <w:marBottom w:val="0"/>
                  <w:divBdr>
                    <w:top w:val="none" w:sz="0" w:space="0" w:color="auto"/>
                    <w:left w:val="none" w:sz="0" w:space="0" w:color="auto"/>
                    <w:bottom w:val="none" w:sz="0" w:space="0" w:color="auto"/>
                    <w:right w:val="none" w:sz="0" w:space="0" w:color="auto"/>
                  </w:divBdr>
                  <w:divsChild>
                    <w:div w:id="1222137788">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240"/>
                          <w:marRight w:val="60"/>
                          <w:marTop w:val="0"/>
                          <w:marBottom w:val="0"/>
                          <w:divBdr>
                            <w:top w:val="none" w:sz="0" w:space="0" w:color="auto"/>
                            <w:left w:val="none" w:sz="0" w:space="0" w:color="auto"/>
                            <w:bottom w:val="single" w:sz="6" w:space="3" w:color="666666"/>
                            <w:right w:val="none" w:sz="0" w:space="0" w:color="auto"/>
                          </w:divBdr>
                          <w:divsChild>
                            <w:div w:id="1097409541">
                              <w:marLeft w:val="0"/>
                              <w:marRight w:val="2640"/>
                              <w:marTop w:val="0"/>
                              <w:marBottom w:val="360"/>
                              <w:divBdr>
                                <w:top w:val="none" w:sz="0" w:space="0" w:color="auto"/>
                                <w:left w:val="none" w:sz="0" w:space="0" w:color="auto"/>
                                <w:bottom w:val="none" w:sz="0" w:space="0" w:color="auto"/>
                                <w:right w:val="none" w:sz="0" w:space="0" w:color="auto"/>
                              </w:divBdr>
                              <w:divsChild>
                                <w:div w:id="1468890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971483">
      <w:bodyDiv w:val="1"/>
      <w:marLeft w:val="0"/>
      <w:marRight w:val="0"/>
      <w:marTop w:val="0"/>
      <w:marBottom w:val="0"/>
      <w:divBdr>
        <w:top w:val="none" w:sz="0" w:space="0" w:color="auto"/>
        <w:left w:val="none" w:sz="0" w:space="0" w:color="auto"/>
        <w:bottom w:val="none" w:sz="0" w:space="0" w:color="auto"/>
        <w:right w:val="none" w:sz="0" w:space="0" w:color="auto"/>
      </w:divBdr>
      <w:divsChild>
        <w:div w:id="1586306791">
          <w:marLeft w:val="0"/>
          <w:marRight w:val="0"/>
          <w:marTop w:val="0"/>
          <w:marBottom w:val="0"/>
          <w:divBdr>
            <w:top w:val="none" w:sz="0" w:space="0" w:color="auto"/>
            <w:left w:val="none" w:sz="0" w:space="0" w:color="auto"/>
            <w:bottom w:val="none" w:sz="0" w:space="0" w:color="auto"/>
            <w:right w:val="none" w:sz="0" w:space="0" w:color="auto"/>
          </w:divBdr>
          <w:divsChild>
            <w:div w:id="847796589">
              <w:marLeft w:val="0"/>
              <w:marRight w:val="0"/>
              <w:marTop w:val="0"/>
              <w:marBottom w:val="0"/>
              <w:divBdr>
                <w:top w:val="none" w:sz="0" w:space="0" w:color="auto"/>
                <w:left w:val="none" w:sz="0" w:space="0" w:color="auto"/>
                <w:bottom w:val="none" w:sz="0" w:space="0" w:color="auto"/>
                <w:right w:val="none" w:sz="0" w:space="0" w:color="auto"/>
              </w:divBdr>
              <w:divsChild>
                <w:div w:id="1499611519">
                  <w:marLeft w:val="0"/>
                  <w:marRight w:val="0"/>
                  <w:marTop w:val="0"/>
                  <w:marBottom w:val="0"/>
                  <w:divBdr>
                    <w:top w:val="none" w:sz="0" w:space="0" w:color="auto"/>
                    <w:left w:val="none" w:sz="0" w:space="0" w:color="auto"/>
                    <w:bottom w:val="none" w:sz="0" w:space="0" w:color="auto"/>
                    <w:right w:val="none" w:sz="0" w:space="0" w:color="auto"/>
                  </w:divBdr>
                  <w:divsChild>
                    <w:div w:id="1489788720">
                      <w:marLeft w:val="0"/>
                      <w:marRight w:val="0"/>
                      <w:marTop w:val="0"/>
                      <w:marBottom w:val="0"/>
                      <w:divBdr>
                        <w:top w:val="none" w:sz="0" w:space="0" w:color="auto"/>
                        <w:left w:val="none" w:sz="0" w:space="0" w:color="auto"/>
                        <w:bottom w:val="none" w:sz="0" w:space="0" w:color="auto"/>
                        <w:right w:val="none" w:sz="0" w:space="0" w:color="auto"/>
                      </w:divBdr>
                      <w:divsChild>
                        <w:div w:id="151407300">
                          <w:marLeft w:val="240"/>
                          <w:marRight w:val="60"/>
                          <w:marTop w:val="0"/>
                          <w:marBottom w:val="0"/>
                          <w:divBdr>
                            <w:top w:val="none" w:sz="0" w:space="0" w:color="auto"/>
                            <w:left w:val="none" w:sz="0" w:space="0" w:color="auto"/>
                            <w:bottom w:val="single" w:sz="6" w:space="3" w:color="666666"/>
                            <w:right w:val="none" w:sz="0" w:space="0" w:color="auto"/>
                          </w:divBdr>
                          <w:divsChild>
                            <w:div w:id="161285054">
                              <w:marLeft w:val="0"/>
                              <w:marRight w:val="2640"/>
                              <w:marTop w:val="0"/>
                              <w:marBottom w:val="360"/>
                              <w:divBdr>
                                <w:top w:val="none" w:sz="0" w:space="0" w:color="auto"/>
                                <w:left w:val="none" w:sz="0" w:space="0" w:color="auto"/>
                                <w:bottom w:val="none" w:sz="0" w:space="0" w:color="auto"/>
                                <w:right w:val="none" w:sz="0" w:space="0" w:color="auto"/>
                              </w:divBdr>
                              <w:divsChild>
                                <w:div w:id="17208581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057613">
      <w:bodyDiv w:val="1"/>
      <w:marLeft w:val="0"/>
      <w:marRight w:val="0"/>
      <w:marTop w:val="0"/>
      <w:marBottom w:val="0"/>
      <w:divBdr>
        <w:top w:val="none" w:sz="0" w:space="0" w:color="auto"/>
        <w:left w:val="none" w:sz="0" w:space="0" w:color="auto"/>
        <w:bottom w:val="none" w:sz="0" w:space="0" w:color="auto"/>
        <w:right w:val="none" w:sz="0" w:space="0" w:color="auto"/>
      </w:divBdr>
    </w:div>
    <w:div w:id="316032190">
      <w:bodyDiv w:val="1"/>
      <w:marLeft w:val="0"/>
      <w:marRight w:val="0"/>
      <w:marTop w:val="225"/>
      <w:marBottom w:val="150"/>
      <w:divBdr>
        <w:top w:val="none" w:sz="0" w:space="0" w:color="auto"/>
        <w:left w:val="none" w:sz="0" w:space="0" w:color="auto"/>
        <w:bottom w:val="none" w:sz="0" w:space="0" w:color="auto"/>
        <w:right w:val="none" w:sz="0" w:space="0" w:color="auto"/>
      </w:divBdr>
      <w:divsChild>
        <w:div w:id="80101788">
          <w:marLeft w:val="0"/>
          <w:marRight w:val="0"/>
          <w:marTop w:val="0"/>
          <w:marBottom w:val="0"/>
          <w:divBdr>
            <w:top w:val="none" w:sz="0" w:space="0" w:color="auto"/>
            <w:left w:val="none" w:sz="0" w:space="0" w:color="auto"/>
            <w:bottom w:val="none" w:sz="0" w:space="0" w:color="auto"/>
            <w:right w:val="none" w:sz="0" w:space="0" w:color="auto"/>
          </w:divBdr>
          <w:divsChild>
            <w:div w:id="163028281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22246449">
      <w:bodyDiv w:val="1"/>
      <w:marLeft w:val="0"/>
      <w:marRight w:val="0"/>
      <w:marTop w:val="225"/>
      <w:marBottom w:val="150"/>
      <w:divBdr>
        <w:top w:val="none" w:sz="0" w:space="0" w:color="auto"/>
        <w:left w:val="none" w:sz="0" w:space="0" w:color="auto"/>
        <w:bottom w:val="none" w:sz="0" w:space="0" w:color="auto"/>
        <w:right w:val="none" w:sz="0" w:space="0" w:color="auto"/>
      </w:divBdr>
      <w:divsChild>
        <w:div w:id="290326963">
          <w:marLeft w:val="0"/>
          <w:marRight w:val="0"/>
          <w:marTop w:val="0"/>
          <w:marBottom w:val="0"/>
          <w:divBdr>
            <w:top w:val="none" w:sz="0" w:space="0" w:color="auto"/>
            <w:left w:val="none" w:sz="0" w:space="0" w:color="auto"/>
            <w:bottom w:val="none" w:sz="0" w:space="0" w:color="auto"/>
            <w:right w:val="none" w:sz="0" w:space="0" w:color="auto"/>
          </w:divBdr>
          <w:divsChild>
            <w:div w:id="18941875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38048837">
      <w:bodyDiv w:val="1"/>
      <w:marLeft w:val="0"/>
      <w:marRight w:val="0"/>
      <w:marTop w:val="225"/>
      <w:marBottom w:val="150"/>
      <w:divBdr>
        <w:top w:val="none" w:sz="0" w:space="0" w:color="auto"/>
        <w:left w:val="none" w:sz="0" w:space="0" w:color="auto"/>
        <w:bottom w:val="none" w:sz="0" w:space="0" w:color="auto"/>
        <w:right w:val="none" w:sz="0" w:space="0" w:color="auto"/>
      </w:divBdr>
      <w:divsChild>
        <w:div w:id="469370804">
          <w:marLeft w:val="0"/>
          <w:marRight w:val="0"/>
          <w:marTop w:val="0"/>
          <w:marBottom w:val="0"/>
          <w:divBdr>
            <w:top w:val="none" w:sz="0" w:space="0" w:color="auto"/>
            <w:left w:val="none" w:sz="0" w:space="0" w:color="auto"/>
            <w:bottom w:val="none" w:sz="0" w:space="0" w:color="auto"/>
            <w:right w:val="none" w:sz="0" w:space="0" w:color="auto"/>
          </w:divBdr>
          <w:divsChild>
            <w:div w:id="214692617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57698934">
      <w:bodyDiv w:val="1"/>
      <w:marLeft w:val="0"/>
      <w:marRight w:val="0"/>
      <w:marTop w:val="0"/>
      <w:marBottom w:val="0"/>
      <w:divBdr>
        <w:top w:val="none" w:sz="0" w:space="0" w:color="auto"/>
        <w:left w:val="none" w:sz="0" w:space="0" w:color="auto"/>
        <w:bottom w:val="none" w:sz="0" w:space="0" w:color="auto"/>
        <w:right w:val="none" w:sz="0" w:space="0" w:color="auto"/>
      </w:divBdr>
      <w:divsChild>
        <w:div w:id="614599151">
          <w:marLeft w:val="0"/>
          <w:marRight w:val="0"/>
          <w:marTop w:val="0"/>
          <w:marBottom w:val="0"/>
          <w:divBdr>
            <w:top w:val="none" w:sz="0" w:space="0" w:color="auto"/>
            <w:left w:val="none" w:sz="0" w:space="0" w:color="auto"/>
            <w:bottom w:val="none" w:sz="0" w:space="0" w:color="auto"/>
            <w:right w:val="none" w:sz="0" w:space="0" w:color="auto"/>
          </w:divBdr>
          <w:divsChild>
            <w:div w:id="530532278">
              <w:marLeft w:val="0"/>
              <w:marRight w:val="0"/>
              <w:marTop w:val="0"/>
              <w:marBottom w:val="0"/>
              <w:divBdr>
                <w:top w:val="none" w:sz="0" w:space="0" w:color="auto"/>
                <w:left w:val="none" w:sz="0" w:space="0" w:color="auto"/>
                <w:bottom w:val="none" w:sz="0" w:space="0" w:color="auto"/>
                <w:right w:val="none" w:sz="0" w:space="0" w:color="auto"/>
              </w:divBdr>
              <w:divsChild>
                <w:div w:id="330179510">
                  <w:marLeft w:val="0"/>
                  <w:marRight w:val="0"/>
                  <w:marTop w:val="0"/>
                  <w:marBottom w:val="0"/>
                  <w:divBdr>
                    <w:top w:val="none" w:sz="0" w:space="0" w:color="auto"/>
                    <w:left w:val="none" w:sz="0" w:space="0" w:color="auto"/>
                    <w:bottom w:val="none" w:sz="0" w:space="0" w:color="auto"/>
                    <w:right w:val="none" w:sz="0" w:space="0" w:color="auto"/>
                  </w:divBdr>
                  <w:divsChild>
                    <w:div w:id="145633664">
                      <w:marLeft w:val="0"/>
                      <w:marRight w:val="0"/>
                      <w:marTop w:val="0"/>
                      <w:marBottom w:val="0"/>
                      <w:divBdr>
                        <w:top w:val="none" w:sz="0" w:space="0" w:color="auto"/>
                        <w:left w:val="none" w:sz="0" w:space="0" w:color="auto"/>
                        <w:bottom w:val="none" w:sz="0" w:space="0" w:color="auto"/>
                        <w:right w:val="none" w:sz="0" w:space="0" w:color="auto"/>
                      </w:divBdr>
                      <w:divsChild>
                        <w:div w:id="164369686">
                          <w:marLeft w:val="240"/>
                          <w:marRight w:val="60"/>
                          <w:marTop w:val="0"/>
                          <w:marBottom w:val="0"/>
                          <w:divBdr>
                            <w:top w:val="none" w:sz="0" w:space="0" w:color="auto"/>
                            <w:left w:val="none" w:sz="0" w:space="0" w:color="auto"/>
                            <w:bottom w:val="single" w:sz="6" w:space="3" w:color="666666"/>
                            <w:right w:val="none" w:sz="0" w:space="0" w:color="auto"/>
                          </w:divBdr>
                          <w:divsChild>
                            <w:div w:id="715200267">
                              <w:marLeft w:val="0"/>
                              <w:marRight w:val="2640"/>
                              <w:marTop w:val="0"/>
                              <w:marBottom w:val="360"/>
                              <w:divBdr>
                                <w:top w:val="none" w:sz="0" w:space="0" w:color="auto"/>
                                <w:left w:val="none" w:sz="0" w:space="0" w:color="auto"/>
                                <w:bottom w:val="none" w:sz="0" w:space="0" w:color="auto"/>
                                <w:right w:val="none" w:sz="0" w:space="0" w:color="auto"/>
                              </w:divBdr>
                              <w:divsChild>
                                <w:div w:id="1236671501">
                                  <w:marLeft w:val="0"/>
                                  <w:marRight w:val="0"/>
                                  <w:marTop w:val="240"/>
                                  <w:marBottom w:val="0"/>
                                  <w:divBdr>
                                    <w:top w:val="none" w:sz="0" w:space="0" w:color="auto"/>
                                    <w:left w:val="none" w:sz="0" w:space="0" w:color="auto"/>
                                    <w:bottom w:val="none" w:sz="0" w:space="0" w:color="auto"/>
                                    <w:right w:val="none" w:sz="0" w:space="0" w:color="auto"/>
                                  </w:divBdr>
                                  <w:divsChild>
                                    <w:div w:id="523593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47285">
      <w:bodyDiv w:val="1"/>
      <w:marLeft w:val="0"/>
      <w:marRight w:val="0"/>
      <w:marTop w:val="0"/>
      <w:marBottom w:val="0"/>
      <w:divBdr>
        <w:top w:val="none" w:sz="0" w:space="0" w:color="auto"/>
        <w:left w:val="none" w:sz="0" w:space="0" w:color="auto"/>
        <w:bottom w:val="none" w:sz="0" w:space="0" w:color="auto"/>
        <w:right w:val="none" w:sz="0" w:space="0" w:color="auto"/>
      </w:divBdr>
      <w:divsChild>
        <w:div w:id="952251146">
          <w:marLeft w:val="0"/>
          <w:marRight w:val="0"/>
          <w:marTop w:val="0"/>
          <w:marBottom w:val="0"/>
          <w:divBdr>
            <w:top w:val="none" w:sz="0" w:space="0" w:color="auto"/>
            <w:left w:val="none" w:sz="0" w:space="0" w:color="auto"/>
            <w:bottom w:val="none" w:sz="0" w:space="0" w:color="auto"/>
            <w:right w:val="none" w:sz="0" w:space="0" w:color="auto"/>
          </w:divBdr>
          <w:divsChild>
            <w:div w:id="768702681">
              <w:marLeft w:val="0"/>
              <w:marRight w:val="0"/>
              <w:marTop w:val="0"/>
              <w:marBottom w:val="0"/>
              <w:divBdr>
                <w:top w:val="none" w:sz="0" w:space="0" w:color="auto"/>
                <w:left w:val="none" w:sz="0" w:space="0" w:color="auto"/>
                <w:bottom w:val="none" w:sz="0" w:space="0" w:color="auto"/>
                <w:right w:val="none" w:sz="0" w:space="0" w:color="auto"/>
              </w:divBdr>
              <w:divsChild>
                <w:div w:id="582767102">
                  <w:marLeft w:val="0"/>
                  <w:marRight w:val="0"/>
                  <w:marTop w:val="0"/>
                  <w:marBottom w:val="0"/>
                  <w:divBdr>
                    <w:top w:val="none" w:sz="0" w:space="0" w:color="auto"/>
                    <w:left w:val="none" w:sz="0" w:space="0" w:color="auto"/>
                    <w:bottom w:val="none" w:sz="0" w:space="0" w:color="auto"/>
                    <w:right w:val="none" w:sz="0" w:space="0" w:color="auto"/>
                  </w:divBdr>
                  <w:divsChild>
                    <w:div w:id="403530476">
                      <w:marLeft w:val="0"/>
                      <w:marRight w:val="0"/>
                      <w:marTop w:val="0"/>
                      <w:marBottom w:val="0"/>
                      <w:divBdr>
                        <w:top w:val="none" w:sz="0" w:space="0" w:color="auto"/>
                        <w:left w:val="none" w:sz="0" w:space="0" w:color="auto"/>
                        <w:bottom w:val="none" w:sz="0" w:space="0" w:color="auto"/>
                        <w:right w:val="none" w:sz="0" w:space="0" w:color="auto"/>
                      </w:divBdr>
                      <w:divsChild>
                        <w:div w:id="1170027691">
                          <w:marLeft w:val="240"/>
                          <w:marRight w:val="60"/>
                          <w:marTop w:val="0"/>
                          <w:marBottom w:val="0"/>
                          <w:divBdr>
                            <w:top w:val="none" w:sz="0" w:space="0" w:color="auto"/>
                            <w:left w:val="none" w:sz="0" w:space="0" w:color="auto"/>
                            <w:bottom w:val="single" w:sz="6" w:space="3" w:color="666666"/>
                            <w:right w:val="none" w:sz="0" w:space="0" w:color="auto"/>
                          </w:divBdr>
                          <w:divsChild>
                            <w:div w:id="881360660">
                              <w:marLeft w:val="0"/>
                              <w:marRight w:val="2640"/>
                              <w:marTop w:val="0"/>
                              <w:marBottom w:val="360"/>
                              <w:divBdr>
                                <w:top w:val="none" w:sz="0" w:space="0" w:color="auto"/>
                                <w:left w:val="none" w:sz="0" w:space="0" w:color="auto"/>
                                <w:bottom w:val="none" w:sz="0" w:space="0" w:color="auto"/>
                                <w:right w:val="none" w:sz="0" w:space="0" w:color="auto"/>
                              </w:divBdr>
                              <w:divsChild>
                                <w:div w:id="15406278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93380">
      <w:bodyDiv w:val="1"/>
      <w:marLeft w:val="0"/>
      <w:marRight w:val="0"/>
      <w:marTop w:val="0"/>
      <w:marBottom w:val="0"/>
      <w:divBdr>
        <w:top w:val="none" w:sz="0" w:space="0" w:color="auto"/>
        <w:left w:val="none" w:sz="0" w:space="0" w:color="auto"/>
        <w:bottom w:val="none" w:sz="0" w:space="0" w:color="auto"/>
        <w:right w:val="none" w:sz="0" w:space="0" w:color="auto"/>
      </w:divBdr>
      <w:divsChild>
        <w:div w:id="134104983">
          <w:marLeft w:val="0"/>
          <w:marRight w:val="0"/>
          <w:marTop w:val="0"/>
          <w:marBottom w:val="0"/>
          <w:divBdr>
            <w:top w:val="none" w:sz="0" w:space="0" w:color="auto"/>
            <w:left w:val="none" w:sz="0" w:space="0" w:color="auto"/>
            <w:bottom w:val="none" w:sz="0" w:space="0" w:color="auto"/>
            <w:right w:val="none" w:sz="0" w:space="0" w:color="auto"/>
          </w:divBdr>
          <w:divsChild>
            <w:div w:id="1991057220">
              <w:marLeft w:val="0"/>
              <w:marRight w:val="0"/>
              <w:marTop w:val="0"/>
              <w:marBottom w:val="0"/>
              <w:divBdr>
                <w:top w:val="none" w:sz="0" w:space="0" w:color="auto"/>
                <w:left w:val="none" w:sz="0" w:space="0" w:color="auto"/>
                <w:bottom w:val="none" w:sz="0" w:space="0" w:color="auto"/>
                <w:right w:val="none" w:sz="0" w:space="0" w:color="auto"/>
              </w:divBdr>
              <w:divsChild>
                <w:div w:id="1603611701">
                  <w:marLeft w:val="12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 w:id="466552485">
      <w:bodyDiv w:val="1"/>
      <w:marLeft w:val="0"/>
      <w:marRight w:val="0"/>
      <w:marTop w:val="0"/>
      <w:marBottom w:val="0"/>
      <w:divBdr>
        <w:top w:val="none" w:sz="0" w:space="0" w:color="auto"/>
        <w:left w:val="none" w:sz="0" w:space="0" w:color="auto"/>
        <w:bottom w:val="none" w:sz="0" w:space="0" w:color="auto"/>
        <w:right w:val="none" w:sz="0" w:space="0" w:color="auto"/>
      </w:divBdr>
      <w:divsChild>
        <w:div w:id="518617858">
          <w:marLeft w:val="0"/>
          <w:marRight w:val="0"/>
          <w:marTop w:val="0"/>
          <w:marBottom w:val="0"/>
          <w:divBdr>
            <w:top w:val="none" w:sz="0" w:space="0" w:color="auto"/>
            <w:left w:val="none" w:sz="0" w:space="0" w:color="auto"/>
            <w:bottom w:val="none" w:sz="0" w:space="0" w:color="auto"/>
            <w:right w:val="none" w:sz="0" w:space="0" w:color="auto"/>
          </w:divBdr>
          <w:divsChild>
            <w:div w:id="1556087936">
              <w:marLeft w:val="0"/>
              <w:marRight w:val="0"/>
              <w:marTop w:val="0"/>
              <w:marBottom w:val="0"/>
              <w:divBdr>
                <w:top w:val="none" w:sz="0" w:space="0" w:color="auto"/>
                <w:left w:val="none" w:sz="0" w:space="0" w:color="auto"/>
                <w:bottom w:val="none" w:sz="0" w:space="0" w:color="auto"/>
                <w:right w:val="none" w:sz="0" w:space="0" w:color="auto"/>
              </w:divBdr>
              <w:divsChild>
                <w:div w:id="520363136">
                  <w:marLeft w:val="0"/>
                  <w:marRight w:val="0"/>
                  <w:marTop w:val="0"/>
                  <w:marBottom w:val="0"/>
                  <w:divBdr>
                    <w:top w:val="none" w:sz="0" w:space="0" w:color="auto"/>
                    <w:left w:val="none" w:sz="0" w:space="0" w:color="auto"/>
                    <w:bottom w:val="none" w:sz="0" w:space="0" w:color="auto"/>
                    <w:right w:val="none" w:sz="0" w:space="0" w:color="auto"/>
                  </w:divBdr>
                  <w:divsChild>
                    <w:div w:id="193004879">
                      <w:marLeft w:val="0"/>
                      <w:marRight w:val="0"/>
                      <w:marTop w:val="0"/>
                      <w:marBottom w:val="0"/>
                      <w:divBdr>
                        <w:top w:val="none" w:sz="0" w:space="0" w:color="auto"/>
                        <w:left w:val="none" w:sz="0" w:space="0" w:color="auto"/>
                        <w:bottom w:val="none" w:sz="0" w:space="0" w:color="auto"/>
                        <w:right w:val="none" w:sz="0" w:space="0" w:color="auto"/>
                      </w:divBdr>
                      <w:divsChild>
                        <w:div w:id="71126549">
                          <w:marLeft w:val="240"/>
                          <w:marRight w:val="60"/>
                          <w:marTop w:val="0"/>
                          <w:marBottom w:val="0"/>
                          <w:divBdr>
                            <w:top w:val="none" w:sz="0" w:space="0" w:color="auto"/>
                            <w:left w:val="none" w:sz="0" w:space="0" w:color="auto"/>
                            <w:bottom w:val="single" w:sz="6" w:space="3" w:color="666666"/>
                            <w:right w:val="none" w:sz="0" w:space="0" w:color="auto"/>
                          </w:divBdr>
                          <w:divsChild>
                            <w:div w:id="684327482">
                              <w:marLeft w:val="0"/>
                              <w:marRight w:val="2640"/>
                              <w:marTop w:val="0"/>
                              <w:marBottom w:val="360"/>
                              <w:divBdr>
                                <w:top w:val="none" w:sz="0" w:space="0" w:color="auto"/>
                                <w:left w:val="none" w:sz="0" w:space="0" w:color="auto"/>
                                <w:bottom w:val="none" w:sz="0" w:space="0" w:color="auto"/>
                                <w:right w:val="none" w:sz="0" w:space="0" w:color="auto"/>
                              </w:divBdr>
                              <w:divsChild>
                                <w:div w:id="12942143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7632">
      <w:bodyDiv w:val="1"/>
      <w:marLeft w:val="0"/>
      <w:marRight w:val="0"/>
      <w:marTop w:val="225"/>
      <w:marBottom w:val="150"/>
      <w:divBdr>
        <w:top w:val="none" w:sz="0" w:space="0" w:color="auto"/>
        <w:left w:val="none" w:sz="0" w:space="0" w:color="auto"/>
        <w:bottom w:val="none" w:sz="0" w:space="0" w:color="auto"/>
        <w:right w:val="none" w:sz="0" w:space="0" w:color="auto"/>
      </w:divBdr>
      <w:divsChild>
        <w:div w:id="1229193897">
          <w:marLeft w:val="0"/>
          <w:marRight w:val="0"/>
          <w:marTop w:val="0"/>
          <w:marBottom w:val="0"/>
          <w:divBdr>
            <w:top w:val="none" w:sz="0" w:space="0" w:color="auto"/>
            <w:left w:val="none" w:sz="0" w:space="0" w:color="auto"/>
            <w:bottom w:val="none" w:sz="0" w:space="0" w:color="auto"/>
            <w:right w:val="none" w:sz="0" w:space="0" w:color="auto"/>
          </w:divBdr>
          <w:divsChild>
            <w:div w:id="148677713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31185148">
      <w:bodyDiv w:val="1"/>
      <w:marLeft w:val="0"/>
      <w:marRight w:val="0"/>
      <w:marTop w:val="0"/>
      <w:marBottom w:val="0"/>
      <w:divBdr>
        <w:top w:val="none" w:sz="0" w:space="0" w:color="auto"/>
        <w:left w:val="none" w:sz="0" w:space="0" w:color="auto"/>
        <w:bottom w:val="none" w:sz="0" w:space="0" w:color="auto"/>
        <w:right w:val="none" w:sz="0" w:space="0" w:color="auto"/>
      </w:divBdr>
      <w:divsChild>
        <w:div w:id="1761220330">
          <w:marLeft w:val="0"/>
          <w:marRight w:val="0"/>
          <w:marTop w:val="0"/>
          <w:marBottom w:val="0"/>
          <w:divBdr>
            <w:top w:val="none" w:sz="0" w:space="0" w:color="auto"/>
            <w:left w:val="none" w:sz="0" w:space="0" w:color="auto"/>
            <w:bottom w:val="none" w:sz="0" w:space="0" w:color="auto"/>
            <w:right w:val="none" w:sz="0" w:space="0" w:color="auto"/>
          </w:divBdr>
          <w:divsChild>
            <w:div w:id="77673492">
              <w:marLeft w:val="0"/>
              <w:marRight w:val="0"/>
              <w:marTop w:val="0"/>
              <w:marBottom w:val="0"/>
              <w:divBdr>
                <w:top w:val="none" w:sz="0" w:space="0" w:color="auto"/>
                <w:left w:val="none" w:sz="0" w:space="0" w:color="auto"/>
                <w:bottom w:val="none" w:sz="0" w:space="0" w:color="auto"/>
                <w:right w:val="none" w:sz="0" w:space="0" w:color="auto"/>
              </w:divBdr>
              <w:divsChild>
                <w:div w:id="2080712937">
                  <w:marLeft w:val="0"/>
                  <w:marRight w:val="0"/>
                  <w:marTop w:val="0"/>
                  <w:marBottom w:val="0"/>
                  <w:divBdr>
                    <w:top w:val="none" w:sz="0" w:space="0" w:color="auto"/>
                    <w:left w:val="none" w:sz="0" w:space="0" w:color="auto"/>
                    <w:bottom w:val="none" w:sz="0" w:space="0" w:color="auto"/>
                    <w:right w:val="none" w:sz="0" w:space="0" w:color="auto"/>
                  </w:divBdr>
                  <w:divsChild>
                    <w:div w:id="1349911989">
                      <w:marLeft w:val="0"/>
                      <w:marRight w:val="0"/>
                      <w:marTop w:val="0"/>
                      <w:marBottom w:val="0"/>
                      <w:divBdr>
                        <w:top w:val="none" w:sz="0" w:space="0" w:color="auto"/>
                        <w:left w:val="none" w:sz="0" w:space="0" w:color="auto"/>
                        <w:bottom w:val="none" w:sz="0" w:space="0" w:color="auto"/>
                        <w:right w:val="none" w:sz="0" w:space="0" w:color="auto"/>
                      </w:divBdr>
                      <w:divsChild>
                        <w:div w:id="144441379">
                          <w:marLeft w:val="240"/>
                          <w:marRight w:val="60"/>
                          <w:marTop w:val="0"/>
                          <w:marBottom w:val="0"/>
                          <w:divBdr>
                            <w:top w:val="none" w:sz="0" w:space="0" w:color="auto"/>
                            <w:left w:val="none" w:sz="0" w:space="0" w:color="auto"/>
                            <w:bottom w:val="single" w:sz="6" w:space="3" w:color="666666"/>
                            <w:right w:val="none" w:sz="0" w:space="0" w:color="auto"/>
                          </w:divBdr>
                          <w:divsChild>
                            <w:div w:id="984748273">
                              <w:marLeft w:val="0"/>
                              <w:marRight w:val="2640"/>
                              <w:marTop w:val="0"/>
                              <w:marBottom w:val="360"/>
                              <w:divBdr>
                                <w:top w:val="none" w:sz="0" w:space="0" w:color="auto"/>
                                <w:left w:val="none" w:sz="0" w:space="0" w:color="auto"/>
                                <w:bottom w:val="none" w:sz="0" w:space="0" w:color="auto"/>
                                <w:right w:val="none" w:sz="0" w:space="0" w:color="auto"/>
                              </w:divBdr>
                              <w:divsChild>
                                <w:div w:id="5144636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08647">
      <w:bodyDiv w:val="1"/>
      <w:marLeft w:val="0"/>
      <w:marRight w:val="0"/>
      <w:marTop w:val="0"/>
      <w:marBottom w:val="0"/>
      <w:divBdr>
        <w:top w:val="none" w:sz="0" w:space="0" w:color="auto"/>
        <w:left w:val="none" w:sz="0" w:space="0" w:color="auto"/>
        <w:bottom w:val="none" w:sz="0" w:space="0" w:color="auto"/>
        <w:right w:val="none" w:sz="0" w:space="0" w:color="auto"/>
      </w:divBdr>
      <w:divsChild>
        <w:div w:id="385222801">
          <w:marLeft w:val="0"/>
          <w:marRight w:val="0"/>
          <w:marTop w:val="0"/>
          <w:marBottom w:val="0"/>
          <w:divBdr>
            <w:top w:val="none" w:sz="0" w:space="0" w:color="auto"/>
            <w:left w:val="none" w:sz="0" w:space="0" w:color="auto"/>
            <w:bottom w:val="none" w:sz="0" w:space="0" w:color="auto"/>
            <w:right w:val="none" w:sz="0" w:space="0" w:color="auto"/>
          </w:divBdr>
          <w:divsChild>
            <w:div w:id="1509716597">
              <w:marLeft w:val="0"/>
              <w:marRight w:val="0"/>
              <w:marTop w:val="0"/>
              <w:marBottom w:val="0"/>
              <w:divBdr>
                <w:top w:val="none" w:sz="0" w:space="0" w:color="auto"/>
                <w:left w:val="none" w:sz="0" w:space="0" w:color="auto"/>
                <w:bottom w:val="none" w:sz="0" w:space="0" w:color="auto"/>
                <w:right w:val="none" w:sz="0" w:space="0" w:color="auto"/>
              </w:divBdr>
              <w:divsChild>
                <w:div w:id="357124854">
                  <w:marLeft w:val="0"/>
                  <w:marRight w:val="0"/>
                  <w:marTop w:val="0"/>
                  <w:marBottom w:val="0"/>
                  <w:divBdr>
                    <w:top w:val="none" w:sz="0" w:space="0" w:color="auto"/>
                    <w:left w:val="none" w:sz="0" w:space="0" w:color="auto"/>
                    <w:bottom w:val="none" w:sz="0" w:space="0" w:color="auto"/>
                    <w:right w:val="none" w:sz="0" w:space="0" w:color="auto"/>
                  </w:divBdr>
                  <w:divsChild>
                    <w:div w:id="448549053">
                      <w:marLeft w:val="0"/>
                      <w:marRight w:val="0"/>
                      <w:marTop w:val="0"/>
                      <w:marBottom w:val="0"/>
                      <w:divBdr>
                        <w:top w:val="none" w:sz="0" w:space="0" w:color="auto"/>
                        <w:left w:val="none" w:sz="0" w:space="0" w:color="auto"/>
                        <w:bottom w:val="none" w:sz="0" w:space="0" w:color="auto"/>
                        <w:right w:val="none" w:sz="0" w:space="0" w:color="auto"/>
                      </w:divBdr>
                      <w:divsChild>
                        <w:div w:id="1583029784">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sChild>
            </w:div>
          </w:divsChild>
        </w:div>
      </w:divsChild>
    </w:div>
    <w:div w:id="568881905">
      <w:bodyDiv w:val="1"/>
      <w:marLeft w:val="0"/>
      <w:marRight w:val="0"/>
      <w:marTop w:val="0"/>
      <w:marBottom w:val="0"/>
      <w:divBdr>
        <w:top w:val="none" w:sz="0" w:space="0" w:color="auto"/>
        <w:left w:val="none" w:sz="0" w:space="0" w:color="auto"/>
        <w:bottom w:val="none" w:sz="0" w:space="0" w:color="auto"/>
        <w:right w:val="none" w:sz="0" w:space="0" w:color="auto"/>
      </w:divBdr>
    </w:div>
    <w:div w:id="569197874">
      <w:bodyDiv w:val="1"/>
      <w:marLeft w:val="0"/>
      <w:marRight w:val="0"/>
      <w:marTop w:val="225"/>
      <w:marBottom w:val="150"/>
      <w:divBdr>
        <w:top w:val="none" w:sz="0" w:space="0" w:color="auto"/>
        <w:left w:val="none" w:sz="0" w:space="0" w:color="auto"/>
        <w:bottom w:val="none" w:sz="0" w:space="0" w:color="auto"/>
        <w:right w:val="none" w:sz="0" w:space="0" w:color="auto"/>
      </w:divBdr>
      <w:divsChild>
        <w:div w:id="586421000">
          <w:marLeft w:val="0"/>
          <w:marRight w:val="0"/>
          <w:marTop w:val="0"/>
          <w:marBottom w:val="0"/>
          <w:divBdr>
            <w:top w:val="none" w:sz="0" w:space="0" w:color="auto"/>
            <w:left w:val="none" w:sz="0" w:space="0" w:color="auto"/>
            <w:bottom w:val="none" w:sz="0" w:space="0" w:color="auto"/>
            <w:right w:val="none" w:sz="0" w:space="0" w:color="auto"/>
          </w:divBdr>
          <w:divsChild>
            <w:div w:id="64304715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72471420">
      <w:bodyDiv w:val="1"/>
      <w:marLeft w:val="0"/>
      <w:marRight w:val="0"/>
      <w:marTop w:val="0"/>
      <w:marBottom w:val="0"/>
      <w:divBdr>
        <w:top w:val="none" w:sz="0" w:space="0" w:color="auto"/>
        <w:left w:val="none" w:sz="0" w:space="0" w:color="auto"/>
        <w:bottom w:val="none" w:sz="0" w:space="0" w:color="auto"/>
        <w:right w:val="none" w:sz="0" w:space="0" w:color="auto"/>
      </w:divBdr>
      <w:divsChild>
        <w:div w:id="1414811995">
          <w:marLeft w:val="0"/>
          <w:marRight w:val="0"/>
          <w:marTop w:val="0"/>
          <w:marBottom w:val="0"/>
          <w:divBdr>
            <w:top w:val="none" w:sz="0" w:space="0" w:color="auto"/>
            <w:left w:val="none" w:sz="0" w:space="0" w:color="auto"/>
            <w:bottom w:val="none" w:sz="0" w:space="0" w:color="auto"/>
            <w:right w:val="none" w:sz="0" w:space="0" w:color="auto"/>
          </w:divBdr>
          <w:divsChild>
            <w:div w:id="1769160844">
              <w:marLeft w:val="0"/>
              <w:marRight w:val="0"/>
              <w:marTop w:val="0"/>
              <w:marBottom w:val="0"/>
              <w:divBdr>
                <w:top w:val="none" w:sz="0" w:space="0" w:color="auto"/>
                <w:left w:val="none" w:sz="0" w:space="0" w:color="auto"/>
                <w:bottom w:val="none" w:sz="0" w:space="0" w:color="auto"/>
                <w:right w:val="none" w:sz="0" w:space="0" w:color="auto"/>
              </w:divBdr>
              <w:divsChild>
                <w:div w:id="1231696468">
                  <w:marLeft w:val="0"/>
                  <w:marRight w:val="0"/>
                  <w:marTop w:val="0"/>
                  <w:marBottom w:val="0"/>
                  <w:divBdr>
                    <w:top w:val="none" w:sz="0" w:space="0" w:color="auto"/>
                    <w:left w:val="none" w:sz="0" w:space="0" w:color="auto"/>
                    <w:bottom w:val="none" w:sz="0" w:space="0" w:color="auto"/>
                    <w:right w:val="none" w:sz="0" w:space="0" w:color="auto"/>
                  </w:divBdr>
                  <w:divsChild>
                    <w:div w:id="299459156">
                      <w:marLeft w:val="0"/>
                      <w:marRight w:val="0"/>
                      <w:marTop w:val="0"/>
                      <w:marBottom w:val="0"/>
                      <w:divBdr>
                        <w:top w:val="none" w:sz="0" w:space="0" w:color="auto"/>
                        <w:left w:val="none" w:sz="0" w:space="0" w:color="auto"/>
                        <w:bottom w:val="none" w:sz="0" w:space="0" w:color="auto"/>
                        <w:right w:val="none" w:sz="0" w:space="0" w:color="auto"/>
                      </w:divBdr>
                      <w:divsChild>
                        <w:div w:id="697508029">
                          <w:marLeft w:val="240"/>
                          <w:marRight w:val="60"/>
                          <w:marTop w:val="0"/>
                          <w:marBottom w:val="0"/>
                          <w:divBdr>
                            <w:top w:val="none" w:sz="0" w:space="0" w:color="auto"/>
                            <w:left w:val="none" w:sz="0" w:space="0" w:color="auto"/>
                            <w:bottom w:val="single" w:sz="6" w:space="3" w:color="666666"/>
                            <w:right w:val="none" w:sz="0" w:space="0" w:color="auto"/>
                          </w:divBdr>
                          <w:divsChild>
                            <w:div w:id="1832676627">
                              <w:marLeft w:val="0"/>
                              <w:marRight w:val="2640"/>
                              <w:marTop w:val="0"/>
                              <w:marBottom w:val="360"/>
                              <w:divBdr>
                                <w:top w:val="none" w:sz="0" w:space="0" w:color="auto"/>
                                <w:left w:val="none" w:sz="0" w:space="0" w:color="auto"/>
                                <w:bottom w:val="none" w:sz="0" w:space="0" w:color="auto"/>
                                <w:right w:val="none" w:sz="0" w:space="0" w:color="auto"/>
                              </w:divBdr>
                              <w:divsChild>
                                <w:div w:id="779102871">
                                  <w:marLeft w:val="0"/>
                                  <w:marRight w:val="0"/>
                                  <w:marTop w:val="240"/>
                                  <w:marBottom w:val="0"/>
                                  <w:divBdr>
                                    <w:top w:val="none" w:sz="0" w:space="0" w:color="auto"/>
                                    <w:left w:val="none" w:sz="0" w:space="0" w:color="auto"/>
                                    <w:bottom w:val="none" w:sz="0" w:space="0" w:color="auto"/>
                                    <w:right w:val="none" w:sz="0" w:space="0" w:color="auto"/>
                                  </w:divBdr>
                                  <w:divsChild>
                                    <w:div w:id="1885019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13045">
      <w:bodyDiv w:val="1"/>
      <w:marLeft w:val="0"/>
      <w:marRight w:val="0"/>
      <w:marTop w:val="225"/>
      <w:marBottom w:val="15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4551782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00260342">
      <w:bodyDiv w:val="1"/>
      <w:marLeft w:val="0"/>
      <w:marRight w:val="0"/>
      <w:marTop w:val="0"/>
      <w:marBottom w:val="0"/>
      <w:divBdr>
        <w:top w:val="none" w:sz="0" w:space="0" w:color="auto"/>
        <w:left w:val="none" w:sz="0" w:space="0" w:color="auto"/>
        <w:bottom w:val="none" w:sz="0" w:space="0" w:color="auto"/>
        <w:right w:val="none" w:sz="0" w:space="0" w:color="auto"/>
      </w:divBdr>
    </w:div>
    <w:div w:id="608705956">
      <w:bodyDiv w:val="1"/>
      <w:marLeft w:val="0"/>
      <w:marRight w:val="0"/>
      <w:marTop w:val="0"/>
      <w:marBottom w:val="0"/>
      <w:divBdr>
        <w:top w:val="none" w:sz="0" w:space="0" w:color="auto"/>
        <w:left w:val="none" w:sz="0" w:space="0" w:color="auto"/>
        <w:bottom w:val="none" w:sz="0" w:space="0" w:color="auto"/>
        <w:right w:val="none" w:sz="0" w:space="0" w:color="auto"/>
      </w:divBdr>
    </w:div>
    <w:div w:id="615648483">
      <w:bodyDiv w:val="1"/>
      <w:marLeft w:val="0"/>
      <w:marRight w:val="0"/>
      <w:marTop w:val="0"/>
      <w:marBottom w:val="0"/>
      <w:divBdr>
        <w:top w:val="none" w:sz="0" w:space="0" w:color="auto"/>
        <w:left w:val="none" w:sz="0" w:space="0" w:color="auto"/>
        <w:bottom w:val="none" w:sz="0" w:space="0" w:color="auto"/>
        <w:right w:val="none" w:sz="0" w:space="0" w:color="auto"/>
      </w:divBdr>
      <w:divsChild>
        <w:div w:id="78717031">
          <w:marLeft w:val="0"/>
          <w:marRight w:val="0"/>
          <w:marTop w:val="0"/>
          <w:marBottom w:val="0"/>
          <w:divBdr>
            <w:top w:val="none" w:sz="0" w:space="0" w:color="auto"/>
            <w:left w:val="none" w:sz="0" w:space="0" w:color="auto"/>
            <w:bottom w:val="none" w:sz="0" w:space="0" w:color="auto"/>
            <w:right w:val="none" w:sz="0" w:space="0" w:color="auto"/>
          </w:divBdr>
          <w:divsChild>
            <w:div w:id="40902955">
              <w:marLeft w:val="0"/>
              <w:marRight w:val="0"/>
              <w:marTop w:val="0"/>
              <w:marBottom w:val="0"/>
              <w:divBdr>
                <w:top w:val="none" w:sz="0" w:space="0" w:color="auto"/>
                <w:left w:val="none" w:sz="0" w:space="0" w:color="auto"/>
                <w:bottom w:val="none" w:sz="0" w:space="0" w:color="auto"/>
                <w:right w:val="none" w:sz="0" w:space="0" w:color="auto"/>
              </w:divBdr>
              <w:divsChild>
                <w:div w:id="992488061">
                  <w:marLeft w:val="0"/>
                  <w:marRight w:val="0"/>
                  <w:marTop w:val="0"/>
                  <w:marBottom w:val="0"/>
                  <w:divBdr>
                    <w:top w:val="none" w:sz="0" w:space="0" w:color="auto"/>
                    <w:left w:val="none" w:sz="0" w:space="0" w:color="auto"/>
                    <w:bottom w:val="none" w:sz="0" w:space="0" w:color="auto"/>
                    <w:right w:val="none" w:sz="0" w:space="0" w:color="auto"/>
                  </w:divBdr>
                  <w:divsChild>
                    <w:div w:id="2141536649">
                      <w:marLeft w:val="0"/>
                      <w:marRight w:val="0"/>
                      <w:marTop w:val="0"/>
                      <w:marBottom w:val="0"/>
                      <w:divBdr>
                        <w:top w:val="none" w:sz="0" w:space="0" w:color="auto"/>
                        <w:left w:val="none" w:sz="0" w:space="0" w:color="auto"/>
                        <w:bottom w:val="none" w:sz="0" w:space="0" w:color="auto"/>
                        <w:right w:val="none" w:sz="0" w:space="0" w:color="auto"/>
                      </w:divBdr>
                      <w:divsChild>
                        <w:div w:id="546912800">
                          <w:marLeft w:val="240"/>
                          <w:marRight w:val="60"/>
                          <w:marTop w:val="0"/>
                          <w:marBottom w:val="0"/>
                          <w:divBdr>
                            <w:top w:val="none" w:sz="0" w:space="0" w:color="auto"/>
                            <w:left w:val="none" w:sz="0" w:space="0" w:color="auto"/>
                            <w:bottom w:val="single" w:sz="6" w:space="3" w:color="666666"/>
                            <w:right w:val="none" w:sz="0" w:space="0" w:color="auto"/>
                          </w:divBdr>
                          <w:divsChild>
                            <w:div w:id="1348478739">
                              <w:marLeft w:val="0"/>
                              <w:marRight w:val="2640"/>
                              <w:marTop w:val="0"/>
                              <w:marBottom w:val="360"/>
                              <w:divBdr>
                                <w:top w:val="none" w:sz="0" w:space="0" w:color="auto"/>
                                <w:left w:val="none" w:sz="0" w:space="0" w:color="auto"/>
                                <w:bottom w:val="none" w:sz="0" w:space="0" w:color="auto"/>
                                <w:right w:val="none" w:sz="0" w:space="0" w:color="auto"/>
                              </w:divBdr>
                              <w:divsChild>
                                <w:div w:id="1406873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37957">
      <w:bodyDiv w:val="1"/>
      <w:marLeft w:val="0"/>
      <w:marRight w:val="0"/>
      <w:marTop w:val="225"/>
      <w:marBottom w:val="150"/>
      <w:divBdr>
        <w:top w:val="none" w:sz="0" w:space="0" w:color="auto"/>
        <w:left w:val="none" w:sz="0" w:space="0" w:color="auto"/>
        <w:bottom w:val="none" w:sz="0" w:space="0" w:color="auto"/>
        <w:right w:val="none" w:sz="0" w:space="0" w:color="auto"/>
      </w:divBdr>
      <w:divsChild>
        <w:div w:id="861357592">
          <w:marLeft w:val="0"/>
          <w:marRight w:val="0"/>
          <w:marTop w:val="0"/>
          <w:marBottom w:val="0"/>
          <w:divBdr>
            <w:top w:val="none" w:sz="0" w:space="0" w:color="auto"/>
            <w:left w:val="none" w:sz="0" w:space="0" w:color="auto"/>
            <w:bottom w:val="none" w:sz="0" w:space="0" w:color="auto"/>
            <w:right w:val="none" w:sz="0" w:space="0" w:color="auto"/>
          </w:divBdr>
          <w:divsChild>
            <w:div w:id="1186889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61473424">
      <w:bodyDiv w:val="1"/>
      <w:marLeft w:val="0"/>
      <w:marRight w:val="0"/>
      <w:marTop w:val="0"/>
      <w:marBottom w:val="0"/>
      <w:divBdr>
        <w:top w:val="none" w:sz="0" w:space="0" w:color="auto"/>
        <w:left w:val="none" w:sz="0" w:space="0" w:color="auto"/>
        <w:bottom w:val="none" w:sz="0" w:space="0" w:color="auto"/>
        <w:right w:val="none" w:sz="0" w:space="0" w:color="auto"/>
      </w:divBdr>
      <w:divsChild>
        <w:div w:id="2035034116">
          <w:marLeft w:val="0"/>
          <w:marRight w:val="0"/>
          <w:marTop w:val="0"/>
          <w:marBottom w:val="0"/>
          <w:divBdr>
            <w:top w:val="none" w:sz="0" w:space="0" w:color="auto"/>
            <w:left w:val="none" w:sz="0" w:space="0" w:color="auto"/>
            <w:bottom w:val="none" w:sz="0" w:space="0" w:color="auto"/>
            <w:right w:val="none" w:sz="0" w:space="0" w:color="auto"/>
          </w:divBdr>
          <w:divsChild>
            <w:div w:id="102506905">
              <w:marLeft w:val="0"/>
              <w:marRight w:val="0"/>
              <w:marTop w:val="0"/>
              <w:marBottom w:val="0"/>
              <w:divBdr>
                <w:top w:val="none" w:sz="0" w:space="0" w:color="auto"/>
                <w:left w:val="none" w:sz="0" w:space="0" w:color="auto"/>
                <w:bottom w:val="none" w:sz="0" w:space="0" w:color="auto"/>
                <w:right w:val="none" w:sz="0" w:space="0" w:color="auto"/>
              </w:divBdr>
              <w:divsChild>
                <w:div w:id="1129283">
                  <w:marLeft w:val="0"/>
                  <w:marRight w:val="0"/>
                  <w:marTop w:val="0"/>
                  <w:marBottom w:val="0"/>
                  <w:divBdr>
                    <w:top w:val="none" w:sz="0" w:space="0" w:color="auto"/>
                    <w:left w:val="none" w:sz="0" w:space="0" w:color="auto"/>
                    <w:bottom w:val="none" w:sz="0" w:space="0" w:color="auto"/>
                    <w:right w:val="none" w:sz="0" w:space="0" w:color="auto"/>
                  </w:divBdr>
                  <w:divsChild>
                    <w:div w:id="1334334056">
                      <w:marLeft w:val="0"/>
                      <w:marRight w:val="0"/>
                      <w:marTop w:val="0"/>
                      <w:marBottom w:val="0"/>
                      <w:divBdr>
                        <w:top w:val="none" w:sz="0" w:space="0" w:color="auto"/>
                        <w:left w:val="none" w:sz="0" w:space="0" w:color="auto"/>
                        <w:bottom w:val="none" w:sz="0" w:space="0" w:color="auto"/>
                        <w:right w:val="none" w:sz="0" w:space="0" w:color="auto"/>
                      </w:divBdr>
                      <w:divsChild>
                        <w:div w:id="1803888778">
                          <w:marLeft w:val="240"/>
                          <w:marRight w:val="60"/>
                          <w:marTop w:val="0"/>
                          <w:marBottom w:val="0"/>
                          <w:divBdr>
                            <w:top w:val="none" w:sz="0" w:space="0" w:color="auto"/>
                            <w:left w:val="none" w:sz="0" w:space="0" w:color="auto"/>
                            <w:bottom w:val="single" w:sz="6" w:space="3" w:color="666666"/>
                            <w:right w:val="none" w:sz="0" w:space="0" w:color="auto"/>
                          </w:divBdr>
                          <w:divsChild>
                            <w:div w:id="2003195372">
                              <w:marLeft w:val="0"/>
                              <w:marRight w:val="2640"/>
                              <w:marTop w:val="0"/>
                              <w:marBottom w:val="360"/>
                              <w:divBdr>
                                <w:top w:val="none" w:sz="0" w:space="0" w:color="auto"/>
                                <w:left w:val="none" w:sz="0" w:space="0" w:color="auto"/>
                                <w:bottom w:val="none" w:sz="0" w:space="0" w:color="auto"/>
                                <w:right w:val="none" w:sz="0" w:space="0" w:color="auto"/>
                              </w:divBdr>
                              <w:divsChild>
                                <w:div w:id="314997925">
                                  <w:marLeft w:val="0"/>
                                  <w:marRight w:val="0"/>
                                  <w:marTop w:val="240"/>
                                  <w:marBottom w:val="0"/>
                                  <w:divBdr>
                                    <w:top w:val="none" w:sz="0" w:space="0" w:color="auto"/>
                                    <w:left w:val="none" w:sz="0" w:space="0" w:color="auto"/>
                                    <w:bottom w:val="none" w:sz="0" w:space="0" w:color="auto"/>
                                    <w:right w:val="none" w:sz="0" w:space="0" w:color="auto"/>
                                  </w:divBdr>
                                  <w:divsChild>
                                    <w:div w:id="776174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514076">
      <w:bodyDiv w:val="1"/>
      <w:marLeft w:val="0"/>
      <w:marRight w:val="0"/>
      <w:marTop w:val="225"/>
      <w:marBottom w:val="150"/>
      <w:divBdr>
        <w:top w:val="none" w:sz="0" w:space="0" w:color="auto"/>
        <w:left w:val="none" w:sz="0" w:space="0" w:color="auto"/>
        <w:bottom w:val="none" w:sz="0" w:space="0" w:color="auto"/>
        <w:right w:val="none" w:sz="0" w:space="0" w:color="auto"/>
      </w:divBdr>
      <w:divsChild>
        <w:div w:id="1309750940">
          <w:marLeft w:val="0"/>
          <w:marRight w:val="0"/>
          <w:marTop w:val="0"/>
          <w:marBottom w:val="0"/>
          <w:divBdr>
            <w:top w:val="none" w:sz="0" w:space="0" w:color="auto"/>
            <w:left w:val="none" w:sz="0" w:space="0" w:color="auto"/>
            <w:bottom w:val="none" w:sz="0" w:space="0" w:color="auto"/>
            <w:right w:val="none" w:sz="0" w:space="0" w:color="auto"/>
          </w:divBdr>
          <w:divsChild>
            <w:div w:id="15854446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5813833">
      <w:bodyDiv w:val="1"/>
      <w:marLeft w:val="0"/>
      <w:marRight w:val="0"/>
      <w:marTop w:val="225"/>
      <w:marBottom w:val="150"/>
      <w:divBdr>
        <w:top w:val="none" w:sz="0" w:space="0" w:color="auto"/>
        <w:left w:val="none" w:sz="0" w:space="0" w:color="auto"/>
        <w:bottom w:val="none" w:sz="0" w:space="0" w:color="auto"/>
        <w:right w:val="none" w:sz="0" w:space="0" w:color="auto"/>
      </w:divBdr>
      <w:divsChild>
        <w:div w:id="877467991">
          <w:marLeft w:val="0"/>
          <w:marRight w:val="0"/>
          <w:marTop w:val="0"/>
          <w:marBottom w:val="0"/>
          <w:divBdr>
            <w:top w:val="none" w:sz="0" w:space="0" w:color="auto"/>
            <w:left w:val="none" w:sz="0" w:space="0" w:color="auto"/>
            <w:bottom w:val="none" w:sz="0" w:space="0" w:color="auto"/>
            <w:right w:val="none" w:sz="0" w:space="0" w:color="auto"/>
          </w:divBdr>
          <w:divsChild>
            <w:div w:id="48878776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82367761">
      <w:bodyDiv w:val="1"/>
      <w:marLeft w:val="0"/>
      <w:marRight w:val="0"/>
      <w:marTop w:val="0"/>
      <w:marBottom w:val="0"/>
      <w:divBdr>
        <w:top w:val="none" w:sz="0" w:space="0" w:color="auto"/>
        <w:left w:val="none" w:sz="0" w:space="0" w:color="auto"/>
        <w:bottom w:val="none" w:sz="0" w:space="0" w:color="auto"/>
        <w:right w:val="none" w:sz="0" w:space="0" w:color="auto"/>
      </w:divBdr>
      <w:divsChild>
        <w:div w:id="1735857034">
          <w:marLeft w:val="0"/>
          <w:marRight w:val="0"/>
          <w:marTop w:val="0"/>
          <w:marBottom w:val="0"/>
          <w:divBdr>
            <w:top w:val="none" w:sz="0" w:space="0" w:color="auto"/>
            <w:left w:val="none" w:sz="0" w:space="0" w:color="auto"/>
            <w:bottom w:val="none" w:sz="0" w:space="0" w:color="auto"/>
            <w:right w:val="none" w:sz="0" w:space="0" w:color="auto"/>
          </w:divBdr>
          <w:divsChild>
            <w:div w:id="20932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697">
      <w:bodyDiv w:val="1"/>
      <w:marLeft w:val="0"/>
      <w:marRight w:val="0"/>
      <w:marTop w:val="0"/>
      <w:marBottom w:val="0"/>
      <w:divBdr>
        <w:top w:val="none" w:sz="0" w:space="0" w:color="auto"/>
        <w:left w:val="none" w:sz="0" w:space="0" w:color="auto"/>
        <w:bottom w:val="none" w:sz="0" w:space="0" w:color="auto"/>
        <w:right w:val="none" w:sz="0" w:space="0" w:color="auto"/>
      </w:divBdr>
      <w:divsChild>
        <w:div w:id="1040667511">
          <w:marLeft w:val="0"/>
          <w:marRight w:val="0"/>
          <w:marTop w:val="0"/>
          <w:marBottom w:val="0"/>
          <w:divBdr>
            <w:top w:val="none" w:sz="0" w:space="0" w:color="auto"/>
            <w:left w:val="none" w:sz="0" w:space="0" w:color="auto"/>
            <w:bottom w:val="none" w:sz="0" w:space="0" w:color="auto"/>
            <w:right w:val="none" w:sz="0" w:space="0" w:color="auto"/>
          </w:divBdr>
          <w:divsChild>
            <w:div w:id="1608661241">
              <w:marLeft w:val="0"/>
              <w:marRight w:val="0"/>
              <w:marTop w:val="0"/>
              <w:marBottom w:val="0"/>
              <w:divBdr>
                <w:top w:val="none" w:sz="0" w:space="0" w:color="auto"/>
                <w:left w:val="none" w:sz="0" w:space="0" w:color="auto"/>
                <w:bottom w:val="none" w:sz="0" w:space="0" w:color="auto"/>
                <w:right w:val="none" w:sz="0" w:space="0" w:color="auto"/>
              </w:divBdr>
              <w:divsChild>
                <w:div w:id="240214559">
                  <w:marLeft w:val="0"/>
                  <w:marRight w:val="0"/>
                  <w:marTop w:val="0"/>
                  <w:marBottom w:val="0"/>
                  <w:divBdr>
                    <w:top w:val="none" w:sz="0" w:space="0" w:color="auto"/>
                    <w:left w:val="none" w:sz="0" w:space="0" w:color="auto"/>
                    <w:bottom w:val="none" w:sz="0" w:space="0" w:color="auto"/>
                    <w:right w:val="none" w:sz="0" w:space="0" w:color="auto"/>
                  </w:divBdr>
                  <w:divsChild>
                    <w:div w:id="1946158457">
                      <w:marLeft w:val="0"/>
                      <w:marRight w:val="0"/>
                      <w:marTop w:val="0"/>
                      <w:marBottom w:val="0"/>
                      <w:divBdr>
                        <w:top w:val="none" w:sz="0" w:space="0" w:color="auto"/>
                        <w:left w:val="none" w:sz="0" w:space="0" w:color="auto"/>
                        <w:bottom w:val="none" w:sz="0" w:space="0" w:color="auto"/>
                        <w:right w:val="none" w:sz="0" w:space="0" w:color="auto"/>
                      </w:divBdr>
                      <w:divsChild>
                        <w:div w:id="700865809">
                          <w:marLeft w:val="240"/>
                          <w:marRight w:val="60"/>
                          <w:marTop w:val="0"/>
                          <w:marBottom w:val="0"/>
                          <w:divBdr>
                            <w:top w:val="none" w:sz="0" w:space="0" w:color="auto"/>
                            <w:left w:val="none" w:sz="0" w:space="0" w:color="auto"/>
                            <w:bottom w:val="single" w:sz="6" w:space="3" w:color="666666"/>
                            <w:right w:val="none" w:sz="0" w:space="0" w:color="auto"/>
                          </w:divBdr>
                          <w:divsChild>
                            <w:div w:id="1716545741">
                              <w:marLeft w:val="0"/>
                              <w:marRight w:val="2640"/>
                              <w:marTop w:val="0"/>
                              <w:marBottom w:val="360"/>
                              <w:divBdr>
                                <w:top w:val="none" w:sz="0" w:space="0" w:color="auto"/>
                                <w:left w:val="none" w:sz="0" w:space="0" w:color="auto"/>
                                <w:bottom w:val="none" w:sz="0" w:space="0" w:color="auto"/>
                                <w:right w:val="none" w:sz="0" w:space="0" w:color="auto"/>
                              </w:divBdr>
                              <w:divsChild>
                                <w:div w:id="1381712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9013">
      <w:bodyDiv w:val="1"/>
      <w:marLeft w:val="0"/>
      <w:marRight w:val="0"/>
      <w:marTop w:val="225"/>
      <w:marBottom w:val="150"/>
      <w:divBdr>
        <w:top w:val="none" w:sz="0" w:space="0" w:color="auto"/>
        <w:left w:val="none" w:sz="0" w:space="0" w:color="auto"/>
        <w:bottom w:val="none" w:sz="0" w:space="0" w:color="auto"/>
        <w:right w:val="none" w:sz="0" w:space="0" w:color="auto"/>
      </w:divBdr>
      <w:divsChild>
        <w:div w:id="978075160">
          <w:marLeft w:val="0"/>
          <w:marRight w:val="0"/>
          <w:marTop w:val="0"/>
          <w:marBottom w:val="0"/>
          <w:divBdr>
            <w:top w:val="none" w:sz="0" w:space="0" w:color="auto"/>
            <w:left w:val="none" w:sz="0" w:space="0" w:color="auto"/>
            <w:bottom w:val="none" w:sz="0" w:space="0" w:color="auto"/>
            <w:right w:val="none" w:sz="0" w:space="0" w:color="auto"/>
          </w:divBdr>
          <w:divsChild>
            <w:div w:id="75428458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5497125">
      <w:bodyDiv w:val="1"/>
      <w:marLeft w:val="0"/>
      <w:marRight w:val="0"/>
      <w:marTop w:val="225"/>
      <w:marBottom w:val="150"/>
      <w:divBdr>
        <w:top w:val="none" w:sz="0" w:space="0" w:color="auto"/>
        <w:left w:val="none" w:sz="0" w:space="0" w:color="auto"/>
        <w:bottom w:val="none" w:sz="0" w:space="0" w:color="auto"/>
        <w:right w:val="none" w:sz="0" w:space="0" w:color="auto"/>
      </w:divBdr>
      <w:divsChild>
        <w:div w:id="1581717693">
          <w:marLeft w:val="0"/>
          <w:marRight w:val="0"/>
          <w:marTop w:val="0"/>
          <w:marBottom w:val="0"/>
          <w:divBdr>
            <w:top w:val="none" w:sz="0" w:space="0" w:color="auto"/>
            <w:left w:val="none" w:sz="0" w:space="0" w:color="auto"/>
            <w:bottom w:val="none" w:sz="0" w:space="0" w:color="auto"/>
            <w:right w:val="none" w:sz="0" w:space="0" w:color="auto"/>
          </w:divBdr>
          <w:divsChild>
            <w:div w:id="152686374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6687736">
      <w:bodyDiv w:val="1"/>
      <w:marLeft w:val="30"/>
      <w:marRight w:val="30"/>
      <w:marTop w:val="0"/>
      <w:marBottom w:val="0"/>
      <w:divBdr>
        <w:top w:val="none" w:sz="0" w:space="0" w:color="auto"/>
        <w:left w:val="none" w:sz="0" w:space="0" w:color="auto"/>
        <w:bottom w:val="none" w:sz="0" w:space="0" w:color="auto"/>
        <w:right w:val="none" w:sz="0" w:space="0" w:color="auto"/>
      </w:divBdr>
      <w:divsChild>
        <w:div w:id="312100983">
          <w:marLeft w:val="0"/>
          <w:marRight w:val="0"/>
          <w:marTop w:val="0"/>
          <w:marBottom w:val="0"/>
          <w:divBdr>
            <w:top w:val="none" w:sz="0" w:space="0" w:color="auto"/>
            <w:left w:val="none" w:sz="0" w:space="0" w:color="auto"/>
            <w:bottom w:val="none" w:sz="0" w:space="0" w:color="auto"/>
            <w:right w:val="none" w:sz="0" w:space="0" w:color="auto"/>
          </w:divBdr>
          <w:divsChild>
            <w:div w:id="1574850870">
              <w:marLeft w:val="0"/>
              <w:marRight w:val="0"/>
              <w:marTop w:val="0"/>
              <w:marBottom w:val="0"/>
              <w:divBdr>
                <w:top w:val="none" w:sz="0" w:space="0" w:color="auto"/>
                <w:left w:val="none" w:sz="0" w:space="0" w:color="auto"/>
                <w:bottom w:val="none" w:sz="0" w:space="0" w:color="auto"/>
                <w:right w:val="none" w:sz="0" w:space="0" w:color="auto"/>
              </w:divBdr>
              <w:divsChild>
                <w:div w:id="880244029">
                  <w:marLeft w:val="180"/>
                  <w:marRight w:val="0"/>
                  <w:marTop w:val="0"/>
                  <w:marBottom w:val="0"/>
                  <w:divBdr>
                    <w:top w:val="none" w:sz="0" w:space="0" w:color="auto"/>
                    <w:left w:val="none" w:sz="0" w:space="0" w:color="auto"/>
                    <w:bottom w:val="none" w:sz="0" w:space="0" w:color="auto"/>
                    <w:right w:val="none" w:sz="0" w:space="0" w:color="auto"/>
                  </w:divBdr>
                  <w:divsChild>
                    <w:div w:id="3497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7177">
          <w:marLeft w:val="0"/>
          <w:marRight w:val="0"/>
          <w:marTop w:val="0"/>
          <w:marBottom w:val="0"/>
          <w:divBdr>
            <w:top w:val="none" w:sz="0" w:space="0" w:color="auto"/>
            <w:left w:val="none" w:sz="0" w:space="0" w:color="auto"/>
            <w:bottom w:val="none" w:sz="0" w:space="0" w:color="auto"/>
            <w:right w:val="none" w:sz="0" w:space="0" w:color="auto"/>
          </w:divBdr>
          <w:divsChild>
            <w:div w:id="690692247">
              <w:marLeft w:val="0"/>
              <w:marRight w:val="0"/>
              <w:marTop w:val="0"/>
              <w:marBottom w:val="0"/>
              <w:divBdr>
                <w:top w:val="none" w:sz="0" w:space="0" w:color="auto"/>
                <w:left w:val="none" w:sz="0" w:space="0" w:color="auto"/>
                <w:bottom w:val="none" w:sz="0" w:space="0" w:color="auto"/>
                <w:right w:val="none" w:sz="0" w:space="0" w:color="auto"/>
              </w:divBdr>
              <w:divsChild>
                <w:div w:id="659162977">
                  <w:marLeft w:val="180"/>
                  <w:marRight w:val="0"/>
                  <w:marTop w:val="0"/>
                  <w:marBottom w:val="0"/>
                  <w:divBdr>
                    <w:top w:val="none" w:sz="0" w:space="0" w:color="auto"/>
                    <w:left w:val="none" w:sz="0" w:space="0" w:color="auto"/>
                    <w:bottom w:val="none" w:sz="0" w:space="0" w:color="auto"/>
                    <w:right w:val="none" w:sz="0" w:space="0" w:color="auto"/>
                  </w:divBdr>
                  <w:divsChild>
                    <w:div w:id="11724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78936">
      <w:bodyDiv w:val="1"/>
      <w:marLeft w:val="0"/>
      <w:marRight w:val="0"/>
      <w:marTop w:val="0"/>
      <w:marBottom w:val="0"/>
      <w:divBdr>
        <w:top w:val="none" w:sz="0" w:space="0" w:color="auto"/>
        <w:left w:val="none" w:sz="0" w:space="0" w:color="auto"/>
        <w:bottom w:val="none" w:sz="0" w:space="0" w:color="auto"/>
        <w:right w:val="none" w:sz="0" w:space="0" w:color="auto"/>
      </w:divBdr>
    </w:div>
    <w:div w:id="756635982">
      <w:bodyDiv w:val="1"/>
      <w:marLeft w:val="0"/>
      <w:marRight w:val="0"/>
      <w:marTop w:val="0"/>
      <w:marBottom w:val="0"/>
      <w:divBdr>
        <w:top w:val="none" w:sz="0" w:space="0" w:color="auto"/>
        <w:left w:val="none" w:sz="0" w:space="0" w:color="auto"/>
        <w:bottom w:val="none" w:sz="0" w:space="0" w:color="auto"/>
        <w:right w:val="none" w:sz="0" w:space="0" w:color="auto"/>
      </w:divBdr>
      <w:divsChild>
        <w:div w:id="60757388">
          <w:marLeft w:val="0"/>
          <w:marRight w:val="0"/>
          <w:marTop w:val="0"/>
          <w:marBottom w:val="0"/>
          <w:divBdr>
            <w:top w:val="none" w:sz="0" w:space="0" w:color="auto"/>
            <w:left w:val="none" w:sz="0" w:space="0" w:color="auto"/>
            <w:bottom w:val="none" w:sz="0" w:space="0" w:color="auto"/>
            <w:right w:val="none" w:sz="0" w:space="0" w:color="auto"/>
          </w:divBdr>
          <w:divsChild>
            <w:div w:id="1772967468">
              <w:marLeft w:val="0"/>
              <w:marRight w:val="0"/>
              <w:marTop w:val="0"/>
              <w:marBottom w:val="0"/>
              <w:divBdr>
                <w:top w:val="none" w:sz="0" w:space="0" w:color="auto"/>
                <w:left w:val="none" w:sz="0" w:space="0" w:color="auto"/>
                <w:bottom w:val="none" w:sz="0" w:space="0" w:color="auto"/>
                <w:right w:val="none" w:sz="0" w:space="0" w:color="auto"/>
              </w:divBdr>
              <w:divsChild>
                <w:div w:id="583297244">
                  <w:marLeft w:val="0"/>
                  <w:marRight w:val="0"/>
                  <w:marTop w:val="0"/>
                  <w:marBottom w:val="0"/>
                  <w:divBdr>
                    <w:top w:val="none" w:sz="0" w:space="0" w:color="auto"/>
                    <w:left w:val="none" w:sz="0" w:space="0" w:color="auto"/>
                    <w:bottom w:val="none" w:sz="0" w:space="0" w:color="auto"/>
                    <w:right w:val="none" w:sz="0" w:space="0" w:color="auto"/>
                  </w:divBdr>
                  <w:divsChild>
                    <w:div w:id="455567411">
                      <w:marLeft w:val="0"/>
                      <w:marRight w:val="0"/>
                      <w:marTop w:val="0"/>
                      <w:marBottom w:val="0"/>
                      <w:divBdr>
                        <w:top w:val="none" w:sz="0" w:space="0" w:color="auto"/>
                        <w:left w:val="none" w:sz="0" w:space="0" w:color="auto"/>
                        <w:bottom w:val="none" w:sz="0" w:space="0" w:color="auto"/>
                        <w:right w:val="none" w:sz="0" w:space="0" w:color="auto"/>
                      </w:divBdr>
                      <w:divsChild>
                        <w:div w:id="491260015">
                          <w:marLeft w:val="240"/>
                          <w:marRight w:val="60"/>
                          <w:marTop w:val="0"/>
                          <w:marBottom w:val="0"/>
                          <w:divBdr>
                            <w:top w:val="none" w:sz="0" w:space="0" w:color="auto"/>
                            <w:left w:val="none" w:sz="0" w:space="0" w:color="auto"/>
                            <w:bottom w:val="single" w:sz="6" w:space="3" w:color="666666"/>
                            <w:right w:val="none" w:sz="0" w:space="0" w:color="auto"/>
                          </w:divBdr>
                          <w:divsChild>
                            <w:div w:id="1522478554">
                              <w:marLeft w:val="0"/>
                              <w:marRight w:val="2640"/>
                              <w:marTop w:val="0"/>
                              <w:marBottom w:val="360"/>
                              <w:divBdr>
                                <w:top w:val="none" w:sz="0" w:space="0" w:color="auto"/>
                                <w:left w:val="none" w:sz="0" w:space="0" w:color="auto"/>
                                <w:bottom w:val="none" w:sz="0" w:space="0" w:color="auto"/>
                                <w:right w:val="none" w:sz="0" w:space="0" w:color="auto"/>
                              </w:divBdr>
                              <w:divsChild>
                                <w:div w:id="12934429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10192">
      <w:bodyDiv w:val="1"/>
      <w:marLeft w:val="0"/>
      <w:marRight w:val="0"/>
      <w:marTop w:val="225"/>
      <w:marBottom w:val="150"/>
      <w:divBdr>
        <w:top w:val="none" w:sz="0" w:space="0" w:color="auto"/>
        <w:left w:val="none" w:sz="0" w:space="0" w:color="auto"/>
        <w:bottom w:val="none" w:sz="0" w:space="0" w:color="auto"/>
        <w:right w:val="none" w:sz="0" w:space="0" w:color="auto"/>
      </w:divBdr>
      <w:divsChild>
        <w:div w:id="1446269465">
          <w:marLeft w:val="0"/>
          <w:marRight w:val="0"/>
          <w:marTop w:val="0"/>
          <w:marBottom w:val="0"/>
          <w:divBdr>
            <w:top w:val="none" w:sz="0" w:space="0" w:color="auto"/>
            <w:left w:val="none" w:sz="0" w:space="0" w:color="auto"/>
            <w:bottom w:val="none" w:sz="0" w:space="0" w:color="auto"/>
            <w:right w:val="none" w:sz="0" w:space="0" w:color="auto"/>
          </w:divBdr>
          <w:divsChild>
            <w:div w:id="825783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66076233">
      <w:bodyDiv w:val="1"/>
      <w:marLeft w:val="0"/>
      <w:marRight w:val="0"/>
      <w:marTop w:val="0"/>
      <w:marBottom w:val="0"/>
      <w:divBdr>
        <w:top w:val="none" w:sz="0" w:space="0" w:color="auto"/>
        <w:left w:val="none" w:sz="0" w:space="0" w:color="auto"/>
        <w:bottom w:val="none" w:sz="0" w:space="0" w:color="auto"/>
        <w:right w:val="none" w:sz="0" w:space="0" w:color="auto"/>
      </w:divBdr>
      <w:divsChild>
        <w:div w:id="1200125388">
          <w:marLeft w:val="0"/>
          <w:marRight w:val="0"/>
          <w:marTop w:val="0"/>
          <w:marBottom w:val="0"/>
          <w:divBdr>
            <w:top w:val="none" w:sz="0" w:space="0" w:color="auto"/>
            <w:left w:val="none" w:sz="0" w:space="0" w:color="auto"/>
            <w:bottom w:val="none" w:sz="0" w:space="0" w:color="auto"/>
            <w:right w:val="none" w:sz="0" w:space="0" w:color="auto"/>
          </w:divBdr>
          <w:divsChild>
            <w:div w:id="1119108462">
              <w:marLeft w:val="0"/>
              <w:marRight w:val="0"/>
              <w:marTop w:val="0"/>
              <w:marBottom w:val="0"/>
              <w:divBdr>
                <w:top w:val="none" w:sz="0" w:space="0" w:color="auto"/>
                <w:left w:val="none" w:sz="0" w:space="0" w:color="auto"/>
                <w:bottom w:val="none" w:sz="0" w:space="0" w:color="auto"/>
                <w:right w:val="none" w:sz="0" w:space="0" w:color="auto"/>
              </w:divBdr>
              <w:divsChild>
                <w:div w:id="1504903210">
                  <w:marLeft w:val="0"/>
                  <w:marRight w:val="0"/>
                  <w:marTop w:val="0"/>
                  <w:marBottom w:val="0"/>
                  <w:divBdr>
                    <w:top w:val="none" w:sz="0" w:space="0" w:color="auto"/>
                    <w:left w:val="none" w:sz="0" w:space="0" w:color="auto"/>
                    <w:bottom w:val="none" w:sz="0" w:space="0" w:color="auto"/>
                    <w:right w:val="none" w:sz="0" w:space="0" w:color="auto"/>
                  </w:divBdr>
                  <w:divsChild>
                    <w:div w:id="1983268261">
                      <w:marLeft w:val="0"/>
                      <w:marRight w:val="0"/>
                      <w:marTop w:val="0"/>
                      <w:marBottom w:val="0"/>
                      <w:divBdr>
                        <w:top w:val="none" w:sz="0" w:space="0" w:color="auto"/>
                        <w:left w:val="none" w:sz="0" w:space="0" w:color="auto"/>
                        <w:bottom w:val="none" w:sz="0" w:space="0" w:color="auto"/>
                        <w:right w:val="none" w:sz="0" w:space="0" w:color="auto"/>
                      </w:divBdr>
                      <w:divsChild>
                        <w:div w:id="1048795669">
                          <w:marLeft w:val="240"/>
                          <w:marRight w:val="60"/>
                          <w:marTop w:val="0"/>
                          <w:marBottom w:val="0"/>
                          <w:divBdr>
                            <w:top w:val="none" w:sz="0" w:space="0" w:color="auto"/>
                            <w:left w:val="none" w:sz="0" w:space="0" w:color="auto"/>
                            <w:bottom w:val="single" w:sz="6" w:space="3" w:color="666666"/>
                            <w:right w:val="none" w:sz="0" w:space="0" w:color="auto"/>
                          </w:divBdr>
                          <w:divsChild>
                            <w:div w:id="1357997028">
                              <w:marLeft w:val="0"/>
                              <w:marRight w:val="2640"/>
                              <w:marTop w:val="0"/>
                              <w:marBottom w:val="360"/>
                              <w:divBdr>
                                <w:top w:val="none" w:sz="0" w:space="0" w:color="auto"/>
                                <w:left w:val="none" w:sz="0" w:space="0" w:color="auto"/>
                                <w:bottom w:val="none" w:sz="0" w:space="0" w:color="auto"/>
                                <w:right w:val="none" w:sz="0" w:space="0" w:color="auto"/>
                              </w:divBdr>
                              <w:divsChild>
                                <w:div w:id="5666953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591">
      <w:bodyDiv w:val="1"/>
      <w:marLeft w:val="0"/>
      <w:marRight w:val="0"/>
      <w:marTop w:val="0"/>
      <w:marBottom w:val="0"/>
      <w:divBdr>
        <w:top w:val="none" w:sz="0" w:space="0" w:color="auto"/>
        <w:left w:val="none" w:sz="0" w:space="0" w:color="auto"/>
        <w:bottom w:val="none" w:sz="0" w:space="0" w:color="auto"/>
        <w:right w:val="none" w:sz="0" w:space="0" w:color="auto"/>
      </w:divBdr>
      <w:divsChild>
        <w:div w:id="1926986505">
          <w:marLeft w:val="0"/>
          <w:marRight w:val="0"/>
          <w:marTop w:val="0"/>
          <w:marBottom w:val="0"/>
          <w:divBdr>
            <w:top w:val="none" w:sz="0" w:space="0" w:color="auto"/>
            <w:left w:val="none" w:sz="0" w:space="0" w:color="auto"/>
            <w:bottom w:val="none" w:sz="0" w:space="0" w:color="auto"/>
            <w:right w:val="none" w:sz="0" w:space="0" w:color="auto"/>
          </w:divBdr>
          <w:divsChild>
            <w:div w:id="244920783">
              <w:marLeft w:val="0"/>
              <w:marRight w:val="0"/>
              <w:marTop w:val="0"/>
              <w:marBottom w:val="0"/>
              <w:divBdr>
                <w:top w:val="none" w:sz="0" w:space="0" w:color="auto"/>
                <w:left w:val="none" w:sz="0" w:space="0" w:color="auto"/>
                <w:bottom w:val="none" w:sz="0" w:space="0" w:color="auto"/>
                <w:right w:val="none" w:sz="0" w:space="0" w:color="auto"/>
              </w:divBdr>
              <w:divsChild>
                <w:div w:id="438333595">
                  <w:marLeft w:val="0"/>
                  <w:marRight w:val="0"/>
                  <w:marTop w:val="0"/>
                  <w:marBottom w:val="0"/>
                  <w:divBdr>
                    <w:top w:val="none" w:sz="0" w:space="0" w:color="auto"/>
                    <w:left w:val="none" w:sz="0" w:space="0" w:color="auto"/>
                    <w:bottom w:val="none" w:sz="0" w:space="0" w:color="auto"/>
                    <w:right w:val="none" w:sz="0" w:space="0" w:color="auto"/>
                  </w:divBdr>
                  <w:divsChild>
                    <w:div w:id="1199004462">
                      <w:marLeft w:val="0"/>
                      <w:marRight w:val="0"/>
                      <w:marTop w:val="0"/>
                      <w:marBottom w:val="0"/>
                      <w:divBdr>
                        <w:top w:val="none" w:sz="0" w:space="0" w:color="auto"/>
                        <w:left w:val="none" w:sz="0" w:space="0" w:color="auto"/>
                        <w:bottom w:val="none" w:sz="0" w:space="0" w:color="auto"/>
                        <w:right w:val="none" w:sz="0" w:space="0" w:color="auto"/>
                      </w:divBdr>
                      <w:divsChild>
                        <w:div w:id="1088580447">
                          <w:marLeft w:val="240"/>
                          <w:marRight w:val="60"/>
                          <w:marTop w:val="0"/>
                          <w:marBottom w:val="0"/>
                          <w:divBdr>
                            <w:top w:val="none" w:sz="0" w:space="0" w:color="auto"/>
                            <w:left w:val="none" w:sz="0" w:space="0" w:color="auto"/>
                            <w:bottom w:val="single" w:sz="6" w:space="3" w:color="666666"/>
                            <w:right w:val="none" w:sz="0" w:space="0" w:color="auto"/>
                          </w:divBdr>
                          <w:divsChild>
                            <w:div w:id="1781872322">
                              <w:marLeft w:val="0"/>
                              <w:marRight w:val="2640"/>
                              <w:marTop w:val="0"/>
                              <w:marBottom w:val="360"/>
                              <w:divBdr>
                                <w:top w:val="none" w:sz="0" w:space="0" w:color="auto"/>
                                <w:left w:val="none" w:sz="0" w:space="0" w:color="auto"/>
                                <w:bottom w:val="none" w:sz="0" w:space="0" w:color="auto"/>
                                <w:right w:val="none" w:sz="0" w:space="0" w:color="auto"/>
                              </w:divBdr>
                              <w:divsChild>
                                <w:div w:id="281694710">
                                  <w:marLeft w:val="0"/>
                                  <w:marRight w:val="0"/>
                                  <w:marTop w:val="240"/>
                                  <w:marBottom w:val="0"/>
                                  <w:divBdr>
                                    <w:top w:val="none" w:sz="0" w:space="0" w:color="auto"/>
                                    <w:left w:val="none" w:sz="0" w:space="0" w:color="auto"/>
                                    <w:bottom w:val="none" w:sz="0" w:space="0" w:color="auto"/>
                                    <w:right w:val="none" w:sz="0" w:space="0" w:color="auto"/>
                                  </w:divBdr>
                                  <w:divsChild>
                                    <w:div w:id="873006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03037">
      <w:bodyDiv w:val="1"/>
      <w:marLeft w:val="0"/>
      <w:marRight w:val="0"/>
      <w:marTop w:val="0"/>
      <w:marBottom w:val="0"/>
      <w:divBdr>
        <w:top w:val="none" w:sz="0" w:space="0" w:color="auto"/>
        <w:left w:val="none" w:sz="0" w:space="0" w:color="auto"/>
        <w:bottom w:val="none" w:sz="0" w:space="0" w:color="auto"/>
        <w:right w:val="none" w:sz="0" w:space="0" w:color="auto"/>
      </w:divBdr>
    </w:div>
    <w:div w:id="790125803">
      <w:bodyDiv w:val="1"/>
      <w:marLeft w:val="0"/>
      <w:marRight w:val="0"/>
      <w:marTop w:val="0"/>
      <w:marBottom w:val="0"/>
      <w:divBdr>
        <w:top w:val="none" w:sz="0" w:space="0" w:color="auto"/>
        <w:left w:val="none" w:sz="0" w:space="0" w:color="auto"/>
        <w:bottom w:val="none" w:sz="0" w:space="0" w:color="auto"/>
        <w:right w:val="none" w:sz="0" w:space="0" w:color="auto"/>
      </w:divBdr>
      <w:divsChild>
        <w:div w:id="1535656275">
          <w:marLeft w:val="0"/>
          <w:marRight w:val="0"/>
          <w:marTop w:val="0"/>
          <w:marBottom w:val="0"/>
          <w:divBdr>
            <w:top w:val="none" w:sz="0" w:space="0" w:color="auto"/>
            <w:left w:val="none" w:sz="0" w:space="0" w:color="auto"/>
            <w:bottom w:val="none" w:sz="0" w:space="0" w:color="auto"/>
            <w:right w:val="none" w:sz="0" w:space="0" w:color="auto"/>
          </w:divBdr>
          <w:divsChild>
            <w:div w:id="470489479">
              <w:marLeft w:val="0"/>
              <w:marRight w:val="0"/>
              <w:marTop w:val="0"/>
              <w:marBottom w:val="0"/>
              <w:divBdr>
                <w:top w:val="none" w:sz="0" w:space="0" w:color="auto"/>
                <w:left w:val="none" w:sz="0" w:space="0" w:color="auto"/>
                <w:bottom w:val="none" w:sz="0" w:space="0" w:color="auto"/>
                <w:right w:val="none" w:sz="0" w:space="0" w:color="auto"/>
              </w:divBdr>
              <w:divsChild>
                <w:div w:id="635992443">
                  <w:marLeft w:val="0"/>
                  <w:marRight w:val="0"/>
                  <w:marTop w:val="0"/>
                  <w:marBottom w:val="0"/>
                  <w:divBdr>
                    <w:top w:val="none" w:sz="0" w:space="0" w:color="auto"/>
                    <w:left w:val="none" w:sz="0" w:space="0" w:color="auto"/>
                    <w:bottom w:val="none" w:sz="0" w:space="0" w:color="auto"/>
                    <w:right w:val="none" w:sz="0" w:space="0" w:color="auto"/>
                  </w:divBdr>
                  <w:divsChild>
                    <w:div w:id="498079950">
                      <w:marLeft w:val="0"/>
                      <w:marRight w:val="0"/>
                      <w:marTop w:val="0"/>
                      <w:marBottom w:val="0"/>
                      <w:divBdr>
                        <w:top w:val="none" w:sz="0" w:space="0" w:color="auto"/>
                        <w:left w:val="none" w:sz="0" w:space="0" w:color="auto"/>
                        <w:bottom w:val="none" w:sz="0" w:space="0" w:color="auto"/>
                        <w:right w:val="none" w:sz="0" w:space="0" w:color="auto"/>
                      </w:divBdr>
                      <w:divsChild>
                        <w:div w:id="721947970">
                          <w:marLeft w:val="240"/>
                          <w:marRight w:val="60"/>
                          <w:marTop w:val="0"/>
                          <w:marBottom w:val="0"/>
                          <w:divBdr>
                            <w:top w:val="none" w:sz="0" w:space="0" w:color="auto"/>
                            <w:left w:val="none" w:sz="0" w:space="0" w:color="auto"/>
                            <w:bottom w:val="single" w:sz="6" w:space="3" w:color="666666"/>
                            <w:right w:val="none" w:sz="0" w:space="0" w:color="auto"/>
                          </w:divBdr>
                          <w:divsChild>
                            <w:div w:id="1287925117">
                              <w:marLeft w:val="0"/>
                              <w:marRight w:val="2640"/>
                              <w:marTop w:val="0"/>
                              <w:marBottom w:val="360"/>
                              <w:divBdr>
                                <w:top w:val="none" w:sz="0" w:space="0" w:color="auto"/>
                                <w:left w:val="none" w:sz="0" w:space="0" w:color="auto"/>
                                <w:bottom w:val="none" w:sz="0" w:space="0" w:color="auto"/>
                                <w:right w:val="none" w:sz="0" w:space="0" w:color="auto"/>
                              </w:divBdr>
                              <w:divsChild>
                                <w:div w:id="470636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1639">
      <w:bodyDiv w:val="1"/>
      <w:marLeft w:val="0"/>
      <w:marRight w:val="0"/>
      <w:marTop w:val="225"/>
      <w:marBottom w:val="150"/>
      <w:divBdr>
        <w:top w:val="none" w:sz="0" w:space="0" w:color="auto"/>
        <w:left w:val="none" w:sz="0" w:space="0" w:color="auto"/>
        <w:bottom w:val="none" w:sz="0" w:space="0" w:color="auto"/>
        <w:right w:val="none" w:sz="0" w:space="0" w:color="auto"/>
      </w:divBdr>
      <w:divsChild>
        <w:div w:id="1265960418">
          <w:marLeft w:val="0"/>
          <w:marRight w:val="0"/>
          <w:marTop w:val="0"/>
          <w:marBottom w:val="0"/>
          <w:divBdr>
            <w:top w:val="none" w:sz="0" w:space="0" w:color="auto"/>
            <w:left w:val="none" w:sz="0" w:space="0" w:color="auto"/>
            <w:bottom w:val="none" w:sz="0" w:space="0" w:color="auto"/>
            <w:right w:val="none" w:sz="0" w:space="0" w:color="auto"/>
          </w:divBdr>
          <w:divsChild>
            <w:div w:id="156417067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96727246">
      <w:bodyDiv w:val="1"/>
      <w:marLeft w:val="0"/>
      <w:marRight w:val="0"/>
      <w:marTop w:val="225"/>
      <w:marBottom w:val="150"/>
      <w:divBdr>
        <w:top w:val="none" w:sz="0" w:space="0" w:color="auto"/>
        <w:left w:val="none" w:sz="0" w:space="0" w:color="auto"/>
        <w:bottom w:val="none" w:sz="0" w:space="0" w:color="auto"/>
        <w:right w:val="none" w:sz="0" w:space="0" w:color="auto"/>
      </w:divBdr>
      <w:divsChild>
        <w:div w:id="1255358289">
          <w:marLeft w:val="0"/>
          <w:marRight w:val="0"/>
          <w:marTop w:val="0"/>
          <w:marBottom w:val="0"/>
          <w:divBdr>
            <w:top w:val="none" w:sz="0" w:space="0" w:color="auto"/>
            <w:left w:val="none" w:sz="0" w:space="0" w:color="auto"/>
            <w:bottom w:val="none" w:sz="0" w:space="0" w:color="auto"/>
            <w:right w:val="none" w:sz="0" w:space="0" w:color="auto"/>
          </w:divBdr>
          <w:divsChild>
            <w:div w:id="84825088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806968763">
      <w:bodyDiv w:val="1"/>
      <w:marLeft w:val="0"/>
      <w:marRight w:val="0"/>
      <w:marTop w:val="0"/>
      <w:marBottom w:val="0"/>
      <w:divBdr>
        <w:top w:val="none" w:sz="0" w:space="0" w:color="auto"/>
        <w:left w:val="none" w:sz="0" w:space="0" w:color="auto"/>
        <w:bottom w:val="none" w:sz="0" w:space="0" w:color="auto"/>
        <w:right w:val="none" w:sz="0" w:space="0" w:color="auto"/>
      </w:divBdr>
      <w:divsChild>
        <w:div w:id="2081249211">
          <w:marLeft w:val="0"/>
          <w:marRight w:val="0"/>
          <w:marTop w:val="0"/>
          <w:marBottom w:val="0"/>
          <w:divBdr>
            <w:top w:val="none" w:sz="0" w:space="0" w:color="auto"/>
            <w:left w:val="none" w:sz="0" w:space="0" w:color="auto"/>
            <w:bottom w:val="none" w:sz="0" w:space="0" w:color="auto"/>
            <w:right w:val="none" w:sz="0" w:space="0" w:color="auto"/>
          </w:divBdr>
          <w:divsChild>
            <w:div w:id="242373678">
              <w:marLeft w:val="0"/>
              <w:marRight w:val="0"/>
              <w:marTop w:val="0"/>
              <w:marBottom w:val="0"/>
              <w:divBdr>
                <w:top w:val="none" w:sz="0" w:space="0" w:color="auto"/>
                <w:left w:val="none" w:sz="0" w:space="0" w:color="auto"/>
                <w:bottom w:val="none" w:sz="0" w:space="0" w:color="auto"/>
                <w:right w:val="none" w:sz="0" w:space="0" w:color="auto"/>
              </w:divBdr>
              <w:divsChild>
                <w:div w:id="1380519881">
                  <w:marLeft w:val="0"/>
                  <w:marRight w:val="0"/>
                  <w:marTop w:val="0"/>
                  <w:marBottom w:val="0"/>
                  <w:divBdr>
                    <w:top w:val="none" w:sz="0" w:space="0" w:color="auto"/>
                    <w:left w:val="none" w:sz="0" w:space="0" w:color="auto"/>
                    <w:bottom w:val="none" w:sz="0" w:space="0" w:color="auto"/>
                    <w:right w:val="none" w:sz="0" w:space="0" w:color="auto"/>
                  </w:divBdr>
                  <w:divsChild>
                    <w:div w:id="878324014">
                      <w:marLeft w:val="0"/>
                      <w:marRight w:val="0"/>
                      <w:marTop w:val="0"/>
                      <w:marBottom w:val="0"/>
                      <w:divBdr>
                        <w:top w:val="none" w:sz="0" w:space="0" w:color="auto"/>
                        <w:left w:val="none" w:sz="0" w:space="0" w:color="auto"/>
                        <w:bottom w:val="none" w:sz="0" w:space="0" w:color="auto"/>
                        <w:right w:val="none" w:sz="0" w:space="0" w:color="auto"/>
                      </w:divBdr>
                      <w:divsChild>
                        <w:div w:id="115031049">
                          <w:marLeft w:val="240"/>
                          <w:marRight w:val="60"/>
                          <w:marTop w:val="0"/>
                          <w:marBottom w:val="0"/>
                          <w:divBdr>
                            <w:top w:val="none" w:sz="0" w:space="0" w:color="auto"/>
                            <w:left w:val="none" w:sz="0" w:space="0" w:color="auto"/>
                            <w:bottom w:val="single" w:sz="6" w:space="3" w:color="666666"/>
                            <w:right w:val="none" w:sz="0" w:space="0" w:color="auto"/>
                          </w:divBdr>
                          <w:divsChild>
                            <w:div w:id="421488204">
                              <w:marLeft w:val="0"/>
                              <w:marRight w:val="2640"/>
                              <w:marTop w:val="0"/>
                              <w:marBottom w:val="360"/>
                              <w:divBdr>
                                <w:top w:val="none" w:sz="0" w:space="0" w:color="auto"/>
                                <w:left w:val="none" w:sz="0" w:space="0" w:color="auto"/>
                                <w:bottom w:val="none" w:sz="0" w:space="0" w:color="auto"/>
                                <w:right w:val="none" w:sz="0" w:space="0" w:color="auto"/>
                              </w:divBdr>
                              <w:divsChild>
                                <w:div w:id="1647666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07973">
      <w:bodyDiv w:val="1"/>
      <w:marLeft w:val="0"/>
      <w:marRight w:val="0"/>
      <w:marTop w:val="0"/>
      <w:marBottom w:val="0"/>
      <w:divBdr>
        <w:top w:val="none" w:sz="0" w:space="0" w:color="auto"/>
        <w:left w:val="none" w:sz="0" w:space="0" w:color="auto"/>
        <w:bottom w:val="none" w:sz="0" w:space="0" w:color="auto"/>
        <w:right w:val="none" w:sz="0" w:space="0" w:color="auto"/>
      </w:divBdr>
      <w:divsChild>
        <w:div w:id="1003433008">
          <w:marLeft w:val="0"/>
          <w:marRight w:val="0"/>
          <w:marTop w:val="0"/>
          <w:marBottom w:val="0"/>
          <w:divBdr>
            <w:top w:val="none" w:sz="0" w:space="0" w:color="auto"/>
            <w:left w:val="none" w:sz="0" w:space="0" w:color="auto"/>
            <w:bottom w:val="none" w:sz="0" w:space="0" w:color="auto"/>
            <w:right w:val="none" w:sz="0" w:space="0" w:color="auto"/>
          </w:divBdr>
          <w:divsChild>
            <w:div w:id="231278517">
              <w:marLeft w:val="0"/>
              <w:marRight w:val="0"/>
              <w:marTop w:val="0"/>
              <w:marBottom w:val="0"/>
              <w:divBdr>
                <w:top w:val="none" w:sz="0" w:space="0" w:color="auto"/>
                <w:left w:val="none" w:sz="0" w:space="0" w:color="auto"/>
                <w:bottom w:val="none" w:sz="0" w:space="0" w:color="auto"/>
                <w:right w:val="none" w:sz="0" w:space="0" w:color="auto"/>
              </w:divBdr>
              <w:divsChild>
                <w:div w:id="841703831">
                  <w:marLeft w:val="0"/>
                  <w:marRight w:val="0"/>
                  <w:marTop w:val="0"/>
                  <w:marBottom w:val="0"/>
                  <w:divBdr>
                    <w:top w:val="none" w:sz="0" w:space="0" w:color="auto"/>
                    <w:left w:val="none" w:sz="0" w:space="0" w:color="auto"/>
                    <w:bottom w:val="none" w:sz="0" w:space="0" w:color="auto"/>
                    <w:right w:val="none" w:sz="0" w:space="0" w:color="auto"/>
                  </w:divBdr>
                  <w:divsChild>
                    <w:div w:id="1920359138">
                      <w:marLeft w:val="0"/>
                      <w:marRight w:val="0"/>
                      <w:marTop w:val="0"/>
                      <w:marBottom w:val="0"/>
                      <w:divBdr>
                        <w:top w:val="none" w:sz="0" w:space="0" w:color="auto"/>
                        <w:left w:val="none" w:sz="0" w:space="0" w:color="auto"/>
                        <w:bottom w:val="none" w:sz="0" w:space="0" w:color="auto"/>
                        <w:right w:val="none" w:sz="0" w:space="0" w:color="auto"/>
                      </w:divBdr>
                      <w:divsChild>
                        <w:div w:id="602807778">
                          <w:marLeft w:val="240"/>
                          <w:marRight w:val="60"/>
                          <w:marTop w:val="0"/>
                          <w:marBottom w:val="0"/>
                          <w:divBdr>
                            <w:top w:val="none" w:sz="0" w:space="0" w:color="auto"/>
                            <w:left w:val="none" w:sz="0" w:space="0" w:color="auto"/>
                            <w:bottom w:val="single" w:sz="6" w:space="3" w:color="666666"/>
                            <w:right w:val="none" w:sz="0" w:space="0" w:color="auto"/>
                          </w:divBdr>
                          <w:divsChild>
                            <w:div w:id="1362583973">
                              <w:marLeft w:val="0"/>
                              <w:marRight w:val="2640"/>
                              <w:marTop w:val="0"/>
                              <w:marBottom w:val="360"/>
                              <w:divBdr>
                                <w:top w:val="none" w:sz="0" w:space="0" w:color="auto"/>
                                <w:left w:val="none" w:sz="0" w:space="0" w:color="auto"/>
                                <w:bottom w:val="none" w:sz="0" w:space="0" w:color="auto"/>
                                <w:right w:val="none" w:sz="0" w:space="0" w:color="auto"/>
                              </w:divBdr>
                              <w:divsChild>
                                <w:div w:id="14186009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56046">
      <w:bodyDiv w:val="1"/>
      <w:marLeft w:val="0"/>
      <w:marRight w:val="0"/>
      <w:marTop w:val="0"/>
      <w:marBottom w:val="0"/>
      <w:divBdr>
        <w:top w:val="none" w:sz="0" w:space="0" w:color="auto"/>
        <w:left w:val="none" w:sz="0" w:space="0" w:color="auto"/>
        <w:bottom w:val="none" w:sz="0" w:space="0" w:color="auto"/>
        <w:right w:val="none" w:sz="0" w:space="0" w:color="auto"/>
      </w:divBdr>
      <w:divsChild>
        <w:div w:id="1477255542">
          <w:marLeft w:val="0"/>
          <w:marRight w:val="0"/>
          <w:marTop w:val="0"/>
          <w:marBottom w:val="0"/>
          <w:divBdr>
            <w:top w:val="none" w:sz="0" w:space="0" w:color="auto"/>
            <w:left w:val="none" w:sz="0" w:space="0" w:color="auto"/>
            <w:bottom w:val="none" w:sz="0" w:space="0" w:color="auto"/>
            <w:right w:val="none" w:sz="0" w:space="0" w:color="auto"/>
          </w:divBdr>
          <w:divsChild>
            <w:div w:id="2013219500">
              <w:marLeft w:val="0"/>
              <w:marRight w:val="0"/>
              <w:marTop w:val="0"/>
              <w:marBottom w:val="0"/>
              <w:divBdr>
                <w:top w:val="none" w:sz="0" w:space="0" w:color="auto"/>
                <w:left w:val="none" w:sz="0" w:space="0" w:color="auto"/>
                <w:bottom w:val="none" w:sz="0" w:space="0" w:color="auto"/>
                <w:right w:val="none" w:sz="0" w:space="0" w:color="auto"/>
              </w:divBdr>
              <w:divsChild>
                <w:div w:id="2136562130">
                  <w:marLeft w:val="0"/>
                  <w:marRight w:val="0"/>
                  <w:marTop w:val="0"/>
                  <w:marBottom w:val="0"/>
                  <w:divBdr>
                    <w:top w:val="none" w:sz="0" w:space="0" w:color="auto"/>
                    <w:left w:val="none" w:sz="0" w:space="0" w:color="auto"/>
                    <w:bottom w:val="none" w:sz="0" w:space="0" w:color="auto"/>
                    <w:right w:val="none" w:sz="0" w:space="0" w:color="auto"/>
                  </w:divBdr>
                  <w:divsChild>
                    <w:div w:id="1169444125">
                      <w:marLeft w:val="0"/>
                      <w:marRight w:val="0"/>
                      <w:marTop w:val="0"/>
                      <w:marBottom w:val="0"/>
                      <w:divBdr>
                        <w:top w:val="none" w:sz="0" w:space="0" w:color="auto"/>
                        <w:left w:val="none" w:sz="0" w:space="0" w:color="auto"/>
                        <w:bottom w:val="none" w:sz="0" w:space="0" w:color="auto"/>
                        <w:right w:val="none" w:sz="0" w:space="0" w:color="auto"/>
                      </w:divBdr>
                      <w:divsChild>
                        <w:div w:id="648629629">
                          <w:marLeft w:val="240"/>
                          <w:marRight w:val="60"/>
                          <w:marTop w:val="0"/>
                          <w:marBottom w:val="0"/>
                          <w:divBdr>
                            <w:top w:val="none" w:sz="0" w:space="0" w:color="auto"/>
                            <w:left w:val="none" w:sz="0" w:space="0" w:color="auto"/>
                            <w:bottom w:val="single" w:sz="6" w:space="3" w:color="666666"/>
                            <w:right w:val="none" w:sz="0" w:space="0" w:color="auto"/>
                          </w:divBdr>
                          <w:divsChild>
                            <w:div w:id="1763647481">
                              <w:marLeft w:val="0"/>
                              <w:marRight w:val="2640"/>
                              <w:marTop w:val="0"/>
                              <w:marBottom w:val="360"/>
                              <w:divBdr>
                                <w:top w:val="none" w:sz="0" w:space="0" w:color="auto"/>
                                <w:left w:val="none" w:sz="0" w:space="0" w:color="auto"/>
                                <w:bottom w:val="none" w:sz="0" w:space="0" w:color="auto"/>
                                <w:right w:val="none" w:sz="0" w:space="0" w:color="auto"/>
                              </w:divBdr>
                              <w:divsChild>
                                <w:div w:id="488641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21732">
      <w:bodyDiv w:val="1"/>
      <w:marLeft w:val="0"/>
      <w:marRight w:val="0"/>
      <w:marTop w:val="0"/>
      <w:marBottom w:val="0"/>
      <w:divBdr>
        <w:top w:val="none" w:sz="0" w:space="0" w:color="auto"/>
        <w:left w:val="none" w:sz="0" w:space="0" w:color="auto"/>
        <w:bottom w:val="none" w:sz="0" w:space="0" w:color="auto"/>
        <w:right w:val="none" w:sz="0" w:space="0" w:color="auto"/>
      </w:divBdr>
    </w:div>
    <w:div w:id="885215857">
      <w:bodyDiv w:val="1"/>
      <w:marLeft w:val="0"/>
      <w:marRight w:val="0"/>
      <w:marTop w:val="0"/>
      <w:marBottom w:val="0"/>
      <w:divBdr>
        <w:top w:val="none" w:sz="0" w:space="0" w:color="auto"/>
        <w:left w:val="none" w:sz="0" w:space="0" w:color="auto"/>
        <w:bottom w:val="none" w:sz="0" w:space="0" w:color="auto"/>
        <w:right w:val="none" w:sz="0" w:space="0" w:color="auto"/>
      </w:divBdr>
      <w:divsChild>
        <w:div w:id="1518735859">
          <w:marLeft w:val="0"/>
          <w:marRight w:val="0"/>
          <w:marTop w:val="0"/>
          <w:marBottom w:val="0"/>
          <w:divBdr>
            <w:top w:val="none" w:sz="0" w:space="0" w:color="auto"/>
            <w:left w:val="none" w:sz="0" w:space="0" w:color="auto"/>
            <w:bottom w:val="none" w:sz="0" w:space="0" w:color="auto"/>
            <w:right w:val="none" w:sz="0" w:space="0" w:color="auto"/>
          </w:divBdr>
          <w:divsChild>
            <w:div w:id="1557089618">
              <w:marLeft w:val="0"/>
              <w:marRight w:val="0"/>
              <w:marTop w:val="0"/>
              <w:marBottom w:val="0"/>
              <w:divBdr>
                <w:top w:val="none" w:sz="0" w:space="0" w:color="auto"/>
                <w:left w:val="none" w:sz="0" w:space="0" w:color="auto"/>
                <w:bottom w:val="none" w:sz="0" w:space="0" w:color="auto"/>
                <w:right w:val="none" w:sz="0" w:space="0" w:color="auto"/>
              </w:divBdr>
              <w:divsChild>
                <w:div w:id="1740784667">
                  <w:marLeft w:val="0"/>
                  <w:marRight w:val="0"/>
                  <w:marTop w:val="0"/>
                  <w:marBottom w:val="0"/>
                  <w:divBdr>
                    <w:top w:val="none" w:sz="0" w:space="0" w:color="auto"/>
                    <w:left w:val="none" w:sz="0" w:space="0" w:color="auto"/>
                    <w:bottom w:val="none" w:sz="0" w:space="0" w:color="auto"/>
                    <w:right w:val="none" w:sz="0" w:space="0" w:color="auto"/>
                  </w:divBdr>
                  <w:divsChild>
                    <w:div w:id="1195583770">
                      <w:marLeft w:val="0"/>
                      <w:marRight w:val="0"/>
                      <w:marTop w:val="0"/>
                      <w:marBottom w:val="0"/>
                      <w:divBdr>
                        <w:top w:val="none" w:sz="0" w:space="0" w:color="auto"/>
                        <w:left w:val="none" w:sz="0" w:space="0" w:color="auto"/>
                        <w:bottom w:val="none" w:sz="0" w:space="0" w:color="auto"/>
                        <w:right w:val="none" w:sz="0" w:space="0" w:color="auto"/>
                      </w:divBdr>
                      <w:divsChild>
                        <w:div w:id="1943688286">
                          <w:marLeft w:val="240"/>
                          <w:marRight w:val="60"/>
                          <w:marTop w:val="0"/>
                          <w:marBottom w:val="0"/>
                          <w:divBdr>
                            <w:top w:val="none" w:sz="0" w:space="0" w:color="auto"/>
                            <w:left w:val="none" w:sz="0" w:space="0" w:color="auto"/>
                            <w:bottom w:val="single" w:sz="6" w:space="3" w:color="666666"/>
                            <w:right w:val="none" w:sz="0" w:space="0" w:color="auto"/>
                          </w:divBdr>
                          <w:divsChild>
                            <w:div w:id="1844204583">
                              <w:marLeft w:val="0"/>
                              <w:marRight w:val="2640"/>
                              <w:marTop w:val="0"/>
                              <w:marBottom w:val="360"/>
                              <w:divBdr>
                                <w:top w:val="none" w:sz="0" w:space="0" w:color="auto"/>
                                <w:left w:val="none" w:sz="0" w:space="0" w:color="auto"/>
                                <w:bottom w:val="none" w:sz="0" w:space="0" w:color="auto"/>
                                <w:right w:val="none" w:sz="0" w:space="0" w:color="auto"/>
                              </w:divBdr>
                              <w:divsChild>
                                <w:div w:id="347218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80929">
      <w:bodyDiv w:val="1"/>
      <w:marLeft w:val="0"/>
      <w:marRight w:val="0"/>
      <w:marTop w:val="0"/>
      <w:marBottom w:val="0"/>
      <w:divBdr>
        <w:top w:val="none" w:sz="0" w:space="0" w:color="auto"/>
        <w:left w:val="none" w:sz="0" w:space="0" w:color="auto"/>
        <w:bottom w:val="none" w:sz="0" w:space="0" w:color="auto"/>
        <w:right w:val="none" w:sz="0" w:space="0" w:color="auto"/>
      </w:divBdr>
      <w:divsChild>
        <w:div w:id="1623608654">
          <w:marLeft w:val="0"/>
          <w:marRight w:val="0"/>
          <w:marTop w:val="0"/>
          <w:marBottom w:val="0"/>
          <w:divBdr>
            <w:top w:val="none" w:sz="0" w:space="0" w:color="auto"/>
            <w:left w:val="none" w:sz="0" w:space="0" w:color="auto"/>
            <w:bottom w:val="none" w:sz="0" w:space="0" w:color="auto"/>
            <w:right w:val="none" w:sz="0" w:space="0" w:color="auto"/>
          </w:divBdr>
          <w:divsChild>
            <w:div w:id="1656035159">
              <w:marLeft w:val="0"/>
              <w:marRight w:val="0"/>
              <w:marTop w:val="0"/>
              <w:marBottom w:val="0"/>
              <w:divBdr>
                <w:top w:val="none" w:sz="0" w:space="0" w:color="auto"/>
                <w:left w:val="none" w:sz="0" w:space="0" w:color="auto"/>
                <w:bottom w:val="none" w:sz="0" w:space="0" w:color="auto"/>
                <w:right w:val="none" w:sz="0" w:space="0" w:color="auto"/>
              </w:divBdr>
              <w:divsChild>
                <w:div w:id="1846750577">
                  <w:marLeft w:val="0"/>
                  <w:marRight w:val="0"/>
                  <w:marTop w:val="0"/>
                  <w:marBottom w:val="0"/>
                  <w:divBdr>
                    <w:top w:val="none" w:sz="0" w:space="0" w:color="auto"/>
                    <w:left w:val="none" w:sz="0" w:space="0" w:color="auto"/>
                    <w:bottom w:val="none" w:sz="0" w:space="0" w:color="auto"/>
                    <w:right w:val="none" w:sz="0" w:space="0" w:color="auto"/>
                  </w:divBdr>
                  <w:divsChild>
                    <w:div w:id="1094671980">
                      <w:marLeft w:val="0"/>
                      <w:marRight w:val="0"/>
                      <w:marTop w:val="0"/>
                      <w:marBottom w:val="0"/>
                      <w:divBdr>
                        <w:top w:val="none" w:sz="0" w:space="0" w:color="auto"/>
                        <w:left w:val="none" w:sz="0" w:space="0" w:color="auto"/>
                        <w:bottom w:val="none" w:sz="0" w:space="0" w:color="auto"/>
                        <w:right w:val="none" w:sz="0" w:space="0" w:color="auto"/>
                      </w:divBdr>
                      <w:divsChild>
                        <w:div w:id="1858421089">
                          <w:marLeft w:val="240"/>
                          <w:marRight w:val="60"/>
                          <w:marTop w:val="0"/>
                          <w:marBottom w:val="0"/>
                          <w:divBdr>
                            <w:top w:val="none" w:sz="0" w:space="0" w:color="auto"/>
                            <w:left w:val="none" w:sz="0" w:space="0" w:color="auto"/>
                            <w:bottom w:val="single" w:sz="6" w:space="3" w:color="666666"/>
                            <w:right w:val="none" w:sz="0" w:space="0" w:color="auto"/>
                          </w:divBdr>
                          <w:divsChild>
                            <w:div w:id="960456711">
                              <w:marLeft w:val="0"/>
                              <w:marRight w:val="2640"/>
                              <w:marTop w:val="0"/>
                              <w:marBottom w:val="360"/>
                              <w:divBdr>
                                <w:top w:val="none" w:sz="0" w:space="0" w:color="auto"/>
                                <w:left w:val="none" w:sz="0" w:space="0" w:color="auto"/>
                                <w:bottom w:val="none" w:sz="0" w:space="0" w:color="auto"/>
                                <w:right w:val="none" w:sz="0" w:space="0" w:color="auto"/>
                              </w:divBdr>
                              <w:divsChild>
                                <w:div w:id="11046138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261927">
      <w:bodyDiv w:val="1"/>
      <w:marLeft w:val="0"/>
      <w:marRight w:val="0"/>
      <w:marTop w:val="225"/>
      <w:marBottom w:val="150"/>
      <w:divBdr>
        <w:top w:val="none" w:sz="0" w:space="0" w:color="auto"/>
        <w:left w:val="none" w:sz="0" w:space="0" w:color="auto"/>
        <w:bottom w:val="none" w:sz="0" w:space="0" w:color="auto"/>
        <w:right w:val="none" w:sz="0" w:space="0" w:color="auto"/>
      </w:divBdr>
      <w:divsChild>
        <w:div w:id="1440754652">
          <w:marLeft w:val="0"/>
          <w:marRight w:val="0"/>
          <w:marTop w:val="0"/>
          <w:marBottom w:val="0"/>
          <w:divBdr>
            <w:top w:val="none" w:sz="0" w:space="0" w:color="auto"/>
            <w:left w:val="none" w:sz="0" w:space="0" w:color="auto"/>
            <w:bottom w:val="none" w:sz="0" w:space="0" w:color="auto"/>
            <w:right w:val="none" w:sz="0" w:space="0" w:color="auto"/>
          </w:divBdr>
          <w:divsChild>
            <w:div w:id="10745942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14900196">
      <w:bodyDiv w:val="1"/>
      <w:marLeft w:val="0"/>
      <w:marRight w:val="0"/>
      <w:marTop w:val="0"/>
      <w:marBottom w:val="0"/>
      <w:divBdr>
        <w:top w:val="none" w:sz="0" w:space="0" w:color="auto"/>
        <w:left w:val="none" w:sz="0" w:space="0" w:color="auto"/>
        <w:bottom w:val="none" w:sz="0" w:space="0" w:color="auto"/>
        <w:right w:val="none" w:sz="0" w:space="0" w:color="auto"/>
      </w:divBdr>
      <w:divsChild>
        <w:div w:id="165168331">
          <w:marLeft w:val="0"/>
          <w:marRight w:val="0"/>
          <w:marTop w:val="0"/>
          <w:marBottom w:val="0"/>
          <w:divBdr>
            <w:top w:val="none" w:sz="0" w:space="0" w:color="auto"/>
            <w:left w:val="none" w:sz="0" w:space="0" w:color="auto"/>
            <w:bottom w:val="none" w:sz="0" w:space="0" w:color="auto"/>
            <w:right w:val="none" w:sz="0" w:space="0" w:color="auto"/>
          </w:divBdr>
          <w:divsChild>
            <w:div w:id="1685354935">
              <w:marLeft w:val="0"/>
              <w:marRight w:val="0"/>
              <w:marTop w:val="0"/>
              <w:marBottom w:val="0"/>
              <w:divBdr>
                <w:top w:val="none" w:sz="0" w:space="0" w:color="auto"/>
                <w:left w:val="none" w:sz="0" w:space="0" w:color="auto"/>
                <w:bottom w:val="none" w:sz="0" w:space="0" w:color="auto"/>
                <w:right w:val="none" w:sz="0" w:space="0" w:color="auto"/>
              </w:divBdr>
              <w:divsChild>
                <w:div w:id="1920015424">
                  <w:marLeft w:val="0"/>
                  <w:marRight w:val="0"/>
                  <w:marTop w:val="0"/>
                  <w:marBottom w:val="0"/>
                  <w:divBdr>
                    <w:top w:val="none" w:sz="0" w:space="0" w:color="auto"/>
                    <w:left w:val="none" w:sz="0" w:space="0" w:color="auto"/>
                    <w:bottom w:val="none" w:sz="0" w:space="0" w:color="auto"/>
                    <w:right w:val="none" w:sz="0" w:space="0" w:color="auto"/>
                  </w:divBdr>
                  <w:divsChild>
                    <w:div w:id="286200553">
                      <w:marLeft w:val="0"/>
                      <w:marRight w:val="0"/>
                      <w:marTop w:val="0"/>
                      <w:marBottom w:val="0"/>
                      <w:divBdr>
                        <w:top w:val="none" w:sz="0" w:space="0" w:color="auto"/>
                        <w:left w:val="none" w:sz="0" w:space="0" w:color="auto"/>
                        <w:bottom w:val="none" w:sz="0" w:space="0" w:color="auto"/>
                        <w:right w:val="none" w:sz="0" w:space="0" w:color="auto"/>
                      </w:divBdr>
                      <w:divsChild>
                        <w:div w:id="800923357">
                          <w:marLeft w:val="240"/>
                          <w:marRight w:val="60"/>
                          <w:marTop w:val="0"/>
                          <w:marBottom w:val="0"/>
                          <w:divBdr>
                            <w:top w:val="none" w:sz="0" w:space="0" w:color="auto"/>
                            <w:left w:val="none" w:sz="0" w:space="0" w:color="auto"/>
                            <w:bottom w:val="single" w:sz="6" w:space="3" w:color="666666"/>
                            <w:right w:val="none" w:sz="0" w:space="0" w:color="auto"/>
                          </w:divBdr>
                          <w:divsChild>
                            <w:div w:id="1157501160">
                              <w:marLeft w:val="0"/>
                              <w:marRight w:val="2640"/>
                              <w:marTop w:val="0"/>
                              <w:marBottom w:val="360"/>
                              <w:divBdr>
                                <w:top w:val="none" w:sz="0" w:space="0" w:color="auto"/>
                                <w:left w:val="none" w:sz="0" w:space="0" w:color="auto"/>
                                <w:bottom w:val="none" w:sz="0" w:space="0" w:color="auto"/>
                                <w:right w:val="none" w:sz="0" w:space="0" w:color="auto"/>
                              </w:divBdr>
                              <w:divsChild>
                                <w:div w:id="13436284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21372">
      <w:bodyDiv w:val="1"/>
      <w:marLeft w:val="0"/>
      <w:marRight w:val="0"/>
      <w:marTop w:val="225"/>
      <w:marBottom w:val="150"/>
      <w:divBdr>
        <w:top w:val="none" w:sz="0" w:space="0" w:color="auto"/>
        <w:left w:val="none" w:sz="0" w:space="0" w:color="auto"/>
        <w:bottom w:val="none" w:sz="0" w:space="0" w:color="auto"/>
        <w:right w:val="none" w:sz="0" w:space="0" w:color="auto"/>
      </w:divBdr>
      <w:divsChild>
        <w:div w:id="257759645">
          <w:marLeft w:val="0"/>
          <w:marRight w:val="0"/>
          <w:marTop w:val="0"/>
          <w:marBottom w:val="0"/>
          <w:divBdr>
            <w:top w:val="none" w:sz="0" w:space="0" w:color="auto"/>
            <w:left w:val="none" w:sz="0" w:space="0" w:color="auto"/>
            <w:bottom w:val="none" w:sz="0" w:space="0" w:color="auto"/>
            <w:right w:val="none" w:sz="0" w:space="0" w:color="auto"/>
          </w:divBdr>
          <w:divsChild>
            <w:div w:id="158421878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048161">
      <w:bodyDiv w:val="1"/>
      <w:marLeft w:val="0"/>
      <w:marRight w:val="0"/>
      <w:marTop w:val="225"/>
      <w:marBottom w:val="150"/>
      <w:divBdr>
        <w:top w:val="none" w:sz="0" w:space="0" w:color="auto"/>
        <w:left w:val="none" w:sz="0" w:space="0" w:color="auto"/>
        <w:bottom w:val="none" w:sz="0" w:space="0" w:color="auto"/>
        <w:right w:val="none" w:sz="0" w:space="0" w:color="auto"/>
      </w:divBdr>
      <w:divsChild>
        <w:div w:id="1379083595">
          <w:marLeft w:val="0"/>
          <w:marRight w:val="0"/>
          <w:marTop w:val="0"/>
          <w:marBottom w:val="0"/>
          <w:divBdr>
            <w:top w:val="none" w:sz="0" w:space="0" w:color="auto"/>
            <w:left w:val="none" w:sz="0" w:space="0" w:color="auto"/>
            <w:bottom w:val="none" w:sz="0" w:space="0" w:color="auto"/>
            <w:right w:val="none" w:sz="0" w:space="0" w:color="auto"/>
          </w:divBdr>
          <w:divsChild>
            <w:div w:id="33379819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119775">
      <w:bodyDiv w:val="1"/>
      <w:marLeft w:val="0"/>
      <w:marRight w:val="0"/>
      <w:marTop w:val="0"/>
      <w:marBottom w:val="0"/>
      <w:divBdr>
        <w:top w:val="none" w:sz="0" w:space="0" w:color="auto"/>
        <w:left w:val="none" w:sz="0" w:space="0" w:color="auto"/>
        <w:bottom w:val="none" w:sz="0" w:space="0" w:color="auto"/>
        <w:right w:val="none" w:sz="0" w:space="0" w:color="auto"/>
      </w:divBdr>
      <w:divsChild>
        <w:div w:id="1426534468">
          <w:marLeft w:val="0"/>
          <w:marRight w:val="0"/>
          <w:marTop w:val="0"/>
          <w:marBottom w:val="0"/>
          <w:divBdr>
            <w:top w:val="none" w:sz="0" w:space="0" w:color="auto"/>
            <w:left w:val="none" w:sz="0" w:space="0" w:color="auto"/>
            <w:bottom w:val="none" w:sz="0" w:space="0" w:color="auto"/>
            <w:right w:val="none" w:sz="0" w:space="0" w:color="auto"/>
          </w:divBdr>
          <w:divsChild>
            <w:div w:id="1626808858">
              <w:marLeft w:val="0"/>
              <w:marRight w:val="0"/>
              <w:marTop w:val="0"/>
              <w:marBottom w:val="0"/>
              <w:divBdr>
                <w:top w:val="none" w:sz="0" w:space="0" w:color="auto"/>
                <w:left w:val="none" w:sz="0" w:space="0" w:color="auto"/>
                <w:bottom w:val="none" w:sz="0" w:space="0" w:color="auto"/>
                <w:right w:val="none" w:sz="0" w:space="0" w:color="auto"/>
              </w:divBdr>
              <w:divsChild>
                <w:div w:id="1459764975">
                  <w:marLeft w:val="0"/>
                  <w:marRight w:val="0"/>
                  <w:marTop w:val="0"/>
                  <w:marBottom w:val="0"/>
                  <w:divBdr>
                    <w:top w:val="none" w:sz="0" w:space="0" w:color="auto"/>
                    <w:left w:val="none" w:sz="0" w:space="0" w:color="auto"/>
                    <w:bottom w:val="none" w:sz="0" w:space="0" w:color="auto"/>
                    <w:right w:val="none" w:sz="0" w:space="0" w:color="auto"/>
                  </w:divBdr>
                  <w:divsChild>
                    <w:div w:id="68499299">
                      <w:marLeft w:val="0"/>
                      <w:marRight w:val="0"/>
                      <w:marTop w:val="0"/>
                      <w:marBottom w:val="0"/>
                      <w:divBdr>
                        <w:top w:val="none" w:sz="0" w:space="0" w:color="auto"/>
                        <w:left w:val="none" w:sz="0" w:space="0" w:color="auto"/>
                        <w:bottom w:val="none" w:sz="0" w:space="0" w:color="auto"/>
                        <w:right w:val="none" w:sz="0" w:space="0" w:color="auto"/>
                      </w:divBdr>
                      <w:divsChild>
                        <w:div w:id="1562981573">
                          <w:marLeft w:val="240"/>
                          <w:marRight w:val="60"/>
                          <w:marTop w:val="0"/>
                          <w:marBottom w:val="0"/>
                          <w:divBdr>
                            <w:top w:val="none" w:sz="0" w:space="0" w:color="auto"/>
                            <w:left w:val="none" w:sz="0" w:space="0" w:color="auto"/>
                            <w:bottom w:val="single" w:sz="6" w:space="3" w:color="666666"/>
                            <w:right w:val="none" w:sz="0" w:space="0" w:color="auto"/>
                          </w:divBdr>
                          <w:divsChild>
                            <w:div w:id="1524980638">
                              <w:marLeft w:val="0"/>
                              <w:marRight w:val="2640"/>
                              <w:marTop w:val="0"/>
                              <w:marBottom w:val="360"/>
                              <w:divBdr>
                                <w:top w:val="none" w:sz="0" w:space="0" w:color="auto"/>
                                <w:left w:val="none" w:sz="0" w:space="0" w:color="auto"/>
                                <w:bottom w:val="none" w:sz="0" w:space="0" w:color="auto"/>
                                <w:right w:val="none" w:sz="0" w:space="0" w:color="auto"/>
                              </w:divBdr>
                              <w:divsChild>
                                <w:div w:id="16941836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374571">
      <w:bodyDiv w:val="1"/>
      <w:marLeft w:val="0"/>
      <w:marRight w:val="0"/>
      <w:marTop w:val="225"/>
      <w:marBottom w:val="150"/>
      <w:divBdr>
        <w:top w:val="none" w:sz="0" w:space="0" w:color="auto"/>
        <w:left w:val="none" w:sz="0" w:space="0" w:color="auto"/>
        <w:bottom w:val="none" w:sz="0" w:space="0" w:color="auto"/>
        <w:right w:val="none" w:sz="0" w:space="0" w:color="auto"/>
      </w:divBdr>
      <w:divsChild>
        <w:div w:id="1307661896">
          <w:marLeft w:val="0"/>
          <w:marRight w:val="0"/>
          <w:marTop w:val="0"/>
          <w:marBottom w:val="0"/>
          <w:divBdr>
            <w:top w:val="none" w:sz="0" w:space="0" w:color="auto"/>
            <w:left w:val="none" w:sz="0" w:space="0" w:color="auto"/>
            <w:bottom w:val="none" w:sz="0" w:space="0" w:color="auto"/>
            <w:right w:val="none" w:sz="0" w:space="0" w:color="auto"/>
          </w:divBdr>
          <w:divsChild>
            <w:div w:id="182623669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7363337">
      <w:bodyDiv w:val="1"/>
      <w:marLeft w:val="0"/>
      <w:marRight w:val="0"/>
      <w:marTop w:val="225"/>
      <w:marBottom w:val="150"/>
      <w:divBdr>
        <w:top w:val="none" w:sz="0" w:space="0" w:color="auto"/>
        <w:left w:val="none" w:sz="0" w:space="0" w:color="auto"/>
        <w:bottom w:val="none" w:sz="0" w:space="0" w:color="auto"/>
        <w:right w:val="none" w:sz="0" w:space="0" w:color="auto"/>
      </w:divBdr>
      <w:divsChild>
        <w:div w:id="239877563">
          <w:marLeft w:val="0"/>
          <w:marRight w:val="0"/>
          <w:marTop w:val="0"/>
          <w:marBottom w:val="0"/>
          <w:divBdr>
            <w:top w:val="none" w:sz="0" w:space="0" w:color="auto"/>
            <w:left w:val="none" w:sz="0" w:space="0" w:color="auto"/>
            <w:bottom w:val="none" w:sz="0" w:space="0" w:color="auto"/>
            <w:right w:val="none" w:sz="0" w:space="0" w:color="auto"/>
          </w:divBdr>
          <w:divsChild>
            <w:div w:id="104413450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9915029">
      <w:bodyDiv w:val="1"/>
      <w:marLeft w:val="0"/>
      <w:marRight w:val="0"/>
      <w:marTop w:val="225"/>
      <w:marBottom w:val="150"/>
      <w:divBdr>
        <w:top w:val="none" w:sz="0" w:space="0" w:color="auto"/>
        <w:left w:val="none" w:sz="0" w:space="0" w:color="auto"/>
        <w:bottom w:val="none" w:sz="0" w:space="0" w:color="auto"/>
        <w:right w:val="none" w:sz="0" w:space="0" w:color="auto"/>
      </w:divBdr>
      <w:divsChild>
        <w:div w:id="1931035881">
          <w:marLeft w:val="0"/>
          <w:marRight w:val="0"/>
          <w:marTop w:val="0"/>
          <w:marBottom w:val="0"/>
          <w:divBdr>
            <w:top w:val="none" w:sz="0" w:space="0" w:color="auto"/>
            <w:left w:val="none" w:sz="0" w:space="0" w:color="auto"/>
            <w:bottom w:val="none" w:sz="0" w:space="0" w:color="auto"/>
            <w:right w:val="none" w:sz="0" w:space="0" w:color="auto"/>
          </w:divBdr>
          <w:divsChild>
            <w:div w:id="187511771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24206281">
      <w:bodyDiv w:val="1"/>
      <w:marLeft w:val="0"/>
      <w:marRight w:val="0"/>
      <w:marTop w:val="225"/>
      <w:marBottom w:val="150"/>
      <w:divBdr>
        <w:top w:val="none" w:sz="0" w:space="0" w:color="auto"/>
        <w:left w:val="none" w:sz="0" w:space="0" w:color="auto"/>
        <w:bottom w:val="none" w:sz="0" w:space="0" w:color="auto"/>
        <w:right w:val="none" w:sz="0" w:space="0" w:color="auto"/>
      </w:divBdr>
      <w:divsChild>
        <w:div w:id="484200782">
          <w:marLeft w:val="0"/>
          <w:marRight w:val="0"/>
          <w:marTop w:val="0"/>
          <w:marBottom w:val="0"/>
          <w:divBdr>
            <w:top w:val="none" w:sz="0" w:space="0" w:color="auto"/>
            <w:left w:val="none" w:sz="0" w:space="0" w:color="auto"/>
            <w:bottom w:val="none" w:sz="0" w:space="0" w:color="auto"/>
            <w:right w:val="none" w:sz="0" w:space="0" w:color="auto"/>
          </w:divBdr>
          <w:divsChild>
            <w:div w:id="12204402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0035722">
      <w:bodyDiv w:val="1"/>
      <w:marLeft w:val="0"/>
      <w:marRight w:val="0"/>
      <w:marTop w:val="225"/>
      <w:marBottom w:val="150"/>
      <w:divBdr>
        <w:top w:val="none" w:sz="0" w:space="0" w:color="auto"/>
        <w:left w:val="none" w:sz="0" w:space="0" w:color="auto"/>
        <w:bottom w:val="none" w:sz="0" w:space="0" w:color="auto"/>
        <w:right w:val="none" w:sz="0" w:space="0" w:color="auto"/>
      </w:divBdr>
      <w:divsChild>
        <w:div w:id="1941330378">
          <w:marLeft w:val="0"/>
          <w:marRight w:val="0"/>
          <w:marTop w:val="0"/>
          <w:marBottom w:val="0"/>
          <w:divBdr>
            <w:top w:val="none" w:sz="0" w:space="0" w:color="auto"/>
            <w:left w:val="none" w:sz="0" w:space="0" w:color="auto"/>
            <w:bottom w:val="none" w:sz="0" w:space="0" w:color="auto"/>
            <w:right w:val="none" w:sz="0" w:space="0" w:color="auto"/>
          </w:divBdr>
          <w:divsChild>
            <w:div w:id="197945840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6664099">
      <w:bodyDiv w:val="1"/>
      <w:marLeft w:val="0"/>
      <w:marRight w:val="0"/>
      <w:marTop w:val="0"/>
      <w:marBottom w:val="0"/>
      <w:divBdr>
        <w:top w:val="none" w:sz="0" w:space="0" w:color="auto"/>
        <w:left w:val="none" w:sz="0" w:space="0" w:color="auto"/>
        <w:bottom w:val="none" w:sz="0" w:space="0" w:color="auto"/>
        <w:right w:val="none" w:sz="0" w:space="0" w:color="auto"/>
      </w:divBdr>
      <w:divsChild>
        <w:div w:id="1131554627">
          <w:marLeft w:val="0"/>
          <w:marRight w:val="0"/>
          <w:marTop w:val="0"/>
          <w:marBottom w:val="0"/>
          <w:divBdr>
            <w:top w:val="none" w:sz="0" w:space="0" w:color="auto"/>
            <w:left w:val="none" w:sz="0" w:space="0" w:color="auto"/>
            <w:bottom w:val="none" w:sz="0" w:space="0" w:color="auto"/>
            <w:right w:val="none" w:sz="0" w:space="0" w:color="auto"/>
          </w:divBdr>
          <w:divsChild>
            <w:div w:id="2098556647">
              <w:marLeft w:val="0"/>
              <w:marRight w:val="0"/>
              <w:marTop w:val="0"/>
              <w:marBottom w:val="0"/>
              <w:divBdr>
                <w:top w:val="none" w:sz="0" w:space="0" w:color="auto"/>
                <w:left w:val="none" w:sz="0" w:space="0" w:color="auto"/>
                <w:bottom w:val="none" w:sz="0" w:space="0" w:color="auto"/>
                <w:right w:val="none" w:sz="0" w:space="0" w:color="auto"/>
              </w:divBdr>
              <w:divsChild>
                <w:div w:id="390815243">
                  <w:marLeft w:val="0"/>
                  <w:marRight w:val="0"/>
                  <w:marTop w:val="0"/>
                  <w:marBottom w:val="0"/>
                  <w:divBdr>
                    <w:top w:val="none" w:sz="0" w:space="0" w:color="auto"/>
                    <w:left w:val="none" w:sz="0" w:space="0" w:color="auto"/>
                    <w:bottom w:val="none" w:sz="0" w:space="0" w:color="auto"/>
                    <w:right w:val="none" w:sz="0" w:space="0" w:color="auto"/>
                  </w:divBdr>
                  <w:divsChild>
                    <w:div w:id="1119372654">
                      <w:marLeft w:val="0"/>
                      <w:marRight w:val="0"/>
                      <w:marTop w:val="0"/>
                      <w:marBottom w:val="0"/>
                      <w:divBdr>
                        <w:top w:val="none" w:sz="0" w:space="0" w:color="auto"/>
                        <w:left w:val="none" w:sz="0" w:space="0" w:color="auto"/>
                        <w:bottom w:val="none" w:sz="0" w:space="0" w:color="auto"/>
                        <w:right w:val="none" w:sz="0" w:space="0" w:color="auto"/>
                      </w:divBdr>
                      <w:divsChild>
                        <w:div w:id="1469083554">
                          <w:marLeft w:val="240"/>
                          <w:marRight w:val="60"/>
                          <w:marTop w:val="0"/>
                          <w:marBottom w:val="0"/>
                          <w:divBdr>
                            <w:top w:val="none" w:sz="0" w:space="0" w:color="auto"/>
                            <w:left w:val="none" w:sz="0" w:space="0" w:color="auto"/>
                            <w:bottom w:val="single" w:sz="6" w:space="3" w:color="666666"/>
                            <w:right w:val="none" w:sz="0" w:space="0" w:color="auto"/>
                          </w:divBdr>
                          <w:divsChild>
                            <w:div w:id="867261502">
                              <w:marLeft w:val="0"/>
                              <w:marRight w:val="2640"/>
                              <w:marTop w:val="0"/>
                              <w:marBottom w:val="360"/>
                              <w:divBdr>
                                <w:top w:val="none" w:sz="0" w:space="0" w:color="auto"/>
                                <w:left w:val="none" w:sz="0" w:space="0" w:color="auto"/>
                                <w:bottom w:val="none" w:sz="0" w:space="0" w:color="auto"/>
                                <w:right w:val="none" w:sz="0" w:space="0" w:color="auto"/>
                              </w:divBdr>
                              <w:divsChild>
                                <w:div w:id="13632877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168269">
      <w:bodyDiv w:val="1"/>
      <w:marLeft w:val="0"/>
      <w:marRight w:val="0"/>
      <w:marTop w:val="225"/>
      <w:marBottom w:val="150"/>
      <w:divBdr>
        <w:top w:val="none" w:sz="0" w:space="0" w:color="auto"/>
        <w:left w:val="none" w:sz="0" w:space="0" w:color="auto"/>
        <w:bottom w:val="none" w:sz="0" w:space="0" w:color="auto"/>
        <w:right w:val="none" w:sz="0" w:space="0" w:color="auto"/>
      </w:divBdr>
      <w:divsChild>
        <w:div w:id="767509003">
          <w:marLeft w:val="0"/>
          <w:marRight w:val="0"/>
          <w:marTop w:val="0"/>
          <w:marBottom w:val="0"/>
          <w:divBdr>
            <w:top w:val="none" w:sz="0" w:space="0" w:color="auto"/>
            <w:left w:val="none" w:sz="0" w:space="0" w:color="auto"/>
            <w:bottom w:val="none" w:sz="0" w:space="0" w:color="auto"/>
            <w:right w:val="none" w:sz="0" w:space="0" w:color="auto"/>
          </w:divBdr>
          <w:divsChild>
            <w:div w:id="79248257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050374121">
      <w:bodyDiv w:val="1"/>
      <w:marLeft w:val="0"/>
      <w:marRight w:val="0"/>
      <w:marTop w:val="0"/>
      <w:marBottom w:val="0"/>
      <w:divBdr>
        <w:top w:val="none" w:sz="0" w:space="0" w:color="auto"/>
        <w:left w:val="none" w:sz="0" w:space="0" w:color="auto"/>
        <w:bottom w:val="none" w:sz="0" w:space="0" w:color="auto"/>
        <w:right w:val="none" w:sz="0" w:space="0" w:color="auto"/>
      </w:divBdr>
      <w:divsChild>
        <w:div w:id="1744796515">
          <w:marLeft w:val="0"/>
          <w:marRight w:val="0"/>
          <w:marTop w:val="0"/>
          <w:marBottom w:val="0"/>
          <w:divBdr>
            <w:top w:val="none" w:sz="0" w:space="0" w:color="auto"/>
            <w:left w:val="none" w:sz="0" w:space="0" w:color="auto"/>
            <w:bottom w:val="none" w:sz="0" w:space="0" w:color="auto"/>
            <w:right w:val="none" w:sz="0" w:space="0" w:color="auto"/>
          </w:divBdr>
          <w:divsChild>
            <w:div w:id="1546789926">
              <w:marLeft w:val="0"/>
              <w:marRight w:val="0"/>
              <w:marTop w:val="0"/>
              <w:marBottom w:val="0"/>
              <w:divBdr>
                <w:top w:val="none" w:sz="0" w:space="0" w:color="auto"/>
                <w:left w:val="none" w:sz="0" w:space="0" w:color="auto"/>
                <w:bottom w:val="none" w:sz="0" w:space="0" w:color="auto"/>
                <w:right w:val="none" w:sz="0" w:space="0" w:color="auto"/>
              </w:divBdr>
              <w:divsChild>
                <w:div w:id="702949521">
                  <w:marLeft w:val="0"/>
                  <w:marRight w:val="0"/>
                  <w:marTop w:val="0"/>
                  <w:marBottom w:val="0"/>
                  <w:divBdr>
                    <w:top w:val="none" w:sz="0" w:space="0" w:color="auto"/>
                    <w:left w:val="none" w:sz="0" w:space="0" w:color="auto"/>
                    <w:bottom w:val="none" w:sz="0" w:space="0" w:color="auto"/>
                    <w:right w:val="none" w:sz="0" w:space="0" w:color="auto"/>
                  </w:divBdr>
                  <w:divsChild>
                    <w:div w:id="153689588">
                      <w:marLeft w:val="0"/>
                      <w:marRight w:val="0"/>
                      <w:marTop w:val="0"/>
                      <w:marBottom w:val="0"/>
                      <w:divBdr>
                        <w:top w:val="none" w:sz="0" w:space="0" w:color="auto"/>
                        <w:left w:val="none" w:sz="0" w:space="0" w:color="auto"/>
                        <w:bottom w:val="none" w:sz="0" w:space="0" w:color="auto"/>
                        <w:right w:val="none" w:sz="0" w:space="0" w:color="auto"/>
                      </w:divBdr>
                      <w:divsChild>
                        <w:div w:id="423503031">
                          <w:marLeft w:val="240"/>
                          <w:marRight w:val="60"/>
                          <w:marTop w:val="0"/>
                          <w:marBottom w:val="0"/>
                          <w:divBdr>
                            <w:top w:val="none" w:sz="0" w:space="0" w:color="auto"/>
                            <w:left w:val="none" w:sz="0" w:space="0" w:color="auto"/>
                            <w:bottom w:val="single" w:sz="6" w:space="3" w:color="666666"/>
                            <w:right w:val="none" w:sz="0" w:space="0" w:color="auto"/>
                          </w:divBdr>
                          <w:divsChild>
                            <w:div w:id="1746343688">
                              <w:marLeft w:val="0"/>
                              <w:marRight w:val="2640"/>
                              <w:marTop w:val="0"/>
                              <w:marBottom w:val="360"/>
                              <w:divBdr>
                                <w:top w:val="none" w:sz="0" w:space="0" w:color="auto"/>
                                <w:left w:val="none" w:sz="0" w:space="0" w:color="auto"/>
                                <w:bottom w:val="none" w:sz="0" w:space="0" w:color="auto"/>
                                <w:right w:val="none" w:sz="0" w:space="0" w:color="auto"/>
                              </w:divBdr>
                              <w:divsChild>
                                <w:div w:id="1235123074">
                                  <w:marLeft w:val="0"/>
                                  <w:marRight w:val="0"/>
                                  <w:marTop w:val="240"/>
                                  <w:marBottom w:val="0"/>
                                  <w:divBdr>
                                    <w:top w:val="none" w:sz="0" w:space="0" w:color="auto"/>
                                    <w:left w:val="none" w:sz="0" w:space="0" w:color="auto"/>
                                    <w:bottom w:val="none" w:sz="0" w:space="0" w:color="auto"/>
                                    <w:right w:val="none" w:sz="0" w:space="0" w:color="auto"/>
                                  </w:divBdr>
                                  <w:divsChild>
                                    <w:div w:id="1337272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459347">
      <w:bodyDiv w:val="1"/>
      <w:marLeft w:val="0"/>
      <w:marRight w:val="0"/>
      <w:marTop w:val="0"/>
      <w:marBottom w:val="0"/>
      <w:divBdr>
        <w:top w:val="none" w:sz="0" w:space="0" w:color="auto"/>
        <w:left w:val="none" w:sz="0" w:space="0" w:color="auto"/>
        <w:bottom w:val="none" w:sz="0" w:space="0" w:color="auto"/>
        <w:right w:val="none" w:sz="0" w:space="0" w:color="auto"/>
      </w:divBdr>
      <w:divsChild>
        <w:div w:id="1770127602">
          <w:marLeft w:val="0"/>
          <w:marRight w:val="0"/>
          <w:marTop w:val="0"/>
          <w:marBottom w:val="0"/>
          <w:divBdr>
            <w:top w:val="none" w:sz="0" w:space="0" w:color="auto"/>
            <w:left w:val="none" w:sz="0" w:space="0" w:color="auto"/>
            <w:bottom w:val="none" w:sz="0" w:space="0" w:color="auto"/>
            <w:right w:val="none" w:sz="0" w:space="0" w:color="auto"/>
          </w:divBdr>
          <w:divsChild>
            <w:div w:id="1853256872">
              <w:marLeft w:val="0"/>
              <w:marRight w:val="0"/>
              <w:marTop w:val="0"/>
              <w:marBottom w:val="0"/>
              <w:divBdr>
                <w:top w:val="none" w:sz="0" w:space="0" w:color="auto"/>
                <w:left w:val="none" w:sz="0" w:space="0" w:color="auto"/>
                <w:bottom w:val="none" w:sz="0" w:space="0" w:color="auto"/>
                <w:right w:val="none" w:sz="0" w:space="0" w:color="auto"/>
              </w:divBdr>
              <w:divsChild>
                <w:div w:id="1181895518">
                  <w:marLeft w:val="0"/>
                  <w:marRight w:val="0"/>
                  <w:marTop w:val="0"/>
                  <w:marBottom w:val="0"/>
                  <w:divBdr>
                    <w:top w:val="none" w:sz="0" w:space="0" w:color="auto"/>
                    <w:left w:val="none" w:sz="0" w:space="0" w:color="auto"/>
                    <w:bottom w:val="none" w:sz="0" w:space="0" w:color="auto"/>
                    <w:right w:val="none" w:sz="0" w:space="0" w:color="auto"/>
                  </w:divBdr>
                  <w:divsChild>
                    <w:div w:id="957562406">
                      <w:marLeft w:val="0"/>
                      <w:marRight w:val="0"/>
                      <w:marTop w:val="0"/>
                      <w:marBottom w:val="0"/>
                      <w:divBdr>
                        <w:top w:val="none" w:sz="0" w:space="0" w:color="auto"/>
                        <w:left w:val="none" w:sz="0" w:space="0" w:color="auto"/>
                        <w:bottom w:val="none" w:sz="0" w:space="0" w:color="auto"/>
                        <w:right w:val="none" w:sz="0" w:space="0" w:color="auto"/>
                      </w:divBdr>
                      <w:divsChild>
                        <w:div w:id="1608388490">
                          <w:marLeft w:val="240"/>
                          <w:marRight w:val="60"/>
                          <w:marTop w:val="0"/>
                          <w:marBottom w:val="0"/>
                          <w:divBdr>
                            <w:top w:val="none" w:sz="0" w:space="0" w:color="auto"/>
                            <w:left w:val="none" w:sz="0" w:space="0" w:color="auto"/>
                            <w:bottom w:val="single" w:sz="6" w:space="3" w:color="666666"/>
                            <w:right w:val="none" w:sz="0" w:space="0" w:color="auto"/>
                          </w:divBdr>
                          <w:divsChild>
                            <w:div w:id="860893810">
                              <w:marLeft w:val="0"/>
                              <w:marRight w:val="2640"/>
                              <w:marTop w:val="0"/>
                              <w:marBottom w:val="360"/>
                              <w:divBdr>
                                <w:top w:val="none" w:sz="0" w:space="0" w:color="auto"/>
                                <w:left w:val="none" w:sz="0" w:space="0" w:color="auto"/>
                                <w:bottom w:val="none" w:sz="0" w:space="0" w:color="auto"/>
                                <w:right w:val="none" w:sz="0" w:space="0" w:color="auto"/>
                              </w:divBdr>
                              <w:divsChild>
                                <w:div w:id="12607211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00684">
      <w:bodyDiv w:val="1"/>
      <w:marLeft w:val="0"/>
      <w:marRight w:val="0"/>
      <w:marTop w:val="225"/>
      <w:marBottom w:val="150"/>
      <w:divBdr>
        <w:top w:val="none" w:sz="0" w:space="0" w:color="auto"/>
        <w:left w:val="none" w:sz="0" w:space="0" w:color="auto"/>
        <w:bottom w:val="none" w:sz="0" w:space="0" w:color="auto"/>
        <w:right w:val="none" w:sz="0" w:space="0" w:color="auto"/>
      </w:divBdr>
      <w:divsChild>
        <w:div w:id="692536400">
          <w:marLeft w:val="0"/>
          <w:marRight w:val="0"/>
          <w:marTop w:val="0"/>
          <w:marBottom w:val="0"/>
          <w:divBdr>
            <w:top w:val="none" w:sz="0" w:space="0" w:color="auto"/>
            <w:left w:val="none" w:sz="0" w:space="0" w:color="auto"/>
            <w:bottom w:val="none" w:sz="0" w:space="0" w:color="auto"/>
            <w:right w:val="none" w:sz="0" w:space="0" w:color="auto"/>
          </w:divBdr>
          <w:divsChild>
            <w:div w:id="14957993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70423491">
      <w:bodyDiv w:val="1"/>
      <w:marLeft w:val="0"/>
      <w:marRight w:val="0"/>
      <w:marTop w:val="0"/>
      <w:marBottom w:val="0"/>
      <w:divBdr>
        <w:top w:val="none" w:sz="0" w:space="0" w:color="auto"/>
        <w:left w:val="none" w:sz="0" w:space="0" w:color="auto"/>
        <w:bottom w:val="none" w:sz="0" w:space="0" w:color="auto"/>
        <w:right w:val="none" w:sz="0" w:space="0" w:color="auto"/>
      </w:divBdr>
    </w:div>
    <w:div w:id="1072191477">
      <w:bodyDiv w:val="1"/>
      <w:marLeft w:val="0"/>
      <w:marRight w:val="0"/>
      <w:marTop w:val="225"/>
      <w:marBottom w:val="150"/>
      <w:divBdr>
        <w:top w:val="none" w:sz="0" w:space="0" w:color="auto"/>
        <w:left w:val="none" w:sz="0" w:space="0" w:color="auto"/>
        <w:bottom w:val="none" w:sz="0" w:space="0" w:color="auto"/>
        <w:right w:val="none" w:sz="0" w:space="0" w:color="auto"/>
      </w:divBdr>
      <w:divsChild>
        <w:div w:id="1766876068">
          <w:marLeft w:val="0"/>
          <w:marRight w:val="0"/>
          <w:marTop w:val="0"/>
          <w:marBottom w:val="0"/>
          <w:divBdr>
            <w:top w:val="none" w:sz="0" w:space="0" w:color="auto"/>
            <w:left w:val="none" w:sz="0" w:space="0" w:color="auto"/>
            <w:bottom w:val="none" w:sz="0" w:space="0" w:color="auto"/>
            <w:right w:val="none" w:sz="0" w:space="0" w:color="auto"/>
          </w:divBdr>
          <w:divsChild>
            <w:div w:id="20356186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7869331">
      <w:bodyDiv w:val="1"/>
      <w:marLeft w:val="0"/>
      <w:marRight w:val="0"/>
      <w:marTop w:val="225"/>
      <w:marBottom w:val="150"/>
      <w:divBdr>
        <w:top w:val="none" w:sz="0" w:space="0" w:color="auto"/>
        <w:left w:val="none" w:sz="0" w:space="0" w:color="auto"/>
        <w:bottom w:val="none" w:sz="0" w:space="0" w:color="auto"/>
        <w:right w:val="none" w:sz="0" w:space="0" w:color="auto"/>
      </w:divBdr>
      <w:divsChild>
        <w:div w:id="760024210">
          <w:marLeft w:val="0"/>
          <w:marRight w:val="0"/>
          <w:marTop w:val="0"/>
          <w:marBottom w:val="0"/>
          <w:divBdr>
            <w:top w:val="none" w:sz="0" w:space="0" w:color="auto"/>
            <w:left w:val="none" w:sz="0" w:space="0" w:color="auto"/>
            <w:bottom w:val="none" w:sz="0" w:space="0" w:color="auto"/>
            <w:right w:val="none" w:sz="0" w:space="0" w:color="auto"/>
          </w:divBdr>
          <w:divsChild>
            <w:div w:id="90939141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8256368">
      <w:bodyDiv w:val="1"/>
      <w:marLeft w:val="0"/>
      <w:marRight w:val="0"/>
      <w:marTop w:val="0"/>
      <w:marBottom w:val="0"/>
      <w:divBdr>
        <w:top w:val="none" w:sz="0" w:space="0" w:color="auto"/>
        <w:left w:val="none" w:sz="0" w:space="0" w:color="auto"/>
        <w:bottom w:val="none" w:sz="0" w:space="0" w:color="auto"/>
        <w:right w:val="none" w:sz="0" w:space="0" w:color="auto"/>
      </w:divBdr>
    </w:div>
    <w:div w:id="1105612443">
      <w:bodyDiv w:val="1"/>
      <w:marLeft w:val="0"/>
      <w:marRight w:val="0"/>
      <w:marTop w:val="0"/>
      <w:marBottom w:val="0"/>
      <w:divBdr>
        <w:top w:val="none" w:sz="0" w:space="0" w:color="auto"/>
        <w:left w:val="none" w:sz="0" w:space="0" w:color="auto"/>
        <w:bottom w:val="none" w:sz="0" w:space="0" w:color="auto"/>
        <w:right w:val="none" w:sz="0" w:space="0" w:color="auto"/>
      </w:divBdr>
    </w:div>
    <w:div w:id="1129906535">
      <w:bodyDiv w:val="1"/>
      <w:marLeft w:val="0"/>
      <w:marRight w:val="0"/>
      <w:marTop w:val="0"/>
      <w:marBottom w:val="0"/>
      <w:divBdr>
        <w:top w:val="none" w:sz="0" w:space="0" w:color="auto"/>
        <w:left w:val="none" w:sz="0" w:space="0" w:color="auto"/>
        <w:bottom w:val="none" w:sz="0" w:space="0" w:color="auto"/>
        <w:right w:val="none" w:sz="0" w:space="0" w:color="auto"/>
      </w:divBdr>
      <w:divsChild>
        <w:div w:id="1005938547">
          <w:marLeft w:val="0"/>
          <w:marRight w:val="0"/>
          <w:marTop w:val="0"/>
          <w:marBottom w:val="0"/>
          <w:divBdr>
            <w:top w:val="none" w:sz="0" w:space="0" w:color="auto"/>
            <w:left w:val="none" w:sz="0" w:space="0" w:color="auto"/>
            <w:bottom w:val="none" w:sz="0" w:space="0" w:color="auto"/>
            <w:right w:val="none" w:sz="0" w:space="0" w:color="auto"/>
          </w:divBdr>
          <w:divsChild>
            <w:div w:id="1226143107">
              <w:marLeft w:val="0"/>
              <w:marRight w:val="0"/>
              <w:marTop w:val="0"/>
              <w:marBottom w:val="0"/>
              <w:divBdr>
                <w:top w:val="none" w:sz="0" w:space="0" w:color="auto"/>
                <w:left w:val="none" w:sz="0" w:space="0" w:color="auto"/>
                <w:bottom w:val="none" w:sz="0" w:space="0" w:color="auto"/>
                <w:right w:val="none" w:sz="0" w:space="0" w:color="auto"/>
              </w:divBdr>
              <w:divsChild>
                <w:div w:id="1688798674">
                  <w:marLeft w:val="0"/>
                  <w:marRight w:val="0"/>
                  <w:marTop w:val="0"/>
                  <w:marBottom w:val="0"/>
                  <w:divBdr>
                    <w:top w:val="none" w:sz="0" w:space="0" w:color="auto"/>
                    <w:left w:val="none" w:sz="0" w:space="0" w:color="auto"/>
                    <w:bottom w:val="none" w:sz="0" w:space="0" w:color="auto"/>
                    <w:right w:val="none" w:sz="0" w:space="0" w:color="auto"/>
                  </w:divBdr>
                  <w:divsChild>
                    <w:div w:id="30693358">
                      <w:marLeft w:val="0"/>
                      <w:marRight w:val="0"/>
                      <w:marTop w:val="0"/>
                      <w:marBottom w:val="0"/>
                      <w:divBdr>
                        <w:top w:val="none" w:sz="0" w:space="0" w:color="auto"/>
                        <w:left w:val="none" w:sz="0" w:space="0" w:color="auto"/>
                        <w:bottom w:val="none" w:sz="0" w:space="0" w:color="auto"/>
                        <w:right w:val="none" w:sz="0" w:space="0" w:color="auto"/>
                      </w:divBdr>
                      <w:divsChild>
                        <w:div w:id="1973106">
                          <w:marLeft w:val="240"/>
                          <w:marRight w:val="60"/>
                          <w:marTop w:val="0"/>
                          <w:marBottom w:val="0"/>
                          <w:divBdr>
                            <w:top w:val="none" w:sz="0" w:space="0" w:color="auto"/>
                            <w:left w:val="none" w:sz="0" w:space="0" w:color="auto"/>
                            <w:bottom w:val="single" w:sz="6" w:space="3" w:color="666666"/>
                            <w:right w:val="none" w:sz="0" w:space="0" w:color="auto"/>
                          </w:divBdr>
                          <w:divsChild>
                            <w:div w:id="2034987650">
                              <w:marLeft w:val="0"/>
                              <w:marRight w:val="2640"/>
                              <w:marTop w:val="0"/>
                              <w:marBottom w:val="360"/>
                              <w:divBdr>
                                <w:top w:val="none" w:sz="0" w:space="0" w:color="auto"/>
                                <w:left w:val="none" w:sz="0" w:space="0" w:color="auto"/>
                                <w:bottom w:val="none" w:sz="0" w:space="0" w:color="auto"/>
                                <w:right w:val="none" w:sz="0" w:space="0" w:color="auto"/>
                              </w:divBdr>
                              <w:divsChild>
                                <w:div w:id="1660382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940076">
      <w:bodyDiv w:val="1"/>
      <w:marLeft w:val="0"/>
      <w:marRight w:val="0"/>
      <w:marTop w:val="0"/>
      <w:marBottom w:val="0"/>
      <w:divBdr>
        <w:top w:val="none" w:sz="0" w:space="0" w:color="auto"/>
        <w:left w:val="none" w:sz="0" w:space="0" w:color="auto"/>
        <w:bottom w:val="none" w:sz="0" w:space="0" w:color="auto"/>
        <w:right w:val="none" w:sz="0" w:space="0" w:color="auto"/>
      </w:divBdr>
      <w:divsChild>
        <w:div w:id="979501975">
          <w:marLeft w:val="0"/>
          <w:marRight w:val="0"/>
          <w:marTop w:val="0"/>
          <w:marBottom w:val="0"/>
          <w:divBdr>
            <w:top w:val="none" w:sz="0" w:space="0" w:color="auto"/>
            <w:left w:val="none" w:sz="0" w:space="0" w:color="auto"/>
            <w:bottom w:val="none" w:sz="0" w:space="0" w:color="auto"/>
            <w:right w:val="none" w:sz="0" w:space="0" w:color="auto"/>
          </w:divBdr>
          <w:divsChild>
            <w:div w:id="878011611">
              <w:marLeft w:val="0"/>
              <w:marRight w:val="0"/>
              <w:marTop w:val="0"/>
              <w:marBottom w:val="0"/>
              <w:divBdr>
                <w:top w:val="none" w:sz="0" w:space="0" w:color="auto"/>
                <w:left w:val="none" w:sz="0" w:space="0" w:color="auto"/>
                <w:bottom w:val="none" w:sz="0" w:space="0" w:color="auto"/>
                <w:right w:val="none" w:sz="0" w:space="0" w:color="auto"/>
              </w:divBdr>
              <w:divsChild>
                <w:div w:id="2096247513">
                  <w:marLeft w:val="0"/>
                  <w:marRight w:val="0"/>
                  <w:marTop w:val="0"/>
                  <w:marBottom w:val="0"/>
                  <w:divBdr>
                    <w:top w:val="none" w:sz="0" w:space="0" w:color="auto"/>
                    <w:left w:val="none" w:sz="0" w:space="0" w:color="auto"/>
                    <w:bottom w:val="none" w:sz="0" w:space="0" w:color="auto"/>
                    <w:right w:val="none" w:sz="0" w:space="0" w:color="auto"/>
                  </w:divBdr>
                  <w:divsChild>
                    <w:div w:id="226916684">
                      <w:marLeft w:val="0"/>
                      <w:marRight w:val="0"/>
                      <w:marTop w:val="0"/>
                      <w:marBottom w:val="0"/>
                      <w:divBdr>
                        <w:top w:val="none" w:sz="0" w:space="0" w:color="auto"/>
                        <w:left w:val="none" w:sz="0" w:space="0" w:color="auto"/>
                        <w:bottom w:val="none" w:sz="0" w:space="0" w:color="auto"/>
                        <w:right w:val="none" w:sz="0" w:space="0" w:color="auto"/>
                      </w:divBdr>
                      <w:divsChild>
                        <w:div w:id="1364673488">
                          <w:marLeft w:val="240"/>
                          <w:marRight w:val="60"/>
                          <w:marTop w:val="0"/>
                          <w:marBottom w:val="0"/>
                          <w:divBdr>
                            <w:top w:val="none" w:sz="0" w:space="0" w:color="auto"/>
                            <w:left w:val="none" w:sz="0" w:space="0" w:color="auto"/>
                            <w:bottom w:val="single" w:sz="6" w:space="3" w:color="666666"/>
                            <w:right w:val="none" w:sz="0" w:space="0" w:color="auto"/>
                          </w:divBdr>
                          <w:divsChild>
                            <w:div w:id="748621393">
                              <w:marLeft w:val="0"/>
                              <w:marRight w:val="2640"/>
                              <w:marTop w:val="0"/>
                              <w:marBottom w:val="360"/>
                              <w:divBdr>
                                <w:top w:val="none" w:sz="0" w:space="0" w:color="auto"/>
                                <w:left w:val="none" w:sz="0" w:space="0" w:color="auto"/>
                                <w:bottom w:val="none" w:sz="0" w:space="0" w:color="auto"/>
                                <w:right w:val="none" w:sz="0" w:space="0" w:color="auto"/>
                              </w:divBdr>
                              <w:divsChild>
                                <w:div w:id="1963806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94739">
      <w:bodyDiv w:val="1"/>
      <w:marLeft w:val="0"/>
      <w:marRight w:val="0"/>
      <w:marTop w:val="225"/>
      <w:marBottom w:val="150"/>
      <w:divBdr>
        <w:top w:val="none" w:sz="0" w:space="0" w:color="auto"/>
        <w:left w:val="none" w:sz="0" w:space="0" w:color="auto"/>
        <w:bottom w:val="none" w:sz="0" w:space="0" w:color="auto"/>
        <w:right w:val="none" w:sz="0" w:space="0" w:color="auto"/>
      </w:divBdr>
      <w:divsChild>
        <w:div w:id="1805195741">
          <w:marLeft w:val="0"/>
          <w:marRight w:val="0"/>
          <w:marTop w:val="0"/>
          <w:marBottom w:val="0"/>
          <w:divBdr>
            <w:top w:val="none" w:sz="0" w:space="0" w:color="auto"/>
            <w:left w:val="none" w:sz="0" w:space="0" w:color="auto"/>
            <w:bottom w:val="none" w:sz="0" w:space="0" w:color="auto"/>
            <w:right w:val="none" w:sz="0" w:space="0" w:color="auto"/>
          </w:divBdr>
          <w:divsChild>
            <w:div w:id="1035545079">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174492334">
      <w:bodyDiv w:val="1"/>
      <w:marLeft w:val="0"/>
      <w:marRight w:val="0"/>
      <w:marTop w:val="0"/>
      <w:marBottom w:val="0"/>
      <w:divBdr>
        <w:top w:val="none" w:sz="0" w:space="0" w:color="auto"/>
        <w:left w:val="none" w:sz="0" w:space="0" w:color="auto"/>
        <w:bottom w:val="none" w:sz="0" w:space="0" w:color="auto"/>
        <w:right w:val="none" w:sz="0" w:space="0" w:color="auto"/>
      </w:divBdr>
      <w:divsChild>
        <w:div w:id="240024356">
          <w:marLeft w:val="0"/>
          <w:marRight w:val="0"/>
          <w:marTop w:val="0"/>
          <w:marBottom w:val="0"/>
          <w:divBdr>
            <w:top w:val="none" w:sz="0" w:space="0" w:color="auto"/>
            <w:left w:val="none" w:sz="0" w:space="0" w:color="auto"/>
            <w:bottom w:val="none" w:sz="0" w:space="0" w:color="auto"/>
            <w:right w:val="none" w:sz="0" w:space="0" w:color="auto"/>
          </w:divBdr>
          <w:divsChild>
            <w:div w:id="329261235">
              <w:marLeft w:val="0"/>
              <w:marRight w:val="0"/>
              <w:marTop w:val="0"/>
              <w:marBottom w:val="0"/>
              <w:divBdr>
                <w:top w:val="none" w:sz="0" w:space="0" w:color="auto"/>
                <w:left w:val="none" w:sz="0" w:space="0" w:color="auto"/>
                <w:bottom w:val="none" w:sz="0" w:space="0" w:color="auto"/>
                <w:right w:val="none" w:sz="0" w:space="0" w:color="auto"/>
              </w:divBdr>
              <w:divsChild>
                <w:div w:id="2019041770">
                  <w:marLeft w:val="0"/>
                  <w:marRight w:val="0"/>
                  <w:marTop w:val="0"/>
                  <w:marBottom w:val="0"/>
                  <w:divBdr>
                    <w:top w:val="none" w:sz="0" w:space="0" w:color="auto"/>
                    <w:left w:val="none" w:sz="0" w:space="0" w:color="auto"/>
                    <w:bottom w:val="none" w:sz="0" w:space="0" w:color="auto"/>
                    <w:right w:val="none" w:sz="0" w:space="0" w:color="auto"/>
                  </w:divBdr>
                  <w:divsChild>
                    <w:div w:id="1834367440">
                      <w:marLeft w:val="0"/>
                      <w:marRight w:val="0"/>
                      <w:marTop w:val="0"/>
                      <w:marBottom w:val="0"/>
                      <w:divBdr>
                        <w:top w:val="none" w:sz="0" w:space="0" w:color="auto"/>
                        <w:left w:val="none" w:sz="0" w:space="0" w:color="auto"/>
                        <w:bottom w:val="none" w:sz="0" w:space="0" w:color="auto"/>
                        <w:right w:val="none" w:sz="0" w:space="0" w:color="auto"/>
                      </w:divBdr>
                      <w:divsChild>
                        <w:div w:id="485321715">
                          <w:marLeft w:val="240"/>
                          <w:marRight w:val="60"/>
                          <w:marTop w:val="0"/>
                          <w:marBottom w:val="0"/>
                          <w:divBdr>
                            <w:top w:val="none" w:sz="0" w:space="0" w:color="auto"/>
                            <w:left w:val="none" w:sz="0" w:space="0" w:color="auto"/>
                            <w:bottom w:val="single" w:sz="6" w:space="3" w:color="666666"/>
                            <w:right w:val="none" w:sz="0" w:space="0" w:color="auto"/>
                          </w:divBdr>
                          <w:divsChild>
                            <w:div w:id="804466045">
                              <w:marLeft w:val="0"/>
                              <w:marRight w:val="2640"/>
                              <w:marTop w:val="0"/>
                              <w:marBottom w:val="360"/>
                              <w:divBdr>
                                <w:top w:val="none" w:sz="0" w:space="0" w:color="auto"/>
                                <w:left w:val="none" w:sz="0" w:space="0" w:color="auto"/>
                                <w:bottom w:val="none" w:sz="0" w:space="0" w:color="auto"/>
                                <w:right w:val="none" w:sz="0" w:space="0" w:color="auto"/>
                              </w:divBdr>
                              <w:divsChild>
                                <w:div w:id="500436934">
                                  <w:marLeft w:val="0"/>
                                  <w:marRight w:val="0"/>
                                  <w:marTop w:val="240"/>
                                  <w:marBottom w:val="0"/>
                                  <w:divBdr>
                                    <w:top w:val="none" w:sz="0" w:space="0" w:color="auto"/>
                                    <w:left w:val="none" w:sz="0" w:space="0" w:color="auto"/>
                                    <w:bottom w:val="none" w:sz="0" w:space="0" w:color="auto"/>
                                    <w:right w:val="none" w:sz="0" w:space="0" w:color="auto"/>
                                  </w:divBdr>
                                  <w:divsChild>
                                    <w:div w:id="1657105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427000">
      <w:bodyDiv w:val="1"/>
      <w:marLeft w:val="0"/>
      <w:marRight w:val="0"/>
      <w:marTop w:val="0"/>
      <w:marBottom w:val="0"/>
      <w:divBdr>
        <w:top w:val="none" w:sz="0" w:space="0" w:color="auto"/>
        <w:left w:val="none" w:sz="0" w:space="0" w:color="auto"/>
        <w:bottom w:val="none" w:sz="0" w:space="0" w:color="auto"/>
        <w:right w:val="none" w:sz="0" w:space="0" w:color="auto"/>
      </w:divBdr>
      <w:divsChild>
        <w:div w:id="1127967797">
          <w:marLeft w:val="0"/>
          <w:marRight w:val="0"/>
          <w:marTop w:val="0"/>
          <w:marBottom w:val="0"/>
          <w:divBdr>
            <w:top w:val="none" w:sz="0" w:space="0" w:color="auto"/>
            <w:left w:val="none" w:sz="0" w:space="0" w:color="auto"/>
            <w:bottom w:val="none" w:sz="0" w:space="0" w:color="auto"/>
            <w:right w:val="none" w:sz="0" w:space="0" w:color="auto"/>
          </w:divBdr>
          <w:divsChild>
            <w:div w:id="1800537851">
              <w:marLeft w:val="0"/>
              <w:marRight w:val="0"/>
              <w:marTop w:val="0"/>
              <w:marBottom w:val="0"/>
              <w:divBdr>
                <w:top w:val="none" w:sz="0" w:space="0" w:color="auto"/>
                <w:left w:val="none" w:sz="0" w:space="0" w:color="auto"/>
                <w:bottom w:val="none" w:sz="0" w:space="0" w:color="auto"/>
                <w:right w:val="none" w:sz="0" w:space="0" w:color="auto"/>
              </w:divBdr>
              <w:divsChild>
                <w:div w:id="813302757">
                  <w:marLeft w:val="0"/>
                  <w:marRight w:val="0"/>
                  <w:marTop w:val="0"/>
                  <w:marBottom w:val="0"/>
                  <w:divBdr>
                    <w:top w:val="none" w:sz="0" w:space="0" w:color="auto"/>
                    <w:left w:val="none" w:sz="0" w:space="0" w:color="auto"/>
                    <w:bottom w:val="none" w:sz="0" w:space="0" w:color="auto"/>
                    <w:right w:val="none" w:sz="0" w:space="0" w:color="auto"/>
                  </w:divBdr>
                  <w:divsChild>
                    <w:div w:id="239877092">
                      <w:marLeft w:val="0"/>
                      <w:marRight w:val="0"/>
                      <w:marTop w:val="0"/>
                      <w:marBottom w:val="0"/>
                      <w:divBdr>
                        <w:top w:val="none" w:sz="0" w:space="0" w:color="auto"/>
                        <w:left w:val="none" w:sz="0" w:space="0" w:color="auto"/>
                        <w:bottom w:val="none" w:sz="0" w:space="0" w:color="auto"/>
                        <w:right w:val="none" w:sz="0" w:space="0" w:color="auto"/>
                      </w:divBdr>
                      <w:divsChild>
                        <w:div w:id="1947154466">
                          <w:marLeft w:val="240"/>
                          <w:marRight w:val="60"/>
                          <w:marTop w:val="0"/>
                          <w:marBottom w:val="0"/>
                          <w:divBdr>
                            <w:top w:val="none" w:sz="0" w:space="0" w:color="auto"/>
                            <w:left w:val="none" w:sz="0" w:space="0" w:color="auto"/>
                            <w:bottom w:val="single" w:sz="6" w:space="3" w:color="666666"/>
                            <w:right w:val="none" w:sz="0" w:space="0" w:color="auto"/>
                          </w:divBdr>
                          <w:divsChild>
                            <w:div w:id="751783924">
                              <w:marLeft w:val="0"/>
                              <w:marRight w:val="2640"/>
                              <w:marTop w:val="0"/>
                              <w:marBottom w:val="360"/>
                              <w:divBdr>
                                <w:top w:val="none" w:sz="0" w:space="0" w:color="auto"/>
                                <w:left w:val="none" w:sz="0" w:space="0" w:color="auto"/>
                                <w:bottom w:val="none" w:sz="0" w:space="0" w:color="auto"/>
                                <w:right w:val="none" w:sz="0" w:space="0" w:color="auto"/>
                              </w:divBdr>
                              <w:divsChild>
                                <w:div w:id="17195463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7375">
      <w:bodyDiv w:val="1"/>
      <w:marLeft w:val="0"/>
      <w:marRight w:val="0"/>
      <w:marTop w:val="0"/>
      <w:marBottom w:val="0"/>
      <w:divBdr>
        <w:top w:val="none" w:sz="0" w:space="0" w:color="auto"/>
        <w:left w:val="none" w:sz="0" w:space="0" w:color="auto"/>
        <w:bottom w:val="none" w:sz="0" w:space="0" w:color="auto"/>
        <w:right w:val="none" w:sz="0" w:space="0" w:color="auto"/>
      </w:divBdr>
    </w:div>
    <w:div w:id="1205604067">
      <w:bodyDiv w:val="1"/>
      <w:marLeft w:val="0"/>
      <w:marRight w:val="0"/>
      <w:marTop w:val="0"/>
      <w:marBottom w:val="0"/>
      <w:divBdr>
        <w:top w:val="none" w:sz="0" w:space="0" w:color="auto"/>
        <w:left w:val="none" w:sz="0" w:space="0" w:color="auto"/>
        <w:bottom w:val="none" w:sz="0" w:space="0" w:color="auto"/>
        <w:right w:val="none" w:sz="0" w:space="0" w:color="auto"/>
      </w:divBdr>
    </w:div>
    <w:div w:id="1250118942">
      <w:bodyDiv w:val="1"/>
      <w:marLeft w:val="0"/>
      <w:marRight w:val="0"/>
      <w:marTop w:val="0"/>
      <w:marBottom w:val="0"/>
      <w:divBdr>
        <w:top w:val="none" w:sz="0" w:space="0" w:color="auto"/>
        <w:left w:val="none" w:sz="0" w:space="0" w:color="auto"/>
        <w:bottom w:val="none" w:sz="0" w:space="0" w:color="auto"/>
        <w:right w:val="none" w:sz="0" w:space="0" w:color="auto"/>
      </w:divBdr>
      <w:divsChild>
        <w:div w:id="2018077198">
          <w:marLeft w:val="0"/>
          <w:marRight w:val="0"/>
          <w:marTop w:val="0"/>
          <w:marBottom w:val="0"/>
          <w:divBdr>
            <w:top w:val="none" w:sz="0" w:space="0" w:color="auto"/>
            <w:left w:val="none" w:sz="0" w:space="0" w:color="auto"/>
            <w:bottom w:val="none" w:sz="0" w:space="0" w:color="auto"/>
            <w:right w:val="none" w:sz="0" w:space="0" w:color="auto"/>
          </w:divBdr>
          <w:divsChild>
            <w:div w:id="898714566">
              <w:marLeft w:val="0"/>
              <w:marRight w:val="0"/>
              <w:marTop w:val="0"/>
              <w:marBottom w:val="0"/>
              <w:divBdr>
                <w:top w:val="none" w:sz="0" w:space="0" w:color="auto"/>
                <w:left w:val="none" w:sz="0" w:space="0" w:color="auto"/>
                <w:bottom w:val="none" w:sz="0" w:space="0" w:color="auto"/>
                <w:right w:val="none" w:sz="0" w:space="0" w:color="auto"/>
              </w:divBdr>
              <w:divsChild>
                <w:div w:id="2085637180">
                  <w:marLeft w:val="0"/>
                  <w:marRight w:val="0"/>
                  <w:marTop w:val="0"/>
                  <w:marBottom w:val="0"/>
                  <w:divBdr>
                    <w:top w:val="none" w:sz="0" w:space="0" w:color="auto"/>
                    <w:left w:val="none" w:sz="0" w:space="0" w:color="auto"/>
                    <w:bottom w:val="none" w:sz="0" w:space="0" w:color="auto"/>
                    <w:right w:val="none" w:sz="0" w:space="0" w:color="auto"/>
                  </w:divBdr>
                  <w:divsChild>
                    <w:div w:id="1054505679">
                      <w:marLeft w:val="0"/>
                      <w:marRight w:val="0"/>
                      <w:marTop w:val="0"/>
                      <w:marBottom w:val="0"/>
                      <w:divBdr>
                        <w:top w:val="none" w:sz="0" w:space="0" w:color="auto"/>
                        <w:left w:val="none" w:sz="0" w:space="0" w:color="auto"/>
                        <w:bottom w:val="none" w:sz="0" w:space="0" w:color="auto"/>
                        <w:right w:val="none" w:sz="0" w:space="0" w:color="auto"/>
                      </w:divBdr>
                      <w:divsChild>
                        <w:div w:id="170265042">
                          <w:marLeft w:val="240"/>
                          <w:marRight w:val="60"/>
                          <w:marTop w:val="0"/>
                          <w:marBottom w:val="0"/>
                          <w:divBdr>
                            <w:top w:val="none" w:sz="0" w:space="0" w:color="auto"/>
                            <w:left w:val="none" w:sz="0" w:space="0" w:color="auto"/>
                            <w:bottom w:val="single" w:sz="6" w:space="3" w:color="666666"/>
                            <w:right w:val="none" w:sz="0" w:space="0" w:color="auto"/>
                          </w:divBdr>
                          <w:divsChild>
                            <w:div w:id="1067873392">
                              <w:marLeft w:val="0"/>
                              <w:marRight w:val="2640"/>
                              <w:marTop w:val="0"/>
                              <w:marBottom w:val="360"/>
                              <w:divBdr>
                                <w:top w:val="none" w:sz="0" w:space="0" w:color="auto"/>
                                <w:left w:val="none" w:sz="0" w:space="0" w:color="auto"/>
                                <w:bottom w:val="none" w:sz="0" w:space="0" w:color="auto"/>
                                <w:right w:val="none" w:sz="0" w:space="0" w:color="auto"/>
                              </w:divBdr>
                              <w:divsChild>
                                <w:div w:id="1634867407">
                                  <w:marLeft w:val="0"/>
                                  <w:marRight w:val="0"/>
                                  <w:marTop w:val="240"/>
                                  <w:marBottom w:val="0"/>
                                  <w:divBdr>
                                    <w:top w:val="none" w:sz="0" w:space="0" w:color="auto"/>
                                    <w:left w:val="none" w:sz="0" w:space="0" w:color="auto"/>
                                    <w:bottom w:val="none" w:sz="0" w:space="0" w:color="auto"/>
                                    <w:right w:val="none" w:sz="0" w:space="0" w:color="auto"/>
                                  </w:divBdr>
                                  <w:divsChild>
                                    <w:div w:id="1152479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860012">
      <w:bodyDiv w:val="1"/>
      <w:marLeft w:val="0"/>
      <w:marRight w:val="0"/>
      <w:marTop w:val="0"/>
      <w:marBottom w:val="0"/>
      <w:divBdr>
        <w:top w:val="none" w:sz="0" w:space="0" w:color="auto"/>
        <w:left w:val="none" w:sz="0" w:space="0" w:color="auto"/>
        <w:bottom w:val="none" w:sz="0" w:space="0" w:color="auto"/>
        <w:right w:val="none" w:sz="0" w:space="0" w:color="auto"/>
      </w:divBdr>
      <w:divsChild>
        <w:div w:id="1188057132">
          <w:marLeft w:val="0"/>
          <w:marRight w:val="0"/>
          <w:marTop w:val="0"/>
          <w:marBottom w:val="0"/>
          <w:divBdr>
            <w:top w:val="none" w:sz="0" w:space="0" w:color="auto"/>
            <w:left w:val="none" w:sz="0" w:space="0" w:color="auto"/>
            <w:bottom w:val="none" w:sz="0" w:space="0" w:color="auto"/>
            <w:right w:val="none" w:sz="0" w:space="0" w:color="auto"/>
          </w:divBdr>
          <w:divsChild>
            <w:div w:id="712005750">
              <w:marLeft w:val="0"/>
              <w:marRight w:val="0"/>
              <w:marTop w:val="0"/>
              <w:marBottom w:val="0"/>
              <w:divBdr>
                <w:top w:val="none" w:sz="0" w:space="0" w:color="auto"/>
                <w:left w:val="none" w:sz="0" w:space="0" w:color="auto"/>
                <w:bottom w:val="none" w:sz="0" w:space="0" w:color="auto"/>
                <w:right w:val="none" w:sz="0" w:space="0" w:color="auto"/>
              </w:divBdr>
              <w:divsChild>
                <w:div w:id="1489443396">
                  <w:marLeft w:val="0"/>
                  <w:marRight w:val="0"/>
                  <w:marTop w:val="0"/>
                  <w:marBottom w:val="0"/>
                  <w:divBdr>
                    <w:top w:val="none" w:sz="0" w:space="0" w:color="auto"/>
                    <w:left w:val="none" w:sz="0" w:space="0" w:color="auto"/>
                    <w:bottom w:val="none" w:sz="0" w:space="0" w:color="auto"/>
                    <w:right w:val="none" w:sz="0" w:space="0" w:color="auto"/>
                  </w:divBdr>
                  <w:divsChild>
                    <w:div w:id="1960065754">
                      <w:marLeft w:val="0"/>
                      <w:marRight w:val="0"/>
                      <w:marTop w:val="0"/>
                      <w:marBottom w:val="0"/>
                      <w:divBdr>
                        <w:top w:val="none" w:sz="0" w:space="0" w:color="auto"/>
                        <w:left w:val="none" w:sz="0" w:space="0" w:color="auto"/>
                        <w:bottom w:val="none" w:sz="0" w:space="0" w:color="auto"/>
                        <w:right w:val="none" w:sz="0" w:space="0" w:color="auto"/>
                      </w:divBdr>
                      <w:divsChild>
                        <w:div w:id="1389568229">
                          <w:marLeft w:val="240"/>
                          <w:marRight w:val="60"/>
                          <w:marTop w:val="0"/>
                          <w:marBottom w:val="0"/>
                          <w:divBdr>
                            <w:top w:val="none" w:sz="0" w:space="0" w:color="auto"/>
                            <w:left w:val="none" w:sz="0" w:space="0" w:color="auto"/>
                            <w:bottom w:val="single" w:sz="6" w:space="3" w:color="666666"/>
                            <w:right w:val="none" w:sz="0" w:space="0" w:color="auto"/>
                          </w:divBdr>
                          <w:divsChild>
                            <w:div w:id="286861333">
                              <w:marLeft w:val="0"/>
                              <w:marRight w:val="2640"/>
                              <w:marTop w:val="0"/>
                              <w:marBottom w:val="360"/>
                              <w:divBdr>
                                <w:top w:val="none" w:sz="0" w:space="0" w:color="auto"/>
                                <w:left w:val="none" w:sz="0" w:space="0" w:color="auto"/>
                                <w:bottom w:val="none" w:sz="0" w:space="0" w:color="auto"/>
                                <w:right w:val="none" w:sz="0" w:space="0" w:color="auto"/>
                              </w:divBdr>
                              <w:divsChild>
                                <w:div w:id="676930226">
                                  <w:marLeft w:val="0"/>
                                  <w:marRight w:val="0"/>
                                  <w:marTop w:val="240"/>
                                  <w:marBottom w:val="0"/>
                                  <w:divBdr>
                                    <w:top w:val="none" w:sz="0" w:space="0" w:color="auto"/>
                                    <w:left w:val="none" w:sz="0" w:space="0" w:color="auto"/>
                                    <w:bottom w:val="none" w:sz="0" w:space="0" w:color="auto"/>
                                    <w:right w:val="none" w:sz="0" w:space="0" w:color="auto"/>
                                  </w:divBdr>
                                  <w:divsChild>
                                    <w:div w:id="2049261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8847">
      <w:bodyDiv w:val="1"/>
      <w:marLeft w:val="0"/>
      <w:marRight w:val="0"/>
      <w:marTop w:val="0"/>
      <w:marBottom w:val="0"/>
      <w:divBdr>
        <w:top w:val="none" w:sz="0" w:space="0" w:color="auto"/>
        <w:left w:val="none" w:sz="0" w:space="0" w:color="auto"/>
        <w:bottom w:val="none" w:sz="0" w:space="0" w:color="auto"/>
        <w:right w:val="none" w:sz="0" w:space="0" w:color="auto"/>
      </w:divBdr>
    </w:div>
    <w:div w:id="1271083700">
      <w:bodyDiv w:val="1"/>
      <w:marLeft w:val="0"/>
      <w:marRight w:val="0"/>
      <w:marTop w:val="0"/>
      <w:marBottom w:val="0"/>
      <w:divBdr>
        <w:top w:val="none" w:sz="0" w:space="0" w:color="auto"/>
        <w:left w:val="none" w:sz="0" w:space="0" w:color="auto"/>
        <w:bottom w:val="none" w:sz="0" w:space="0" w:color="auto"/>
        <w:right w:val="none" w:sz="0" w:space="0" w:color="auto"/>
      </w:divBdr>
    </w:div>
    <w:div w:id="1271814954">
      <w:bodyDiv w:val="1"/>
      <w:marLeft w:val="0"/>
      <w:marRight w:val="0"/>
      <w:marTop w:val="225"/>
      <w:marBottom w:val="150"/>
      <w:divBdr>
        <w:top w:val="none" w:sz="0" w:space="0" w:color="auto"/>
        <w:left w:val="none" w:sz="0" w:space="0" w:color="auto"/>
        <w:bottom w:val="none" w:sz="0" w:space="0" w:color="auto"/>
        <w:right w:val="none" w:sz="0" w:space="0" w:color="auto"/>
      </w:divBdr>
      <w:divsChild>
        <w:div w:id="1147015978">
          <w:marLeft w:val="0"/>
          <w:marRight w:val="0"/>
          <w:marTop w:val="0"/>
          <w:marBottom w:val="0"/>
          <w:divBdr>
            <w:top w:val="none" w:sz="0" w:space="0" w:color="auto"/>
            <w:left w:val="none" w:sz="0" w:space="0" w:color="auto"/>
            <w:bottom w:val="none" w:sz="0" w:space="0" w:color="auto"/>
            <w:right w:val="none" w:sz="0" w:space="0" w:color="auto"/>
          </w:divBdr>
          <w:divsChild>
            <w:div w:id="11288178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89773811">
      <w:bodyDiv w:val="1"/>
      <w:marLeft w:val="0"/>
      <w:marRight w:val="0"/>
      <w:marTop w:val="225"/>
      <w:marBottom w:val="150"/>
      <w:divBdr>
        <w:top w:val="none" w:sz="0" w:space="0" w:color="auto"/>
        <w:left w:val="none" w:sz="0" w:space="0" w:color="auto"/>
        <w:bottom w:val="none" w:sz="0" w:space="0" w:color="auto"/>
        <w:right w:val="none" w:sz="0" w:space="0" w:color="auto"/>
      </w:divBdr>
      <w:divsChild>
        <w:div w:id="768040358">
          <w:marLeft w:val="0"/>
          <w:marRight w:val="0"/>
          <w:marTop w:val="0"/>
          <w:marBottom w:val="0"/>
          <w:divBdr>
            <w:top w:val="none" w:sz="0" w:space="0" w:color="auto"/>
            <w:left w:val="none" w:sz="0" w:space="0" w:color="auto"/>
            <w:bottom w:val="none" w:sz="0" w:space="0" w:color="auto"/>
            <w:right w:val="none" w:sz="0" w:space="0" w:color="auto"/>
          </w:divBdr>
          <w:divsChild>
            <w:div w:id="10754929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95214989">
      <w:bodyDiv w:val="1"/>
      <w:marLeft w:val="0"/>
      <w:marRight w:val="0"/>
      <w:marTop w:val="225"/>
      <w:marBottom w:val="150"/>
      <w:divBdr>
        <w:top w:val="none" w:sz="0" w:space="0" w:color="auto"/>
        <w:left w:val="none" w:sz="0" w:space="0" w:color="auto"/>
        <w:bottom w:val="none" w:sz="0" w:space="0" w:color="auto"/>
        <w:right w:val="none" w:sz="0" w:space="0" w:color="auto"/>
      </w:divBdr>
      <w:divsChild>
        <w:div w:id="559052834">
          <w:marLeft w:val="0"/>
          <w:marRight w:val="0"/>
          <w:marTop w:val="0"/>
          <w:marBottom w:val="0"/>
          <w:divBdr>
            <w:top w:val="none" w:sz="0" w:space="0" w:color="auto"/>
            <w:left w:val="none" w:sz="0" w:space="0" w:color="auto"/>
            <w:bottom w:val="none" w:sz="0" w:space="0" w:color="auto"/>
            <w:right w:val="none" w:sz="0" w:space="0" w:color="auto"/>
          </w:divBdr>
          <w:divsChild>
            <w:div w:id="1387724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6320928">
      <w:bodyDiv w:val="1"/>
      <w:marLeft w:val="0"/>
      <w:marRight w:val="0"/>
      <w:marTop w:val="225"/>
      <w:marBottom w:val="150"/>
      <w:divBdr>
        <w:top w:val="none" w:sz="0" w:space="0" w:color="auto"/>
        <w:left w:val="none" w:sz="0" w:space="0" w:color="auto"/>
        <w:bottom w:val="none" w:sz="0" w:space="0" w:color="auto"/>
        <w:right w:val="none" w:sz="0" w:space="0" w:color="auto"/>
      </w:divBdr>
      <w:divsChild>
        <w:div w:id="743836571">
          <w:marLeft w:val="0"/>
          <w:marRight w:val="0"/>
          <w:marTop w:val="0"/>
          <w:marBottom w:val="0"/>
          <w:divBdr>
            <w:top w:val="none" w:sz="0" w:space="0" w:color="auto"/>
            <w:left w:val="none" w:sz="0" w:space="0" w:color="auto"/>
            <w:bottom w:val="none" w:sz="0" w:space="0" w:color="auto"/>
            <w:right w:val="none" w:sz="0" w:space="0" w:color="auto"/>
          </w:divBdr>
          <w:divsChild>
            <w:div w:id="4387679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9364934">
      <w:bodyDiv w:val="1"/>
      <w:marLeft w:val="0"/>
      <w:marRight w:val="0"/>
      <w:marTop w:val="0"/>
      <w:marBottom w:val="0"/>
      <w:divBdr>
        <w:top w:val="none" w:sz="0" w:space="0" w:color="auto"/>
        <w:left w:val="none" w:sz="0" w:space="0" w:color="auto"/>
        <w:bottom w:val="none" w:sz="0" w:space="0" w:color="auto"/>
        <w:right w:val="none" w:sz="0" w:space="0" w:color="auto"/>
      </w:divBdr>
      <w:divsChild>
        <w:div w:id="1189684472">
          <w:marLeft w:val="0"/>
          <w:marRight w:val="0"/>
          <w:marTop w:val="0"/>
          <w:marBottom w:val="0"/>
          <w:divBdr>
            <w:top w:val="none" w:sz="0" w:space="0" w:color="auto"/>
            <w:left w:val="none" w:sz="0" w:space="0" w:color="auto"/>
            <w:bottom w:val="none" w:sz="0" w:space="0" w:color="auto"/>
            <w:right w:val="none" w:sz="0" w:space="0" w:color="auto"/>
          </w:divBdr>
          <w:divsChild>
            <w:div w:id="612859044">
              <w:marLeft w:val="0"/>
              <w:marRight w:val="0"/>
              <w:marTop w:val="0"/>
              <w:marBottom w:val="0"/>
              <w:divBdr>
                <w:top w:val="none" w:sz="0" w:space="0" w:color="auto"/>
                <w:left w:val="none" w:sz="0" w:space="0" w:color="auto"/>
                <w:bottom w:val="none" w:sz="0" w:space="0" w:color="auto"/>
                <w:right w:val="none" w:sz="0" w:space="0" w:color="auto"/>
              </w:divBdr>
              <w:divsChild>
                <w:div w:id="538594040">
                  <w:marLeft w:val="0"/>
                  <w:marRight w:val="0"/>
                  <w:marTop w:val="0"/>
                  <w:marBottom w:val="0"/>
                  <w:divBdr>
                    <w:top w:val="none" w:sz="0" w:space="0" w:color="auto"/>
                    <w:left w:val="none" w:sz="0" w:space="0" w:color="auto"/>
                    <w:bottom w:val="none" w:sz="0" w:space="0" w:color="auto"/>
                    <w:right w:val="none" w:sz="0" w:space="0" w:color="auto"/>
                  </w:divBdr>
                  <w:divsChild>
                    <w:div w:id="488865765">
                      <w:marLeft w:val="0"/>
                      <w:marRight w:val="0"/>
                      <w:marTop w:val="0"/>
                      <w:marBottom w:val="0"/>
                      <w:divBdr>
                        <w:top w:val="none" w:sz="0" w:space="0" w:color="auto"/>
                        <w:left w:val="none" w:sz="0" w:space="0" w:color="auto"/>
                        <w:bottom w:val="none" w:sz="0" w:space="0" w:color="auto"/>
                        <w:right w:val="none" w:sz="0" w:space="0" w:color="auto"/>
                      </w:divBdr>
                      <w:divsChild>
                        <w:div w:id="829567294">
                          <w:marLeft w:val="240"/>
                          <w:marRight w:val="60"/>
                          <w:marTop w:val="0"/>
                          <w:marBottom w:val="0"/>
                          <w:divBdr>
                            <w:top w:val="none" w:sz="0" w:space="0" w:color="auto"/>
                            <w:left w:val="none" w:sz="0" w:space="0" w:color="auto"/>
                            <w:bottom w:val="single" w:sz="6" w:space="3" w:color="666666"/>
                            <w:right w:val="none" w:sz="0" w:space="0" w:color="auto"/>
                          </w:divBdr>
                          <w:divsChild>
                            <w:div w:id="27024525">
                              <w:marLeft w:val="0"/>
                              <w:marRight w:val="2640"/>
                              <w:marTop w:val="0"/>
                              <w:marBottom w:val="360"/>
                              <w:divBdr>
                                <w:top w:val="none" w:sz="0" w:space="0" w:color="auto"/>
                                <w:left w:val="none" w:sz="0" w:space="0" w:color="auto"/>
                                <w:bottom w:val="none" w:sz="0" w:space="0" w:color="auto"/>
                                <w:right w:val="none" w:sz="0" w:space="0" w:color="auto"/>
                              </w:divBdr>
                              <w:divsChild>
                                <w:div w:id="2133597876">
                                  <w:marLeft w:val="0"/>
                                  <w:marRight w:val="0"/>
                                  <w:marTop w:val="240"/>
                                  <w:marBottom w:val="0"/>
                                  <w:divBdr>
                                    <w:top w:val="none" w:sz="0" w:space="0" w:color="auto"/>
                                    <w:left w:val="none" w:sz="0" w:space="0" w:color="auto"/>
                                    <w:bottom w:val="none" w:sz="0" w:space="0" w:color="auto"/>
                                    <w:right w:val="none" w:sz="0" w:space="0" w:color="auto"/>
                                  </w:divBdr>
                                  <w:divsChild>
                                    <w:div w:id="236673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48247">
      <w:bodyDiv w:val="1"/>
      <w:marLeft w:val="0"/>
      <w:marRight w:val="0"/>
      <w:marTop w:val="225"/>
      <w:marBottom w:val="150"/>
      <w:divBdr>
        <w:top w:val="none" w:sz="0" w:space="0" w:color="auto"/>
        <w:left w:val="none" w:sz="0" w:space="0" w:color="auto"/>
        <w:bottom w:val="none" w:sz="0" w:space="0" w:color="auto"/>
        <w:right w:val="none" w:sz="0" w:space="0" w:color="auto"/>
      </w:divBdr>
      <w:divsChild>
        <w:div w:id="1130169343">
          <w:marLeft w:val="0"/>
          <w:marRight w:val="0"/>
          <w:marTop w:val="0"/>
          <w:marBottom w:val="0"/>
          <w:divBdr>
            <w:top w:val="none" w:sz="0" w:space="0" w:color="auto"/>
            <w:left w:val="none" w:sz="0" w:space="0" w:color="auto"/>
            <w:bottom w:val="none" w:sz="0" w:space="0" w:color="auto"/>
            <w:right w:val="none" w:sz="0" w:space="0" w:color="auto"/>
          </w:divBdr>
          <w:divsChild>
            <w:div w:id="64713062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48824123">
      <w:bodyDiv w:val="1"/>
      <w:marLeft w:val="0"/>
      <w:marRight w:val="0"/>
      <w:marTop w:val="225"/>
      <w:marBottom w:val="150"/>
      <w:divBdr>
        <w:top w:val="none" w:sz="0" w:space="0" w:color="auto"/>
        <w:left w:val="none" w:sz="0" w:space="0" w:color="auto"/>
        <w:bottom w:val="none" w:sz="0" w:space="0" w:color="auto"/>
        <w:right w:val="none" w:sz="0" w:space="0" w:color="auto"/>
      </w:divBdr>
      <w:divsChild>
        <w:div w:id="85150147">
          <w:marLeft w:val="0"/>
          <w:marRight w:val="0"/>
          <w:marTop w:val="0"/>
          <w:marBottom w:val="0"/>
          <w:divBdr>
            <w:top w:val="none" w:sz="0" w:space="0" w:color="auto"/>
            <w:left w:val="none" w:sz="0" w:space="0" w:color="auto"/>
            <w:bottom w:val="none" w:sz="0" w:space="0" w:color="auto"/>
            <w:right w:val="none" w:sz="0" w:space="0" w:color="auto"/>
          </w:divBdr>
          <w:divsChild>
            <w:div w:id="153449237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4789458">
      <w:bodyDiv w:val="1"/>
      <w:marLeft w:val="0"/>
      <w:marRight w:val="0"/>
      <w:marTop w:val="225"/>
      <w:marBottom w:val="150"/>
      <w:divBdr>
        <w:top w:val="none" w:sz="0" w:space="0" w:color="auto"/>
        <w:left w:val="none" w:sz="0" w:space="0" w:color="auto"/>
        <w:bottom w:val="none" w:sz="0" w:space="0" w:color="auto"/>
        <w:right w:val="none" w:sz="0" w:space="0" w:color="auto"/>
      </w:divBdr>
      <w:divsChild>
        <w:div w:id="1980766095">
          <w:marLeft w:val="0"/>
          <w:marRight w:val="0"/>
          <w:marTop w:val="0"/>
          <w:marBottom w:val="0"/>
          <w:divBdr>
            <w:top w:val="none" w:sz="0" w:space="0" w:color="auto"/>
            <w:left w:val="none" w:sz="0" w:space="0" w:color="auto"/>
            <w:bottom w:val="none" w:sz="0" w:space="0" w:color="auto"/>
            <w:right w:val="none" w:sz="0" w:space="0" w:color="auto"/>
          </w:divBdr>
          <w:divsChild>
            <w:div w:id="5347769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8489567">
      <w:bodyDiv w:val="1"/>
      <w:marLeft w:val="0"/>
      <w:marRight w:val="0"/>
      <w:marTop w:val="0"/>
      <w:marBottom w:val="0"/>
      <w:divBdr>
        <w:top w:val="none" w:sz="0" w:space="0" w:color="auto"/>
        <w:left w:val="none" w:sz="0" w:space="0" w:color="auto"/>
        <w:bottom w:val="none" w:sz="0" w:space="0" w:color="auto"/>
        <w:right w:val="none" w:sz="0" w:space="0" w:color="auto"/>
      </w:divBdr>
      <w:divsChild>
        <w:div w:id="1755007757">
          <w:marLeft w:val="0"/>
          <w:marRight w:val="0"/>
          <w:marTop w:val="0"/>
          <w:marBottom w:val="0"/>
          <w:divBdr>
            <w:top w:val="none" w:sz="0" w:space="0" w:color="auto"/>
            <w:left w:val="none" w:sz="0" w:space="0" w:color="auto"/>
            <w:bottom w:val="none" w:sz="0" w:space="0" w:color="auto"/>
            <w:right w:val="none" w:sz="0" w:space="0" w:color="auto"/>
          </w:divBdr>
          <w:divsChild>
            <w:div w:id="1436175948">
              <w:marLeft w:val="0"/>
              <w:marRight w:val="0"/>
              <w:marTop w:val="0"/>
              <w:marBottom w:val="0"/>
              <w:divBdr>
                <w:top w:val="none" w:sz="0" w:space="0" w:color="auto"/>
                <w:left w:val="none" w:sz="0" w:space="0" w:color="auto"/>
                <w:bottom w:val="none" w:sz="0" w:space="0" w:color="auto"/>
                <w:right w:val="none" w:sz="0" w:space="0" w:color="auto"/>
              </w:divBdr>
              <w:divsChild>
                <w:div w:id="617223081">
                  <w:marLeft w:val="0"/>
                  <w:marRight w:val="0"/>
                  <w:marTop w:val="0"/>
                  <w:marBottom w:val="0"/>
                  <w:divBdr>
                    <w:top w:val="none" w:sz="0" w:space="0" w:color="auto"/>
                    <w:left w:val="none" w:sz="0" w:space="0" w:color="auto"/>
                    <w:bottom w:val="none" w:sz="0" w:space="0" w:color="auto"/>
                    <w:right w:val="none" w:sz="0" w:space="0" w:color="auto"/>
                  </w:divBdr>
                  <w:divsChild>
                    <w:div w:id="1821337194">
                      <w:marLeft w:val="0"/>
                      <w:marRight w:val="0"/>
                      <w:marTop w:val="0"/>
                      <w:marBottom w:val="0"/>
                      <w:divBdr>
                        <w:top w:val="none" w:sz="0" w:space="0" w:color="auto"/>
                        <w:left w:val="none" w:sz="0" w:space="0" w:color="auto"/>
                        <w:bottom w:val="none" w:sz="0" w:space="0" w:color="auto"/>
                        <w:right w:val="none" w:sz="0" w:space="0" w:color="auto"/>
                      </w:divBdr>
                      <w:divsChild>
                        <w:div w:id="965624846">
                          <w:marLeft w:val="240"/>
                          <w:marRight w:val="60"/>
                          <w:marTop w:val="0"/>
                          <w:marBottom w:val="0"/>
                          <w:divBdr>
                            <w:top w:val="none" w:sz="0" w:space="0" w:color="auto"/>
                            <w:left w:val="none" w:sz="0" w:space="0" w:color="auto"/>
                            <w:bottom w:val="single" w:sz="6" w:space="3" w:color="666666"/>
                            <w:right w:val="none" w:sz="0" w:space="0" w:color="auto"/>
                          </w:divBdr>
                          <w:divsChild>
                            <w:div w:id="661666491">
                              <w:marLeft w:val="0"/>
                              <w:marRight w:val="2640"/>
                              <w:marTop w:val="0"/>
                              <w:marBottom w:val="360"/>
                              <w:divBdr>
                                <w:top w:val="none" w:sz="0" w:space="0" w:color="auto"/>
                                <w:left w:val="none" w:sz="0" w:space="0" w:color="auto"/>
                                <w:bottom w:val="none" w:sz="0" w:space="0" w:color="auto"/>
                                <w:right w:val="none" w:sz="0" w:space="0" w:color="auto"/>
                              </w:divBdr>
                              <w:divsChild>
                                <w:div w:id="337779348">
                                  <w:marLeft w:val="0"/>
                                  <w:marRight w:val="0"/>
                                  <w:marTop w:val="240"/>
                                  <w:marBottom w:val="0"/>
                                  <w:divBdr>
                                    <w:top w:val="none" w:sz="0" w:space="0" w:color="auto"/>
                                    <w:left w:val="none" w:sz="0" w:space="0" w:color="auto"/>
                                    <w:bottom w:val="none" w:sz="0" w:space="0" w:color="auto"/>
                                    <w:right w:val="none" w:sz="0" w:space="0" w:color="auto"/>
                                  </w:divBdr>
                                  <w:divsChild>
                                    <w:div w:id="1224414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857562">
      <w:bodyDiv w:val="1"/>
      <w:marLeft w:val="0"/>
      <w:marRight w:val="0"/>
      <w:marTop w:val="0"/>
      <w:marBottom w:val="0"/>
      <w:divBdr>
        <w:top w:val="none" w:sz="0" w:space="0" w:color="auto"/>
        <w:left w:val="none" w:sz="0" w:space="0" w:color="auto"/>
        <w:bottom w:val="none" w:sz="0" w:space="0" w:color="auto"/>
        <w:right w:val="none" w:sz="0" w:space="0" w:color="auto"/>
      </w:divBdr>
      <w:divsChild>
        <w:div w:id="1087724002">
          <w:marLeft w:val="0"/>
          <w:marRight w:val="0"/>
          <w:marTop w:val="0"/>
          <w:marBottom w:val="0"/>
          <w:divBdr>
            <w:top w:val="none" w:sz="0" w:space="0" w:color="auto"/>
            <w:left w:val="none" w:sz="0" w:space="0" w:color="auto"/>
            <w:bottom w:val="none" w:sz="0" w:space="0" w:color="auto"/>
            <w:right w:val="none" w:sz="0" w:space="0" w:color="auto"/>
          </w:divBdr>
          <w:divsChild>
            <w:div w:id="713115951">
              <w:marLeft w:val="0"/>
              <w:marRight w:val="0"/>
              <w:marTop w:val="0"/>
              <w:marBottom w:val="0"/>
              <w:divBdr>
                <w:top w:val="none" w:sz="0" w:space="0" w:color="auto"/>
                <w:left w:val="none" w:sz="0" w:space="0" w:color="auto"/>
                <w:bottom w:val="none" w:sz="0" w:space="0" w:color="auto"/>
                <w:right w:val="none" w:sz="0" w:space="0" w:color="auto"/>
              </w:divBdr>
              <w:divsChild>
                <w:div w:id="1564876827">
                  <w:marLeft w:val="0"/>
                  <w:marRight w:val="0"/>
                  <w:marTop w:val="0"/>
                  <w:marBottom w:val="0"/>
                  <w:divBdr>
                    <w:top w:val="none" w:sz="0" w:space="0" w:color="auto"/>
                    <w:left w:val="none" w:sz="0" w:space="0" w:color="auto"/>
                    <w:bottom w:val="none" w:sz="0" w:space="0" w:color="auto"/>
                    <w:right w:val="none" w:sz="0" w:space="0" w:color="auto"/>
                  </w:divBdr>
                  <w:divsChild>
                    <w:div w:id="825124296">
                      <w:marLeft w:val="0"/>
                      <w:marRight w:val="0"/>
                      <w:marTop w:val="0"/>
                      <w:marBottom w:val="0"/>
                      <w:divBdr>
                        <w:top w:val="none" w:sz="0" w:space="0" w:color="auto"/>
                        <w:left w:val="none" w:sz="0" w:space="0" w:color="auto"/>
                        <w:bottom w:val="none" w:sz="0" w:space="0" w:color="auto"/>
                        <w:right w:val="none" w:sz="0" w:space="0" w:color="auto"/>
                      </w:divBdr>
                      <w:divsChild>
                        <w:div w:id="573323953">
                          <w:marLeft w:val="240"/>
                          <w:marRight w:val="60"/>
                          <w:marTop w:val="0"/>
                          <w:marBottom w:val="0"/>
                          <w:divBdr>
                            <w:top w:val="none" w:sz="0" w:space="0" w:color="auto"/>
                            <w:left w:val="none" w:sz="0" w:space="0" w:color="auto"/>
                            <w:bottom w:val="single" w:sz="6" w:space="3" w:color="666666"/>
                            <w:right w:val="none" w:sz="0" w:space="0" w:color="auto"/>
                          </w:divBdr>
                          <w:divsChild>
                            <w:div w:id="537862564">
                              <w:marLeft w:val="0"/>
                              <w:marRight w:val="2640"/>
                              <w:marTop w:val="0"/>
                              <w:marBottom w:val="360"/>
                              <w:divBdr>
                                <w:top w:val="none" w:sz="0" w:space="0" w:color="auto"/>
                                <w:left w:val="none" w:sz="0" w:space="0" w:color="auto"/>
                                <w:bottom w:val="none" w:sz="0" w:space="0" w:color="auto"/>
                                <w:right w:val="none" w:sz="0" w:space="0" w:color="auto"/>
                              </w:divBdr>
                              <w:divsChild>
                                <w:div w:id="13334166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2851">
      <w:bodyDiv w:val="1"/>
      <w:marLeft w:val="0"/>
      <w:marRight w:val="0"/>
      <w:marTop w:val="0"/>
      <w:marBottom w:val="0"/>
      <w:divBdr>
        <w:top w:val="none" w:sz="0" w:space="0" w:color="auto"/>
        <w:left w:val="none" w:sz="0" w:space="0" w:color="auto"/>
        <w:bottom w:val="none" w:sz="0" w:space="0" w:color="auto"/>
        <w:right w:val="none" w:sz="0" w:space="0" w:color="auto"/>
      </w:divBdr>
      <w:divsChild>
        <w:div w:id="1226186656">
          <w:marLeft w:val="0"/>
          <w:marRight w:val="0"/>
          <w:marTop w:val="0"/>
          <w:marBottom w:val="0"/>
          <w:divBdr>
            <w:top w:val="none" w:sz="0" w:space="0" w:color="auto"/>
            <w:left w:val="none" w:sz="0" w:space="0" w:color="auto"/>
            <w:bottom w:val="none" w:sz="0" w:space="0" w:color="auto"/>
            <w:right w:val="none" w:sz="0" w:space="0" w:color="auto"/>
          </w:divBdr>
          <w:divsChild>
            <w:div w:id="1085416322">
              <w:marLeft w:val="0"/>
              <w:marRight w:val="0"/>
              <w:marTop w:val="0"/>
              <w:marBottom w:val="0"/>
              <w:divBdr>
                <w:top w:val="none" w:sz="0" w:space="0" w:color="auto"/>
                <w:left w:val="none" w:sz="0" w:space="0" w:color="auto"/>
                <w:bottom w:val="none" w:sz="0" w:space="0" w:color="auto"/>
                <w:right w:val="none" w:sz="0" w:space="0" w:color="auto"/>
              </w:divBdr>
              <w:divsChild>
                <w:div w:id="1750498077">
                  <w:marLeft w:val="0"/>
                  <w:marRight w:val="0"/>
                  <w:marTop w:val="0"/>
                  <w:marBottom w:val="0"/>
                  <w:divBdr>
                    <w:top w:val="none" w:sz="0" w:space="0" w:color="auto"/>
                    <w:left w:val="none" w:sz="0" w:space="0" w:color="auto"/>
                    <w:bottom w:val="none" w:sz="0" w:space="0" w:color="auto"/>
                    <w:right w:val="none" w:sz="0" w:space="0" w:color="auto"/>
                  </w:divBdr>
                  <w:divsChild>
                    <w:div w:id="310599506">
                      <w:marLeft w:val="0"/>
                      <w:marRight w:val="0"/>
                      <w:marTop w:val="0"/>
                      <w:marBottom w:val="0"/>
                      <w:divBdr>
                        <w:top w:val="none" w:sz="0" w:space="0" w:color="auto"/>
                        <w:left w:val="none" w:sz="0" w:space="0" w:color="auto"/>
                        <w:bottom w:val="none" w:sz="0" w:space="0" w:color="auto"/>
                        <w:right w:val="none" w:sz="0" w:space="0" w:color="auto"/>
                      </w:divBdr>
                      <w:divsChild>
                        <w:div w:id="371733638">
                          <w:marLeft w:val="240"/>
                          <w:marRight w:val="60"/>
                          <w:marTop w:val="0"/>
                          <w:marBottom w:val="0"/>
                          <w:divBdr>
                            <w:top w:val="none" w:sz="0" w:space="0" w:color="auto"/>
                            <w:left w:val="none" w:sz="0" w:space="0" w:color="auto"/>
                            <w:bottom w:val="single" w:sz="6" w:space="3" w:color="666666"/>
                            <w:right w:val="none" w:sz="0" w:space="0" w:color="auto"/>
                          </w:divBdr>
                          <w:divsChild>
                            <w:div w:id="1139884851">
                              <w:marLeft w:val="0"/>
                              <w:marRight w:val="2640"/>
                              <w:marTop w:val="0"/>
                              <w:marBottom w:val="360"/>
                              <w:divBdr>
                                <w:top w:val="none" w:sz="0" w:space="0" w:color="auto"/>
                                <w:left w:val="none" w:sz="0" w:space="0" w:color="auto"/>
                                <w:bottom w:val="none" w:sz="0" w:space="0" w:color="auto"/>
                                <w:right w:val="none" w:sz="0" w:space="0" w:color="auto"/>
                              </w:divBdr>
                              <w:divsChild>
                                <w:div w:id="1637417285">
                                  <w:marLeft w:val="0"/>
                                  <w:marRight w:val="0"/>
                                  <w:marTop w:val="240"/>
                                  <w:marBottom w:val="0"/>
                                  <w:divBdr>
                                    <w:top w:val="none" w:sz="0" w:space="0" w:color="auto"/>
                                    <w:left w:val="none" w:sz="0" w:space="0" w:color="auto"/>
                                    <w:bottom w:val="none" w:sz="0" w:space="0" w:color="auto"/>
                                    <w:right w:val="none" w:sz="0" w:space="0" w:color="auto"/>
                                  </w:divBdr>
                                  <w:divsChild>
                                    <w:div w:id="1664581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195755">
      <w:bodyDiv w:val="1"/>
      <w:marLeft w:val="0"/>
      <w:marRight w:val="0"/>
      <w:marTop w:val="225"/>
      <w:marBottom w:val="150"/>
      <w:divBdr>
        <w:top w:val="none" w:sz="0" w:space="0" w:color="auto"/>
        <w:left w:val="none" w:sz="0" w:space="0" w:color="auto"/>
        <w:bottom w:val="none" w:sz="0" w:space="0" w:color="auto"/>
        <w:right w:val="none" w:sz="0" w:space="0" w:color="auto"/>
      </w:divBdr>
      <w:divsChild>
        <w:div w:id="1968588527">
          <w:marLeft w:val="0"/>
          <w:marRight w:val="0"/>
          <w:marTop w:val="0"/>
          <w:marBottom w:val="0"/>
          <w:divBdr>
            <w:top w:val="none" w:sz="0" w:space="0" w:color="auto"/>
            <w:left w:val="none" w:sz="0" w:space="0" w:color="auto"/>
            <w:bottom w:val="none" w:sz="0" w:space="0" w:color="auto"/>
            <w:right w:val="none" w:sz="0" w:space="0" w:color="auto"/>
          </w:divBdr>
          <w:divsChild>
            <w:div w:id="1622856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51777383">
      <w:bodyDiv w:val="1"/>
      <w:marLeft w:val="0"/>
      <w:marRight w:val="0"/>
      <w:marTop w:val="0"/>
      <w:marBottom w:val="0"/>
      <w:divBdr>
        <w:top w:val="none" w:sz="0" w:space="0" w:color="auto"/>
        <w:left w:val="none" w:sz="0" w:space="0" w:color="auto"/>
        <w:bottom w:val="none" w:sz="0" w:space="0" w:color="auto"/>
        <w:right w:val="none" w:sz="0" w:space="0" w:color="auto"/>
      </w:divBdr>
      <w:divsChild>
        <w:div w:id="679238564">
          <w:marLeft w:val="0"/>
          <w:marRight w:val="0"/>
          <w:marTop w:val="0"/>
          <w:marBottom w:val="0"/>
          <w:divBdr>
            <w:top w:val="none" w:sz="0" w:space="0" w:color="auto"/>
            <w:left w:val="none" w:sz="0" w:space="0" w:color="auto"/>
            <w:bottom w:val="none" w:sz="0" w:space="0" w:color="auto"/>
            <w:right w:val="none" w:sz="0" w:space="0" w:color="auto"/>
          </w:divBdr>
          <w:divsChild>
            <w:div w:id="548568310">
              <w:marLeft w:val="0"/>
              <w:marRight w:val="0"/>
              <w:marTop w:val="0"/>
              <w:marBottom w:val="0"/>
              <w:divBdr>
                <w:top w:val="none" w:sz="0" w:space="0" w:color="auto"/>
                <w:left w:val="none" w:sz="0" w:space="0" w:color="auto"/>
                <w:bottom w:val="none" w:sz="0" w:space="0" w:color="auto"/>
                <w:right w:val="none" w:sz="0" w:space="0" w:color="auto"/>
              </w:divBdr>
              <w:divsChild>
                <w:div w:id="757949635">
                  <w:marLeft w:val="0"/>
                  <w:marRight w:val="0"/>
                  <w:marTop w:val="0"/>
                  <w:marBottom w:val="0"/>
                  <w:divBdr>
                    <w:top w:val="none" w:sz="0" w:space="0" w:color="auto"/>
                    <w:left w:val="none" w:sz="0" w:space="0" w:color="auto"/>
                    <w:bottom w:val="none" w:sz="0" w:space="0" w:color="auto"/>
                    <w:right w:val="none" w:sz="0" w:space="0" w:color="auto"/>
                  </w:divBdr>
                  <w:divsChild>
                    <w:div w:id="2138989743">
                      <w:marLeft w:val="0"/>
                      <w:marRight w:val="0"/>
                      <w:marTop w:val="0"/>
                      <w:marBottom w:val="0"/>
                      <w:divBdr>
                        <w:top w:val="none" w:sz="0" w:space="0" w:color="auto"/>
                        <w:left w:val="none" w:sz="0" w:space="0" w:color="auto"/>
                        <w:bottom w:val="none" w:sz="0" w:space="0" w:color="auto"/>
                        <w:right w:val="none" w:sz="0" w:space="0" w:color="auto"/>
                      </w:divBdr>
                      <w:divsChild>
                        <w:div w:id="1142039141">
                          <w:marLeft w:val="240"/>
                          <w:marRight w:val="60"/>
                          <w:marTop w:val="0"/>
                          <w:marBottom w:val="0"/>
                          <w:divBdr>
                            <w:top w:val="none" w:sz="0" w:space="0" w:color="auto"/>
                            <w:left w:val="none" w:sz="0" w:space="0" w:color="auto"/>
                            <w:bottom w:val="single" w:sz="6" w:space="3" w:color="666666"/>
                            <w:right w:val="none" w:sz="0" w:space="0" w:color="auto"/>
                          </w:divBdr>
                          <w:divsChild>
                            <w:div w:id="627053681">
                              <w:marLeft w:val="0"/>
                              <w:marRight w:val="2640"/>
                              <w:marTop w:val="0"/>
                              <w:marBottom w:val="360"/>
                              <w:divBdr>
                                <w:top w:val="none" w:sz="0" w:space="0" w:color="auto"/>
                                <w:left w:val="none" w:sz="0" w:space="0" w:color="auto"/>
                                <w:bottom w:val="none" w:sz="0" w:space="0" w:color="auto"/>
                                <w:right w:val="none" w:sz="0" w:space="0" w:color="auto"/>
                              </w:divBdr>
                              <w:divsChild>
                                <w:div w:id="2839294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29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8072">
          <w:marLeft w:val="0"/>
          <w:marRight w:val="0"/>
          <w:marTop w:val="0"/>
          <w:marBottom w:val="0"/>
          <w:divBdr>
            <w:top w:val="none" w:sz="0" w:space="0" w:color="auto"/>
            <w:left w:val="none" w:sz="0" w:space="0" w:color="auto"/>
            <w:bottom w:val="none" w:sz="0" w:space="0" w:color="auto"/>
            <w:right w:val="none" w:sz="0" w:space="0" w:color="auto"/>
          </w:divBdr>
          <w:divsChild>
            <w:div w:id="1240941398">
              <w:marLeft w:val="0"/>
              <w:marRight w:val="0"/>
              <w:marTop w:val="0"/>
              <w:marBottom w:val="0"/>
              <w:divBdr>
                <w:top w:val="none" w:sz="0" w:space="0" w:color="auto"/>
                <w:left w:val="none" w:sz="0" w:space="0" w:color="auto"/>
                <w:bottom w:val="none" w:sz="0" w:space="0" w:color="auto"/>
                <w:right w:val="none" w:sz="0" w:space="0" w:color="auto"/>
              </w:divBdr>
              <w:divsChild>
                <w:div w:id="2100715155">
                  <w:marLeft w:val="0"/>
                  <w:marRight w:val="0"/>
                  <w:marTop w:val="0"/>
                  <w:marBottom w:val="0"/>
                  <w:divBdr>
                    <w:top w:val="none" w:sz="0" w:space="0" w:color="auto"/>
                    <w:left w:val="none" w:sz="0" w:space="0" w:color="auto"/>
                    <w:bottom w:val="none" w:sz="0" w:space="0" w:color="auto"/>
                    <w:right w:val="none" w:sz="0" w:space="0" w:color="auto"/>
                  </w:divBdr>
                  <w:divsChild>
                    <w:div w:id="1603611354">
                      <w:marLeft w:val="0"/>
                      <w:marRight w:val="0"/>
                      <w:marTop w:val="0"/>
                      <w:marBottom w:val="0"/>
                      <w:divBdr>
                        <w:top w:val="none" w:sz="0" w:space="0" w:color="auto"/>
                        <w:left w:val="none" w:sz="0" w:space="0" w:color="auto"/>
                        <w:bottom w:val="none" w:sz="0" w:space="0" w:color="auto"/>
                        <w:right w:val="none" w:sz="0" w:space="0" w:color="auto"/>
                      </w:divBdr>
                      <w:divsChild>
                        <w:div w:id="1204634461">
                          <w:marLeft w:val="240"/>
                          <w:marRight w:val="60"/>
                          <w:marTop w:val="0"/>
                          <w:marBottom w:val="0"/>
                          <w:divBdr>
                            <w:top w:val="none" w:sz="0" w:space="0" w:color="auto"/>
                            <w:left w:val="none" w:sz="0" w:space="0" w:color="auto"/>
                            <w:bottom w:val="single" w:sz="6" w:space="3" w:color="666666"/>
                            <w:right w:val="none" w:sz="0" w:space="0" w:color="auto"/>
                          </w:divBdr>
                          <w:divsChild>
                            <w:div w:id="299460000">
                              <w:marLeft w:val="0"/>
                              <w:marRight w:val="2640"/>
                              <w:marTop w:val="0"/>
                              <w:marBottom w:val="360"/>
                              <w:divBdr>
                                <w:top w:val="none" w:sz="0" w:space="0" w:color="auto"/>
                                <w:left w:val="none" w:sz="0" w:space="0" w:color="auto"/>
                                <w:bottom w:val="none" w:sz="0" w:space="0" w:color="auto"/>
                                <w:right w:val="none" w:sz="0" w:space="0" w:color="auto"/>
                              </w:divBdr>
                              <w:divsChild>
                                <w:div w:id="252667464">
                                  <w:marLeft w:val="0"/>
                                  <w:marRight w:val="0"/>
                                  <w:marTop w:val="240"/>
                                  <w:marBottom w:val="0"/>
                                  <w:divBdr>
                                    <w:top w:val="none" w:sz="0" w:space="0" w:color="auto"/>
                                    <w:left w:val="none" w:sz="0" w:space="0" w:color="auto"/>
                                    <w:bottom w:val="none" w:sz="0" w:space="0" w:color="auto"/>
                                    <w:right w:val="none" w:sz="0" w:space="0" w:color="auto"/>
                                  </w:divBdr>
                                  <w:divsChild>
                                    <w:div w:id="210595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174024">
      <w:bodyDiv w:val="1"/>
      <w:marLeft w:val="0"/>
      <w:marRight w:val="0"/>
      <w:marTop w:val="0"/>
      <w:marBottom w:val="0"/>
      <w:divBdr>
        <w:top w:val="none" w:sz="0" w:space="0" w:color="auto"/>
        <w:left w:val="none" w:sz="0" w:space="0" w:color="auto"/>
        <w:bottom w:val="none" w:sz="0" w:space="0" w:color="auto"/>
        <w:right w:val="none" w:sz="0" w:space="0" w:color="auto"/>
      </w:divBdr>
    </w:div>
    <w:div w:id="1473013715">
      <w:bodyDiv w:val="1"/>
      <w:marLeft w:val="0"/>
      <w:marRight w:val="0"/>
      <w:marTop w:val="0"/>
      <w:marBottom w:val="0"/>
      <w:divBdr>
        <w:top w:val="none" w:sz="0" w:space="0" w:color="auto"/>
        <w:left w:val="none" w:sz="0" w:space="0" w:color="auto"/>
        <w:bottom w:val="none" w:sz="0" w:space="0" w:color="auto"/>
        <w:right w:val="none" w:sz="0" w:space="0" w:color="auto"/>
      </w:divBdr>
    </w:div>
    <w:div w:id="1478450926">
      <w:bodyDiv w:val="1"/>
      <w:marLeft w:val="0"/>
      <w:marRight w:val="0"/>
      <w:marTop w:val="225"/>
      <w:marBottom w:val="150"/>
      <w:divBdr>
        <w:top w:val="none" w:sz="0" w:space="0" w:color="auto"/>
        <w:left w:val="none" w:sz="0" w:space="0" w:color="auto"/>
        <w:bottom w:val="none" w:sz="0" w:space="0" w:color="auto"/>
        <w:right w:val="none" w:sz="0" w:space="0" w:color="auto"/>
      </w:divBdr>
      <w:divsChild>
        <w:div w:id="547183034">
          <w:marLeft w:val="0"/>
          <w:marRight w:val="0"/>
          <w:marTop w:val="0"/>
          <w:marBottom w:val="0"/>
          <w:divBdr>
            <w:top w:val="none" w:sz="0" w:space="0" w:color="auto"/>
            <w:left w:val="none" w:sz="0" w:space="0" w:color="auto"/>
            <w:bottom w:val="none" w:sz="0" w:space="0" w:color="auto"/>
            <w:right w:val="none" w:sz="0" w:space="0" w:color="auto"/>
          </w:divBdr>
          <w:divsChild>
            <w:div w:id="46670016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95223522">
      <w:bodyDiv w:val="1"/>
      <w:marLeft w:val="0"/>
      <w:marRight w:val="0"/>
      <w:marTop w:val="0"/>
      <w:marBottom w:val="0"/>
      <w:divBdr>
        <w:top w:val="none" w:sz="0" w:space="0" w:color="auto"/>
        <w:left w:val="none" w:sz="0" w:space="0" w:color="auto"/>
        <w:bottom w:val="none" w:sz="0" w:space="0" w:color="auto"/>
        <w:right w:val="none" w:sz="0" w:space="0" w:color="auto"/>
      </w:divBdr>
      <w:divsChild>
        <w:div w:id="2141334560">
          <w:marLeft w:val="0"/>
          <w:marRight w:val="0"/>
          <w:marTop w:val="0"/>
          <w:marBottom w:val="0"/>
          <w:divBdr>
            <w:top w:val="none" w:sz="0" w:space="0" w:color="auto"/>
            <w:left w:val="none" w:sz="0" w:space="0" w:color="auto"/>
            <w:bottom w:val="none" w:sz="0" w:space="0" w:color="auto"/>
            <w:right w:val="none" w:sz="0" w:space="0" w:color="auto"/>
          </w:divBdr>
          <w:divsChild>
            <w:div w:id="436489925">
              <w:marLeft w:val="0"/>
              <w:marRight w:val="0"/>
              <w:marTop w:val="0"/>
              <w:marBottom w:val="0"/>
              <w:divBdr>
                <w:top w:val="none" w:sz="0" w:space="0" w:color="auto"/>
                <w:left w:val="none" w:sz="0" w:space="0" w:color="auto"/>
                <w:bottom w:val="none" w:sz="0" w:space="0" w:color="auto"/>
                <w:right w:val="none" w:sz="0" w:space="0" w:color="auto"/>
              </w:divBdr>
              <w:divsChild>
                <w:div w:id="2010668770">
                  <w:marLeft w:val="0"/>
                  <w:marRight w:val="0"/>
                  <w:marTop w:val="0"/>
                  <w:marBottom w:val="0"/>
                  <w:divBdr>
                    <w:top w:val="none" w:sz="0" w:space="0" w:color="auto"/>
                    <w:left w:val="none" w:sz="0" w:space="0" w:color="auto"/>
                    <w:bottom w:val="none" w:sz="0" w:space="0" w:color="auto"/>
                    <w:right w:val="none" w:sz="0" w:space="0" w:color="auto"/>
                  </w:divBdr>
                  <w:divsChild>
                    <w:div w:id="766121041">
                      <w:marLeft w:val="0"/>
                      <w:marRight w:val="0"/>
                      <w:marTop w:val="0"/>
                      <w:marBottom w:val="0"/>
                      <w:divBdr>
                        <w:top w:val="none" w:sz="0" w:space="0" w:color="auto"/>
                        <w:left w:val="none" w:sz="0" w:space="0" w:color="auto"/>
                        <w:bottom w:val="none" w:sz="0" w:space="0" w:color="auto"/>
                        <w:right w:val="none" w:sz="0" w:space="0" w:color="auto"/>
                      </w:divBdr>
                      <w:divsChild>
                        <w:div w:id="1100755028">
                          <w:marLeft w:val="240"/>
                          <w:marRight w:val="60"/>
                          <w:marTop w:val="0"/>
                          <w:marBottom w:val="0"/>
                          <w:divBdr>
                            <w:top w:val="none" w:sz="0" w:space="0" w:color="auto"/>
                            <w:left w:val="none" w:sz="0" w:space="0" w:color="auto"/>
                            <w:bottom w:val="single" w:sz="6" w:space="3" w:color="666666"/>
                            <w:right w:val="none" w:sz="0" w:space="0" w:color="auto"/>
                          </w:divBdr>
                          <w:divsChild>
                            <w:div w:id="1462849103">
                              <w:marLeft w:val="0"/>
                              <w:marRight w:val="2640"/>
                              <w:marTop w:val="0"/>
                              <w:marBottom w:val="360"/>
                              <w:divBdr>
                                <w:top w:val="none" w:sz="0" w:space="0" w:color="auto"/>
                                <w:left w:val="none" w:sz="0" w:space="0" w:color="auto"/>
                                <w:bottom w:val="none" w:sz="0" w:space="0" w:color="auto"/>
                                <w:right w:val="none" w:sz="0" w:space="0" w:color="auto"/>
                              </w:divBdr>
                              <w:divsChild>
                                <w:div w:id="83842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6646">
      <w:bodyDiv w:val="1"/>
      <w:marLeft w:val="0"/>
      <w:marRight w:val="0"/>
      <w:marTop w:val="0"/>
      <w:marBottom w:val="0"/>
      <w:divBdr>
        <w:top w:val="none" w:sz="0" w:space="0" w:color="auto"/>
        <w:left w:val="none" w:sz="0" w:space="0" w:color="auto"/>
        <w:bottom w:val="none" w:sz="0" w:space="0" w:color="auto"/>
        <w:right w:val="none" w:sz="0" w:space="0" w:color="auto"/>
      </w:divBdr>
      <w:divsChild>
        <w:div w:id="1082142595">
          <w:marLeft w:val="0"/>
          <w:marRight w:val="0"/>
          <w:marTop w:val="0"/>
          <w:marBottom w:val="0"/>
          <w:divBdr>
            <w:top w:val="none" w:sz="0" w:space="0" w:color="auto"/>
            <w:left w:val="none" w:sz="0" w:space="0" w:color="auto"/>
            <w:bottom w:val="none" w:sz="0" w:space="0" w:color="auto"/>
            <w:right w:val="none" w:sz="0" w:space="0" w:color="auto"/>
          </w:divBdr>
          <w:divsChild>
            <w:div w:id="1645164192">
              <w:marLeft w:val="0"/>
              <w:marRight w:val="0"/>
              <w:marTop w:val="0"/>
              <w:marBottom w:val="0"/>
              <w:divBdr>
                <w:top w:val="none" w:sz="0" w:space="0" w:color="auto"/>
                <w:left w:val="none" w:sz="0" w:space="0" w:color="auto"/>
                <w:bottom w:val="none" w:sz="0" w:space="0" w:color="auto"/>
                <w:right w:val="none" w:sz="0" w:space="0" w:color="auto"/>
              </w:divBdr>
              <w:divsChild>
                <w:div w:id="1819610569">
                  <w:marLeft w:val="0"/>
                  <w:marRight w:val="0"/>
                  <w:marTop w:val="0"/>
                  <w:marBottom w:val="0"/>
                  <w:divBdr>
                    <w:top w:val="none" w:sz="0" w:space="0" w:color="auto"/>
                    <w:left w:val="none" w:sz="0" w:space="0" w:color="auto"/>
                    <w:bottom w:val="none" w:sz="0" w:space="0" w:color="auto"/>
                    <w:right w:val="none" w:sz="0" w:space="0" w:color="auto"/>
                  </w:divBdr>
                  <w:divsChild>
                    <w:div w:id="479614558">
                      <w:marLeft w:val="0"/>
                      <w:marRight w:val="0"/>
                      <w:marTop w:val="0"/>
                      <w:marBottom w:val="0"/>
                      <w:divBdr>
                        <w:top w:val="none" w:sz="0" w:space="0" w:color="auto"/>
                        <w:left w:val="none" w:sz="0" w:space="0" w:color="auto"/>
                        <w:bottom w:val="none" w:sz="0" w:space="0" w:color="auto"/>
                        <w:right w:val="none" w:sz="0" w:space="0" w:color="auto"/>
                      </w:divBdr>
                      <w:divsChild>
                        <w:div w:id="251472813">
                          <w:marLeft w:val="240"/>
                          <w:marRight w:val="60"/>
                          <w:marTop w:val="0"/>
                          <w:marBottom w:val="0"/>
                          <w:divBdr>
                            <w:top w:val="none" w:sz="0" w:space="0" w:color="auto"/>
                            <w:left w:val="none" w:sz="0" w:space="0" w:color="auto"/>
                            <w:bottom w:val="single" w:sz="6" w:space="3" w:color="666666"/>
                            <w:right w:val="none" w:sz="0" w:space="0" w:color="auto"/>
                          </w:divBdr>
                          <w:divsChild>
                            <w:div w:id="1072659762">
                              <w:marLeft w:val="0"/>
                              <w:marRight w:val="2640"/>
                              <w:marTop w:val="0"/>
                              <w:marBottom w:val="360"/>
                              <w:divBdr>
                                <w:top w:val="none" w:sz="0" w:space="0" w:color="auto"/>
                                <w:left w:val="none" w:sz="0" w:space="0" w:color="auto"/>
                                <w:bottom w:val="none" w:sz="0" w:space="0" w:color="auto"/>
                                <w:right w:val="none" w:sz="0" w:space="0" w:color="auto"/>
                              </w:divBdr>
                              <w:divsChild>
                                <w:div w:id="5252871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88455">
      <w:bodyDiv w:val="1"/>
      <w:marLeft w:val="0"/>
      <w:marRight w:val="0"/>
      <w:marTop w:val="225"/>
      <w:marBottom w:val="150"/>
      <w:divBdr>
        <w:top w:val="none" w:sz="0" w:space="0" w:color="auto"/>
        <w:left w:val="none" w:sz="0" w:space="0" w:color="auto"/>
        <w:bottom w:val="none" w:sz="0" w:space="0" w:color="auto"/>
        <w:right w:val="none" w:sz="0" w:space="0" w:color="auto"/>
      </w:divBdr>
      <w:divsChild>
        <w:div w:id="342896859">
          <w:marLeft w:val="0"/>
          <w:marRight w:val="0"/>
          <w:marTop w:val="0"/>
          <w:marBottom w:val="0"/>
          <w:divBdr>
            <w:top w:val="none" w:sz="0" w:space="0" w:color="auto"/>
            <w:left w:val="none" w:sz="0" w:space="0" w:color="auto"/>
            <w:bottom w:val="none" w:sz="0" w:space="0" w:color="auto"/>
            <w:right w:val="none" w:sz="0" w:space="0" w:color="auto"/>
          </w:divBdr>
          <w:divsChild>
            <w:div w:id="43236568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34003163">
      <w:bodyDiv w:val="1"/>
      <w:marLeft w:val="0"/>
      <w:marRight w:val="0"/>
      <w:marTop w:val="225"/>
      <w:marBottom w:val="150"/>
      <w:divBdr>
        <w:top w:val="none" w:sz="0" w:space="0" w:color="auto"/>
        <w:left w:val="none" w:sz="0" w:space="0" w:color="auto"/>
        <w:bottom w:val="none" w:sz="0" w:space="0" w:color="auto"/>
        <w:right w:val="none" w:sz="0" w:space="0" w:color="auto"/>
      </w:divBdr>
      <w:divsChild>
        <w:div w:id="1238635574">
          <w:marLeft w:val="0"/>
          <w:marRight w:val="0"/>
          <w:marTop w:val="0"/>
          <w:marBottom w:val="0"/>
          <w:divBdr>
            <w:top w:val="none" w:sz="0" w:space="0" w:color="auto"/>
            <w:left w:val="none" w:sz="0" w:space="0" w:color="auto"/>
            <w:bottom w:val="none" w:sz="0" w:space="0" w:color="auto"/>
            <w:right w:val="none" w:sz="0" w:space="0" w:color="auto"/>
          </w:divBdr>
          <w:divsChild>
            <w:div w:id="9022545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46678994">
      <w:bodyDiv w:val="1"/>
      <w:marLeft w:val="0"/>
      <w:marRight w:val="0"/>
      <w:marTop w:val="225"/>
      <w:marBottom w:val="150"/>
      <w:divBdr>
        <w:top w:val="none" w:sz="0" w:space="0" w:color="auto"/>
        <w:left w:val="none" w:sz="0" w:space="0" w:color="auto"/>
        <w:bottom w:val="none" w:sz="0" w:space="0" w:color="auto"/>
        <w:right w:val="none" w:sz="0" w:space="0" w:color="auto"/>
      </w:divBdr>
      <w:divsChild>
        <w:div w:id="503518682">
          <w:marLeft w:val="0"/>
          <w:marRight w:val="0"/>
          <w:marTop w:val="0"/>
          <w:marBottom w:val="0"/>
          <w:divBdr>
            <w:top w:val="none" w:sz="0" w:space="0" w:color="auto"/>
            <w:left w:val="none" w:sz="0" w:space="0" w:color="auto"/>
            <w:bottom w:val="none" w:sz="0" w:space="0" w:color="auto"/>
            <w:right w:val="none" w:sz="0" w:space="0" w:color="auto"/>
          </w:divBdr>
          <w:divsChild>
            <w:div w:id="12213612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1207490">
      <w:bodyDiv w:val="1"/>
      <w:marLeft w:val="0"/>
      <w:marRight w:val="0"/>
      <w:marTop w:val="225"/>
      <w:marBottom w:val="150"/>
      <w:divBdr>
        <w:top w:val="none" w:sz="0" w:space="0" w:color="auto"/>
        <w:left w:val="none" w:sz="0" w:space="0" w:color="auto"/>
        <w:bottom w:val="none" w:sz="0" w:space="0" w:color="auto"/>
        <w:right w:val="none" w:sz="0" w:space="0" w:color="auto"/>
      </w:divBdr>
      <w:divsChild>
        <w:div w:id="2137871615">
          <w:marLeft w:val="0"/>
          <w:marRight w:val="0"/>
          <w:marTop w:val="0"/>
          <w:marBottom w:val="0"/>
          <w:divBdr>
            <w:top w:val="none" w:sz="0" w:space="0" w:color="auto"/>
            <w:left w:val="none" w:sz="0" w:space="0" w:color="auto"/>
            <w:bottom w:val="none" w:sz="0" w:space="0" w:color="auto"/>
            <w:right w:val="none" w:sz="0" w:space="0" w:color="auto"/>
          </w:divBdr>
          <w:divsChild>
            <w:div w:id="127043263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9537751">
      <w:bodyDiv w:val="1"/>
      <w:marLeft w:val="0"/>
      <w:marRight w:val="0"/>
      <w:marTop w:val="0"/>
      <w:marBottom w:val="0"/>
      <w:divBdr>
        <w:top w:val="none" w:sz="0" w:space="0" w:color="auto"/>
        <w:left w:val="none" w:sz="0" w:space="0" w:color="auto"/>
        <w:bottom w:val="none" w:sz="0" w:space="0" w:color="auto"/>
        <w:right w:val="none" w:sz="0" w:space="0" w:color="auto"/>
      </w:divBdr>
    </w:div>
    <w:div w:id="1570459537">
      <w:bodyDiv w:val="1"/>
      <w:marLeft w:val="0"/>
      <w:marRight w:val="0"/>
      <w:marTop w:val="0"/>
      <w:marBottom w:val="0"/>
      <w:divBdr>
        <w:top w:val="none" w:sz="0" w:space="0" w:color="auto"/>
        <w:left w:val="none" w:sz="0" w:space="0" w:color="auto"/>
        <w:bottom w:val="none" w:sz="0" w:space="0" w:color="auto"/>
        <w:right w:val="none" w:sz="0" w:space="0" w:color="auto"/>
      </w:divBdr>
      <w:divsChild>
        <w:div w:id="184445118">
          <w:marLeft w:val="0"/>
          <w:marRight w:val="0"/>
          <w:marTop w:val="0"/>
          <w:marBottom w:val="0"/>
          <w:divBdr>
            <w:top w:val="none" w:sz="0" w:space="0" w:color="auto"/>
            <w:left w:val="none" w:sz="0" w:space="0" w:color="auto"/>
            <w:bottom w:val="none" w:sz="0" w:space="0" w:color="auto"/>
            <w:right w:val="none" w:sz="0" w:space="0" w:color="auto"/>
          </w:divBdr>
          <w:divsChild>
            <w:div w:id="395250806">
              <w:marLeft w:val="0"/>
              <w:marRight w:val="0"/>
              <w:marTop w:val="0"/>
              <w:marBottom w:val="0"/>
              <w:divBdr>
                <w:top w:val="none" w:sz="0" w:space="0" w:color="auto"/>
                <w:left w:val="none" w:sz="0" w:space="0" w:color="auto"/>
                <w:bottom w:val="none" w:sz="0" w:space="0" w:color="auto"/>
                <w:right w:val="none" w:sz="0" w:space="0" w:color="auto"/>
              </w:divBdr>
              <w:divsChild>
                <w:div w:id="1302811137">
                  <w:marLeft w:val="0"/>
                  <w:marRight w:val="0"/>
                  <w:marTop w:val="0"/>
                  <w:marBottom w:val="0"/>
                  <w:divBdr>
                    <w:top w:val="none" w:sz="0" w:space="0" w:color="auto"/>
                    <w:left w:val="none" w:sz="0" w:space="0" w:color="auto"/>
                    <w:bottom w:val="none" w:sz="0" w:space="0" w:color="auto"/>
                    <w:right w:val="none" w:sz="0" w:space="0" w:color="auto"/>
                  </w:divBdr>
                  <w:divsChild>
                    <w:div w:id="765686270">
                      <w:marLeft w:val="0"/>
                      <w:marRight w:val="0"/>
                      <w:marTop w:val="0"/>
                      <w:marBottom w:val="0"/>
                      <w:divBdr>
                        <w:top w:val="none" w:sz="0" w:space="0" w:color="auto"/>
                        <w:left w:val="none" w:sz="0" w:space="0" w:color="auto"/>
                        <w:bottom w:val="none" w:sz="0" w:space="0" w:color="auto"/>
                        <w:right w:val="none" w:sz="0" w:space="0" w:color="auto"/>
                      </w:divBdr>
                      <w:divsChild>
                        <w:div w:id="1044259079">
                          <w:marLeft w:val="240"/>
                          <w:marRight w:val="60"/>
                          <w:marTop w:val="0"/>
                          <w:marBottom w:val="0"/>
                          <w:divBdr>
                            <w:top w:val="none" w:sz="0" w:space="0" w:color="auto"/>
                            <w:left w:val="none" w:sz="0" w:space="0" w:color="auto"/>
                            <w:bottom w:val="single" w:sz="6" w:space="3" w:color="666666"/>
                            <w:right w:val="none" w:sz="0" w:space="0" w:color="auto"/>
                          </w:divBdr>
                          <w:divsChild>
                            <w:div w:id="854538636">
                              <w:marLeft w:val="0"/>
                              <w:marRight w:val="2640"/>
                              <w:marTop w:val="0"/>
                              <w:marBottom w:val="360"/>
                              <w:divBdr>
                                <w:top w:val="none" w:sz="0" w:space="0" w:color="auto"/>
                                <w:left w:val="none" w:sz="0" w:space="0" w:color="auto"/>
                                <w:bottom w:val="none" w:sz="0" w:space="0" w:color="auto"/>
                                <w:right w:val="none" w:sz="0" w:space="0" w:color="auto"/>
                              </w:divBdr>
                              <w:divsChild>
                                <w:div w:id="480080505">
                                  <w:marLeft w:val="0"/>
                                  <w:marRight w:val="0"/>
                                  <w:marTop w:val="240"/>
                                  <w:marBottom w:val="0"/>
                                  <w:divBdr>
                                    <w:top w:val="none" w:sz="0" w:space="0" w:color="auto"/>
                                    <w:left w:val="none" w:sz="0" w:space="0" w:color="auto"/>
                                    <w:bottom w:val="none" w:sz="0" w:space="0" w:color="auto"/>
                                    <w:right w:val="none" w:sz="0" w:space="0" w:color="auto"/>
                                  </w:divBdr>
                                  <w:divsChild>
                                    <w:div w:id="555894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35755">
      <w:bodyDiv w:val="1"/>
      <w:marLeft w:val="0"/>
      <w:marRight w:val="0"/>
      <w:marTop w:val="0"/>
      <w:marBottom w:val="0"/>
      <w:divBdr>
        <w:top w:val="none" w:sz="0" w:space="0" w:color="auto"/>
        <w:left w:val="none" w:sz="0" w:space="0" w:color="auto"/>
        <w:bottom w:val="none" w:sz="0" w:space="0" w:color="auto"/>
        <w:right w:val="none" w:sz="0" w:space="0" w:color="auto"/>
      </w:divBdr>
      <w:divsChild>
        <w:div w:id="1901554017">
          <w:marLeft w:val="0"/>
          <w:marRight w:val="0"/>
          <w:marTop w:val="0"/>
          <w:marBottom w:val="0"/>
          <w:divBdr>
            <w:top w:val="none" w:sz="0" w:space="0" w:color="auto"/>
            <w:left w:val="none" w:sz="0" w:space="0" w:color="auto"/>
            <w:bottom w:val="none" w:sz="0" w:space="0" w:color="auto"/>
            <w:right w:val="none" w:sz="0" w:space="0" w:color="auto"/>
          </w:divBdr>
          <w:divsChild>
            <w:div w:id="1328898101">
              <w:marLeft w:val="0"/>
              <w:marRight w:val="0"/>
              <w:marTop w:val="0"/>
              <w:marBottom w:val="0"/>
              <w:divBdr>
                <w:top w:val="none" w:sz="0" w:space="0" w:color="auto"/>
                <w:left w:val="none" w:sz="0" w:space="0" w:color="auto"/>
                <w:bottom w:val="none" w:sz="0" w:space="0" w:color="auto"/>
                <w:right w:val="none" w:sz="0" w:space="0" w:color="auto"/>
              </w:divBdr>
              <w:divsChild>
                <w:div w:id="185675257">
                  <w:marLeft w:val="0"/>
                  <w:marRight w:val="0"/>
                  <w:marTop w:val="0"/>
                  <w:marBottom w:val="0"/>
                  <w:divBdr>
                    <w:top w:val="none" w:sz="0" w:space="0" w:color="auto"/>
                    <w:left w:val="none" w:sz="0" w:space="0" w:color="auto"/>
                    <w:bottom w:val="none" w:sz="0" w:space="0" w:color="auto"/>
                    <w:right w:val="none" w:sz="0" w:space="0" w:color="auto"/>
                  </w:divBdr>
                  <w:divsChild>
                    <w:div w:id="732436151">
                      <w:marLeft w:val="0"/>
                      <w:marRight w:val="0"/>
                      <w:marTop w:val="0"/>
                      <w:marBottom w:val="0"/>
                      <w:divBdr>
                        <w:top w:val="none" w:sz="0" w:space="0" w:color="auto"/>
                        <w:left w:val="none" w:sz="0" w:space="0" w:color="auto"/>
                        <w:bottom w:val="none" w:sz="0" w:space="0" w:color="auto"/>
                        <w:right w:val="none" w:sz="0" w:space="0" w:color="auto"/>
                      </w:divBdr>
                      <w:divsChild>
                        <w:div w:id="1769815426">
                          <w:marLeft w:val="240"/>
                          <w:marRight w:val="60"/>
                          <w:marTop w:val="0"/>
                          <w:marBottom w:val="0"/>
                          <w:divBdr>
                            <w:top w:val="none" w:sz="0" w:space="0" w:color="auto"/>
                            <w:left w:val="none" w:sz="0" w:space="0" w:color="auto"/>
                            <w:bottom w:val="single" w:sz="6" w:space="3" w:color="666666"/>
                            <w:right w:val="none" w:sz="0" w:space="0" w:color="auto"/>
                          </w:divBdr>
                          <w:divsChild>
                            <w:div w:id="149102173">
                              <w:marLeft w:val="0"/>
                              <w:marRight w:val="2640"/>
                              <w:marTop w:val="0"/>
                              <w:marBottom w:val="360"/>
                              <w:divBdr>
                                <w:top w:val="none" w:sz="0" w:space="0" w:color="auto"/>
                                <w:left w:val="none" w:sz="0" w:space="0" w:color="auto"/>
                                <w:bottom w:val="none" w:sz="0" w:space="0" w:color="auto"/>
                                <w:right w:val="none" w:sz="0" w:space="0" w:color="auto"/>
                              </w:divBdr>
                              <w:divsChild>
                                <w:div w:id="2017414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4297">
      <w:bodyDiv w:val="1"/>
      <w:marLeft w:val="0"/>
      <w:marRight w:val="0"/>
      <w:marTop w:val="0"/>
      <w:marBottom w:val="0"/>
      <w:divBdr>
        <w:top w:val="none" w:sz="0" w:space="0" w:color="auto"/>
        <w:left w:val="none" w:sz="0" w:space="0" w:color="auto"/>
        <w:bottom w:val="none" w:sz="0" w:space="0" w:color="auto"/>
        <w:right w:val="none" w:sz="0" w:space="0" w:color="auto"/>
      </w:divBdr>
      <w:divsChild>
        <w:div w:id="978002318">
          <w:marLeft w:val="0"/>
          <w:marRight w:val="0"/>
          <w:marTop w:val="0"/>
          <w:marBottom w:val="0"/>
          <w:divBdr>
            <w:top w:val="none" w:sz="0" w:space="0" w:color="auto"/>
            <w:left w:val="none" w:sz="0" w:space="0" w:color="auto"/>
            <w:bottom w:val="none" w:sz="0" w:space="0" w:color="auto"/>
            <w:right w:val="none" w:sz="0" w:space="0" w:color="auto"/>
          </w:divBdr>
          <w:divsChild>
            <w:div w:id="862131169">
              <w:marLeft w:val="0"/>
              <w:marRight w:val="0"/>
              <w:marTop w:val="0"/>
              <w:marBottom w:val="0"/>
              <w:divBdr>
                <w:top w:val="none" w:sz="0" w:space="0" w:color="auto"/>
                <w:left w:val="none" w:sz="0" w:space="0" w:color="auto"/>
                <w:bottom w:val="none" w:sz="0" w:space="0" w:color="auto"/>
                <w:right w:val="none" w:sz="0" w:space="0" w:color="auto"/>
              </w:divBdr>
              <w:divsChild>
                <w:div w:id="679544243">
                  <w:marLeft w:val="0"/>
                  <w:marRight w:val="0"/>
                  <w:marTop w:val="0"/>
                  <w:marBottom w:val="0"/>
                  <w:divBdr>
                    <w:top w:val="none" w:sz="0" w:space="0" w:color="auto"/>
                    <w:left w:val="none" w:sz="0" w:space="0" w:color="auto"/>
                    <w:bottom w:val="none" w:sz="0" w:space="0" w:color="auto"/>
                    <w:right w:val="none" w:sz="0" w:space="0" w:color="auto"/>
                  </w:divBdr>
                  <w:divsChild>
                    <w:div w:id="1975065733">
                      <w:marLeft w:val="0"/>
                      <w:marRight w:val="0"/>
                      <w:marTop w:val="0"/>
                      <w:marBottom w:val="0"/>
                      <w:divBdr>
                        <w:top w:val="none" w:sz="0" w:space="0" w:color="auto"/>
                        <w:left w:val="none" w:sz="0" w:space="0" w:color="auto"/>
                        <w:bottom w:val="none" w:sz="0" w:space="0" w:color="auto"/>
                        <w:right w:val="none" w:sz="0" w:space="0" w:color="auto"/>
                      </w:divBdr>
                      <w:divsChild>
                        <w:div w:id="1591700257">
                          <w:marLeft w:val="240"/>
                          <w:marRight w:val="60"/>
                          <w:marTop w:val="0"/>
                          <w:marBottom w:val="0"/>
                          <w:divBdr>
                            <w:top w:val="none" w:sz="0" w:space="0" w:color="auto"/>
                            <w:left w:val="none" w:sz="0" w:space="0" w:color="auto"/>
                            <w:bottom w:val="single" w:sz="6" w:space="3" w:color="666666"/>
                            <w:right w:val="none" w:sz="0" w:space="0" w:color="auto"/>
                          </w:divBdr>
                          <w:divsChild>
                            <w:div w:id="1546864924">
                              <w:marLeft w:val="0"/>
                              <w:marRight w:val="2640"/>
                              <w:marTop w:val="0"/>
                              <w:marBottom w:val="360"/>
                              <w:divBdr>
                                <w:top w:val="none" w:sz="0" w:space="0" w:color="auto"/>
                                <w:left w:val="none" w:sz="0" w:space="0" w:color="auto"/>
                                <w:bottom w:val="none" w:sz="0" w:space="0" w:color="auto"/>
                                <w:right w:val="none" w:sz="0" w:space="0" w:color="auto"/>
                              </w:divBdr>
                              <w:divsChild>
                                <w:div w:id="6709087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4150">
      <w:bodyDiv w:val="1"/>
      <w:marLeft w:val="0"/>
      <w:marRight w:val="0"/>
      <w:marTop w:val="225"/>
      <w:marBottom w:val="150"/>
      <w:divBdr>
        <w:top w:val="none" w:sz="0" w:space="0" w:color="auto"/>
        <w:left w:val="none" w:sz="0" w:space="0" w:color="auto"/>
        <w:bottom w:val="none" w:sz="0" w:space="0" w:color="auto"/>
        <w:right w:val="none" w:sz="0" w:space="0" w:color="auto"/>
      </w:divBdr>
      <w:divsChild>
        <w:div w:id="632826592">
          <w:marLeft w:val="0"/>
          <w:marRight w:val="0"/>
          <w:marTop w:val="0"/>
          <w:marBottom w:val="0"/>
          <w:divBdr>
            <w:top w:val="none" w:sz="0" w:space="0" w:color="auto"/>
            <w:left w:val="none" w:sz="0" w:space="0" w:color="auto"/>
            <w:bottom w:val="none" w:sz="0" w:space="0" w:color="auto"/>
            <w:right w:val="none" w:sz="0" w:space="0" w:color="auto"/>
          </w:divBdr>
          <w:divsChild>
            <w:div w:id="10799821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21300573">
      <w:bodyDiv w:val="1"/>
      <w:marLeft w:val="0"/>
      <w:marRight w:val="0"/>
      <w:marTop w:val="0"/>
      <w:marBottom w:val="0"/>
      <w:divBdr>
        <w:top w:val="none" w:sz="0" w:space="0" w:color="auto"/>
        <w:left w:val="none" w:sz="0" w:space="0" w:color="auto"/>
        <w:bottom w:val="none" w:sz="0" w:space="0" w:color="auto"/>
        <w:right w:val="none" w:sz="0" w:space="0" w:color="auto"/>
      </w:divBdr>
      <w:divsChild>
        <w:div w:id="1946771592">
          <w:marLeft w:val="0"/>
          <w:marRight w:val="0"/>
          <w:marTop w:val="0"/>
          <w:marBottom w:val="0"/>
          <w:divBdr>
            <w:top w:val="none" w:sz="0" w:space="0" w:color="auto"/>
            <w:left w:val="none" w:sz="0" w:space="0" w:color="auto"/>
            <w:bottom w:val="none" w:sz="0" w:space="0" w:color="auto"/>
            <w:right w:val="none" w:sz="0" w:space="0" w:color="auto"/>
          </w:divBdr>
          <w:divsChild>
            <w:div w:id="612984051">
              <w:marLeft w:val="0"/>
              <w:marRight w:val="0"/>
              <w:marTop w:val="0"/>
              <w:marBottom w:val="0"/>
              <w:divBdr>
                <w:top w:val="none" w:sz="0" w:space="0" w:color="auto"/>
                <w:left w:val="none" w:sz="0" w:space="0" w:color="auto"/>
                <w:bottom w:val="none" w:sz="0" w:space="0" w:color="auto"/>
                <w:right w:val="none" w:sz="0" w:space="0" w:color="auto"/>
              </w:divBdr>
              <w:divsChild>
                <w:div w:id="395594725">
                  <w:marLeft w:val="0"/>
                  <w:marRight w:val="0"/>
                  <w:marTop w:val="0"/>
                  <w:marBottom w:val="0"/>
                  <w:divBdr>
                    <w:top w:val="none" w:sz="0" w:space="0" w:color="auto"/>
                    <w:left w:val="none" w:sz="0" w:space="0" w:color="auto"/>
                    <w:bottom w:val="none" w:sz="0" w:space="0" w:color="auto"/>
                    <w:right w:val="none" w:sz="0" w:space="0" w:color="auto"/>
                  </w:divBdr>
                  <w:divsChild>
                    <w:div w:id="1096973852">
                      <w:marLeft w:val="0"/>
                      <w:marRight w:val="0"/>
                      <w:marTop w:val="0"/>
                      <w:marBottom w:val="0"/>
                      <w:divBdr>
                        <w:top w:val="none" w:sz="0" w:space="0" w:color="auto"/>
                        <w:left w:val="none" w:sz="0" w:space="0" w:color="auto"/>
                        <w:bottom w:val="none" w:sz="0" w:space="0" w:color="auto"/>
                        <w:right w:val="none" w:sz="0" w:space="0" w:color="auto"/>
                      </w:divBdr>
                      <w:divsChild>
                        <w:div w:id="738207535">
                          <w:marLeft w:val="240"/>
                          <w:marRight w:val="60"/>
                          <w:marTop w:val="0"/>
                          <w:marBottom w:val="0"/>
                          <w:divBdr>
                            <w:top w:val="none" w:sz="0" w:space="0" w:color="auto"/>
                            <w:left w:val="none" w:sz="0" w:space="0" w:color="auto"/>
                            <w:bottom w:val="single" w:sz="6" w:space="3" w:color="666666"/>
                            <w:right w:val="none" w:sz="0" w:space="0" w:color="auto"/>
                          </w:divBdr>
                          <w:divsChild>
                            <w:div w:id="926301957">
                              <w:marLeft w:val="0"/>
                              <w:marRight w:val="2640"/>
                              <w:marTop w:val="0"/>
                              <w:marBottom w:val="360"/>
                              <w:divBdr>
                                <w:top w:val="none" w:sz="0" w:space="0" w:color="auto"/>
                                <w:left w:val="none" w:sz="0" w:space="0" w:color="auto"/>
                                <w:bottom w:val="none" w:sz="0" w:space="0" w:color="auto"/>
                                <w:right w:val="none" w:sz="0" w:space="0" w:color="auto"/>
                              </w:divBdr>
                              <w:divsChild>
                                <w:div w:id="19812282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843389">
      <w:bodyDiv w:val="1"/>
      <w:marLeft w:val="0"/>
      <w:marRight w:val="0"/>
      <w:marTop w:val="0"/>
      <w:marBottom w:val="0"/>
      <w:divBdr>
        <w:top w:val="none" w:sz="0" w:space="0" w:color="auto"/>
        <w:left w:val="none" w:sz="0" w:space="0" w:color="auto"/>
        <w:bottom w:val="none" w:sz="0" w:space="0" w:color="auto"/>
        <w:right w:val="none" w:sz="0" w:space="0" w:color="auto"/>
      </w:divBdr>
    </w:div>
    <w:div w:id="1640376887">
      <w:bodyDiv w:val="1"/>
      <w:marLeft w:val="0"/>
      <w:marRight w:val="0"/>
      <w:marTop w:val="0"/>
      <w:marBottom w:val="0"/>
      <w:divBdr>
        <w:top w:val="none" w:sz="0" w:space="0" w:color="auto"/>
        <w:left w:val="none" w:sz="0" w:space="0" w:color="auto"/>
        <w:bottom w:val="none" w:sz="0" w:space="0" w:color="auto"/>
        <w:right w:val="none" w:sz="0" w:space="0" w:color="auto"/>
      </w:divBdr>
      <w:divsChild>
        <w:div w:id="1599144752">
          <w:marLeft w:val="0"/>
          <w:marRight w:val="0"/>
          <w:marTop w:val="0"/>
          <w:marBottom w:val="0"/>
          <w:divBdr>
            <w:top w:val="none" w:sz="0" w:space="0" w:color="auto"/>
            <w:left w:val="none" w:sz="0" w:space="0" w:color="auto"/>
            <w:bottom w:val="none" w:sz="0" w:space="0" w:color="auto"/>
            <w:right w:val="none" w:sz="0" w:space="0" w:color="auto"/>
          </w:divBdr>
          <w:divsChild>
            <w:div w:id="1733305846">
              <w:marLeft w:val="0"/>
              <w:marRight w:val="0"/>
              <w:marTop w:val="0"/>
              <w:marBottom w:val="0"/>
              <w:divBdr>
                <w:top w:val="none" w:sz="0" w:space="0" w:color="auto"/>
                <w:left w:val="none" w:sz="0" w:space="0" w:color="auto"/>
                <w:bottom w:val="none" w:sz="0" w:space="0" w:color="auto"/>
                <w:right w:val="none" w:sz="0" w:space="0" w:color="auto"/>
              </w:divBdr>
              <w:divsChild>
                <w:div w:id="226376380">
                  <w:marLeft w:val="0"/>
                  <w:marRight w:val="0"/>
                  <w:marTop w:val="0"/>
                  <w:marBottom w:val="0"/>
                  <w:divBdr>
                    <w:top w:val="none" w:sz="0" w:space="0" w:color="auto"/>
                    <w:left w:val="none" w:sz="0" w:space="0" w:color="auto"/>
                    <w:bottom w:val="none" w:sz="0" w:space="0" w:color="auto"/>
                    <w:right w:val="none" w:sz="0" w:space="0" w:color="auto"/>
                  </w:divBdr>
                  <w:divsChild>
                    <w:div w:id="102727032">
                      <w:marLeft w:val="0"/>
                      <w:marRight w:val="0"/>
                      <w:marTop w:val="0"/>
                      <w:marBottom w:val="0"/>
                      <w:divBdr>
                        <w:top w:val="none" w:sz="0" w:space="0" w:color="auto"/>
                        <w:left w:val="none" w:sz="0" w:space="0" w:color="auto"/>
                        <w:bottom w:val="none" w:sz="0" w:space="0" w:color="auto"/>
                        <w:right w:val="none" w:sz="0" w:space="0" w:color="auto"/>
                      </w:divBdr>
                      <w:divsChild>
                        <w:div w:id="1560559300">
                          <w:marLeft w:val="240"/>
                          <w:marRight w:val="60"/>
                          <w:marTop w:val="0"/>
                          <w:marBottom w:val="0"/>
                          <w:divBdr>
                            <w:top w:val="none" w:sz="0" w:space="0" w:color="auto"/>
                            <w:left w:val="none" w:sz="0" w:space="0" w:color="auto"/>
                            <w:bottom w:val="single" w:sz="6" w:space="3" w:color="666666"/>
                            <w:right w:val="none" w:sz="0" w:space="0" w:color="auto"/>
                          </w:divBdr>
                          <w:divsChild>
                            <w:div w:id="302397069">
                              <w:marLeft w:val="0"/>
                              <w:marRight w:val="2640"/>
                              <w:marTop w:val="0"/>
                              <w:marBottom w:val="360"/>
                              <w:divBdr>
                                <w:top w:val="none" w:sz="0" w:space="0" w:color="auto"/>
                                <w:left w:val="none" w:sz="0" w:space="0" w:color="auto"/>
                                <w:bottom w:val="none" w:sz="0" w:space="0" w:color="auto"/>
                                <w:right w:val="none" w:sz="0" w:space="0" w:color="auto"/>
                              </w:divBdr>
                              <w:divsChild>
                                <w:div w:id="17908513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51263">
      <w:bodyDiv w:val="1"/>
      <w:marLeft w:val="0"/>
      <w:marRight w:val="0"/>
      <w:marTop w:val="0"/>
      <w:marBottom w:val="0"/>
      <w:divBdr>
        <w:top w:val="none" w:sz="0" w:space="0" w:color="auto"/>
        <w:left w:val="none" w:sz="0" w:space="0" w:color="auto"/>
        <w:bottom w:val="none" w:sz="0" w:space="0" w:color="auto"/>
        <w:right w:val="none" w:sz="0" w:space="0" w:color="auto"/>
      </w:divBdr>
      <w:divsChild>
        <w:div w:id="570041339">
          <w:marLeft w:val="0"/>
          <w:marRight w:val="0"/>
          <w:marTop w:val="0"/>
          <w:marBottom w:val="0"/>
          <w:divBdr>
            <w:top w:val="none" w:sz="0" w:space="0" w:color="auto"/>
            <w:left w:val="none" w:sz="0" w:space="0" w:color="auto"/>
            <w:bottom w:val="none" w:sz="0" w:space="0" w:color="auto"/>
            <w:right w:val="none" w:sz="0" w:space="0" w:color="auto"/>
          </w:divBdr>
          <w:divsChild>
            <w:div w:id="1474179243">
              <w:marLeft w:val="0"/>
              <w:marRight w:val="0"/>
              <w:marTop w:val="0"/>
              <w:marBottom w:val="0"/>
              <w:divBdr>
                <w:top w:val="none" w:sz="0" w:space="0" w:color="auto"/>
                <w:left w:val="none" w:sz="0" w:space="0" w:color="auto"/>
                <w:bottom w:val="none" w:sz="0" w:space="0" w:color="auto"/>
                <w:right w:val="none" w:sz="0" w:space="0" w:color="auto"/>
              </w:divBdr>
              <w:divsChild>
                <w:div w:id="11490706">
                  <w:marLeft w:val="0"/>
                  <w:marRight w:val="0"/>
                  <w:marTop w:val="0"/>
                  <w:marBottom w:val="0"/>
                  <w:divBdr>
                    <w:top w:val="none" w:sz="0" w:space="0" w:color="auto"/>
                    <w:left w:val="none" w:sz="0" w:space="0" w:color="auto"/>
                    <w:bottom w:val="none" w:sz="0" w:space="0" w:color="auto"/>
                    <w:right w:val="none" w:sz="0" w:space="0" w:color="auto"/>
                  </w:divBdr>
                  <w:divsChild>
                    <w:div w:id="1421951481">
                      <w:marLeft w:val="0"/>
                      <w:marRight w:val="0"/>
                      <w:marTop w:val="0"/>
                      <w:marBottom w:val="0"/>
                      <w:divBdr>
                        <w:top w:val="none" w:sz="0" w:space="0" w:color="auto"/>
                        <w:left w:val="none" w:sz="0" w:space="0" w:color="auto"/>
                        <w:bottom w:val="none" w:sz="0" w:space="0" w:color="auto"/>
                        <w:right w:val="none" w:sz="0" w:space="0" w:color="auto"/>
                      </w:divBdr>
                      <w:divsChild>
                        <w:div w:id="807210297">
                          <w:marLeft w:val="240"/>
                          <w:marRight w:val="60"/>
                          <w:marTop w:val="0"/>
                          <w:marBottom w:val="0"/>
                          <w:divBdr>
                            <w:top w:val="none" w:sz="0" w:space="0" w:color="auto"/>
                            <w:left w:val="none" w:sz="0" w:space="0" w:color="auto"/>
                            <w:bottom w:val="single" w:sz="6" w:space="3" w:color="666666"/>
                            <w:right w:val="none" w:sz="0" w:space="0" w:color="auto"/>
                          </w:divBdr>
                          <w:divsChild>
                            <w:div w:id="1259025346">
                              <w:marLeft w:val="0"/>
                              <w:marRight w:val="2640"/>
                              <w:marTop w:val="0"/>
                              <w:marBottom w:val="360"/>
                              <w:divBdr>
                                <w:top w:val="none" w:sz="0" w:space="0" w:color="auto"/>
                                <w:left w:val="none" w:sz="0" w:space="0" w:color="auto"/>
                                <w:bottom w:val="none" w:sz="0" w:space="0" w:color="auto"/>
                                <w:right w:val="none" w:sz="0" w:space="0" w:color="auto"/>
                              </w:divBdr>
                              <w:divsChild>
                                <w:div w:id="102656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744307">
      <w:bodyDiv w:val="1"/>
      <w:marLeft w:val="0"/>
      <w:marRight w:val="0"/>
      <w:marTop w:val="0"/>
      <w:marBottom w:val="0"/>
      <w:divBdr>
        <w:top w:val="none" w:sz="0" w:space="0" w:color="auto"/>
        <w:left w:val="none" w:sz="0" w:space="0" w:color="auto"/>
        <w:bottom w:val="none" w:sz="0" w:space="0" w:color="auto"/>
        <w:right w:val="none" w:sz="0" w:space="0" w:color="auto"/>
      </w:divBdr>
      <w:divsChild>
        <w:div w:id="1348872311">
          <w:marLeft w:val="0"/>
          <w:marRight w:val="0"/>
          <w:marTop w:val="0"/>
          <w:marBottom w:val="0"/>
          <w:divBdr>
            <w:top w:val="none" w:sz="0" w:space="0" w:color="auto"/>
            <w:left w:val="none" w:sz="0" w:space="0" w:color="auto"/>
            <w:bottom w:val="none" w:sz="0" w:space="0" w:color="auto"/>
            <w:right w:val="none" w:sz="0" w:space="0" w:color="auto"/>
          </w:divBdr>
          <w:divsChild>
            <w:div w:id="1135685908">
              <w:marLeft w:val="0"/>
              <w:marRight w:val="0"/>
              <w:marTop w:val="0"/>
              <w:marBottom w:val="0"/>
              <w:divBdr>
                <w:top w:val="none" w:sz="0" w:space="0" w:color="auto"/>
                <w:left w:val="none" w:sz="0" w:space="0" w:color="auto"/>
                <w:bottom w:val="none" w:sz="0" w:space="0" w:color="auto"/>
                <w:right w:val="none" w:sz="0" w:space="0" w:color="auto"/>
              </w:divBdr>
              <w:divsChild>
                <w:div w:id="107089733">
                  <w:marLeft w:val="0"/>
                  <w:marRight w:val="0"/>
                  <w:marTop w:val="0"/>
                  <w:marBottom w:val="0"/>
                  <w:divBdr>
                    <w:top w:val="none" w:sz="0" w:space="0" w:color="auto"/>
                    <w:left w:val="none" w:sz="0" w:space="0" w:color="auto"/>
                    <w:bottom w:val="none" w:sz="0" w:space="0" w:color="auto"/>
                    <w:right w:val="none" w:sz="0" w:space="0" w:color="auto"/>
                  </w:divBdr>
                  <w:divsChild>
                    <w:div w:id="381637304">
                      <w:marLeft w:val="0"/>
                      <w:marRight w:val="0"/>
                      <w:marTop w:val="0"/>
                      <w:marBottom w:val="0"/>
                      <w:divBdr>
                        <w:top w:val="none" w:sz="0" w:space="0" w:color="auto"/>
                        <w:left w:val="none" w:sz="0" w:space="0" w:color="auto"/>
                        <w:bottom w:val="none" w:sz="0" w:space="0" w:color="auto"/>
                        <w:right w:val="none" w:sz="0" w:space="0" w:color="auto"/>
                      </w:divBdr>
                      <w:divsChild>
                        <w:div w:id="1837572039">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2462173">
      <w:bodyDiv w:val="1"/>
      <w:marLeft w:val="0"/>
      <w:marRight w:val="0"/>
      <w:marTop w:val="0"/>
      <w:marBottom w:val="0"/>
      <w:divBdr>
        <w:top w:val="none" w:sz="0" w:space="0" w:color="auto"/>
        <w:left w:val="none" w:sz="0" w:space="0" w:color="auto"/>
        <w:bottom w:val="none" w:sz="0" w:space="0" w:color="auto"/>
        <w:right w:val="none" w:sz="0" w:space="0" w:color="auto"/>
      </w:divBdr>
      <w:divsChild>
        <w:div w:id="1467965496">
          <w:marLeft w:val="0"/>
          <w:marRight w:val="0"/>
          <w:marTop w:val="0"/>
          <w:marBottom w:val="0"/>
          <w:divBdr>
            <w:top w:val="none" w:sz="0" w:space="0" w:color="auto"/>
            <w:left w:val="none" w:sz="0" w:space="0" w:color="auto"/>
            <w:bottom w:val="none" w:sz="0" w:space="0" w:color="auto"/>
            <w:right w:val="none" w:sz="0" w:space="0" w:color="auto"/>
          </w:divBdr>
          <w:divsChild>
            <w:div w:id="940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309">
      <w:bodyDiv w:val="1"/>
      <w:marLeft w:val="0"/>
      <w:marRight w:val="0"/>
      <w:marTop w:val="225"/>
      <w:marBottom w:val="150"/>
      <w:divBdr>
        <w:top w:val="none" w:sz="0" w:space="0" w:color="auto"/>
        <w:left w:val="none" w:sz="0" w:space="0" w:color="auto"/>
        <w:bottom w:val="none" w:sz="0" w:space="0" w:color="auto"/>
        <w:right w:val="none" w:sz="0" w:space="0" w:color="auto"/>
      </w:divBdr>
      <w:divsChild>
        <w:div w:id="1375082203">
          <w:marLeft w:val="0"/>
          <w:marRight w:val="0"/>
          <w:marTop w:val="0"/>
          <w:marBottom w:val="0"/>
          <w:divBdr>
            <w:top w:val="none" w:sz="0" w:space="0" w:color="auto"/>
            <w:left w:val="none" w:sz="0" w:space="0" w:color="auto"/>
            <w:bottom w:val="none" w:sz="0" w:space="0" w:color="auto"/>
            <w:right w:val="none" w:sz="0" w:space="0" w:color="auto"/>
          </w:divBdr>
          <w:divsChild>
            <w:div w:id="67117921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67978491">
      <w:bodyDiv w:val="1"/>
      <w:marLeft w:val="0"/>
      <w:marRight w:val="0"/>
      <w:marTop w:val="0"/>
      <w:marBottom w:val="0"/>
      <w:divBdr>
        <w:top w:val="none" w:sz="0" w:space="0" w:color="auto"/>
        <w:left w:val="none" w:sz="0" w:space="0" w:color="auto"/>
        <w:bottom w:val="none" w:sz="0" w:space="0" w:color="auto"/>
        <w:right w:val="none" w:sz="0" w:space="0" w:color="auto"/>
      </w:divBdr>
    </w:div>
    <w:div w:id="1671249194">
      <w:bodyDiv w:val="1"/>
      <w:marLeft w:val="0"/>
      <w:marRight w:val="0"/>
      <w:marTop w:val="0"/>
      <w:marBottom w:val="0"/>
      <w:divBdr>
        <w:top w:val="none" w:sz="0" w:space="0" w:color="auto"/>
        <w:left w:val="none" w:sz="0" w:space="0" w:color="auto"/>
        <w:bottom w:val="none" w:sz="0" w:space="0" w:color="auto"/>
        <w:right w:val="none" w:sz="0" w:space="0" w:color="auto"/>
      </w:divBdr>
      <w:divsChild>
        <w:div w:id="593052799">
          <w:marLeft w:val="0"/>
          <w:marRight w:val="0"/>
          <w:marTop w:val="0"/>
          <w:marBottom w:val="0"/>
          <w:divBdr>
            <w:top w:val="none" w:sz="0" w:space="0" w:color="auto"/>
            <w:left w:val="none" w:sz="0" w:space="0" w:color="auto"/>
            <w:bottom w:val="none" w:sz="0" w:space="0" w:color="auto"/>
            <w:right w:val="none" w:sz="0" w:space="0" w:color="auto"/>
          </w:divBdr>
          <w:divsChild>
            <w:div w:id="1098058774">
              <w:marLeft w:val="0"/>
              <w:marRight w:val="0"/>
              <w:marTop w:val="0"/>
              <w:marBottom w:val="0"/>
              <w:divBdr>
                <w:top w:val="none" w:sz="0" w:space="0" w:color="auto"/>
                <w:left w:val="none" w:sz="0" w:space="0" w:color="auto"/>
                <w:bottom w:val="none" w:sz="0" w:space="0" w:color="auto"/>
                <w:right w:val="none" w:sz="0" w:space="0" w:color="auto"/>
              </w:divBdr>
              <w:divsChild>
                <w:div w:id="1169103212">
                  <w:marLeft w:val="0"/>
                  <w:marRight w:val="0"/>
                  <w:marTop w:val="0"/>
                  <w:marBottom w:val="0"/>
                  <w:divBdr>
                    <w:top w:val="none" w:sz="0" w:space="0" w:color="auto"/>
                    <w:left w:val="none" w:sz="0" w:space="0" w:color="auto"/>
                    <w:bottom w:val="none" w:sz="0" w:space="0" w:color="auto"/>
                    <w:right w:val="none" w:sz="0" w:space="0" w:color="auto"/>
                  </w:divBdr>
                  <w:divsChild>
                    <w:div w:id="440346932">
                      <w:marLeft w:val="0"/>
                      <w:marRight w:val="0"/>
                      <w:marTop w:val="0"/>
                      <w:marBottom w:val="0"/>
                      <w:divBdr>
                        <w:top w:val="none" w:sz="0" w:space="0" w:color="auto"/>
                        <w:left w:val="none" w:sz="0" w:space="0" w:color="auto"/>
                        <w:bottom w:val="none" w:sz="0" w:space="0" w:color="auto"/>
                        <w:right w:val="none" w:sz="0" w:space="0" w:color="auto"/>
                      </w:divBdr>
                      <w:divsChild>
                        <w:div w:id="61028483">
                          <w:marLeft w:val="0"/>
                          <w:marRight w:val="0"/>
                          <w:marTop w:val="0"/>
                          <w:marBottom w:val="0"/>
                          <w:divBdr>
                            <w:top w:val="none" w:sz="0" w:space="0" w:color="auto"/>
                            <w:left w:val="none" w:sz="0" w:space="0" w:color="auto"/>
                            <w:bottom w:val="none" w:sz="0" w:space="0" w:color="auto"/>
                            <w:right w:val="none" w:sz="0" w:space="0" w:color="auto"/>
                          </w:divBdr>
                          <w:divsChild>
                            <w:div w:id="1539313795">
                              <w:marLeft w:val="0"/>
                              <w:marRight w:val="0"/>
                              <w:marTop w:val="0"/>
                              <w:marBottom w:val="0"/>
                              <w:divBdr>
                                <w:top w:val="none" w:sz="0" w:space="0" w:color="auto"/>
                                <w:left w:val="none" w:sz="0" w:space="0" w:color="auto"/>
                                <w:bottom w:val="none" w:sz="0" w:space="0" w:color="auto"/>
                                <w:right w:val="none" w:sz="0" w:space="0" w:color="auto"/>
                              </w:divBdr>
                              <w:divsChild>
                                <w:div w:id="657077591">
                                  <w:marLeft w:val="0"/>
                                  <w:marRight w:val="0"/>
                                  <w:marTop w:val="0"/>
                                  <w:marBottom w:val="0"/>
                                  <w:divBdr>
                                    <w:top w:val="none" w:sz="0" w:space="0" w:color="auto"/>
                                    <w:left w:val="none" w:sz="0" w:space="0" w:color="auto"/>
                                    <w:bottom w:val="none" w:sz="0" w:space="0" w:color="auto"/>
                                    <w:right w:val="none" w:sz="0" w:space="0" w:color="auto"/>
                                  </w:divBdr>
                                  <w:divsChild>
                                    <w:div w:id="865287317">
                                      <w:marLeft w:val="0"/>
                                      <w:marRight w:val="0"/>
                                      <w:marTop w:val="0"/>
                                      <w:marBottom w:val="0"/>
                                      <w:divBdr>
                                        <w:top w:val="none" w:sz="0" w:space="0" w:color="auto"/>
                                        <w:left w:val="none" w:sz="0" w:space="0" w:color="auto"/>
                                        <w:bottom w:val="none" w:sz="0" w:space="0" w:color="auto"/>
                                        <w:right w:val="none" w:sz="0" w:space="0" w:color="auto"/>
                                      </w:divBdr>
                                      <w:divsChild>
                                        <w:div w:id="894050311">
                                          <w:marLeft w:val="0"/>
                                          <w:marRight w:val="0"/>
                                          <w:marTop w:val="0"/>
                                          <w:marBottom w:val="0"/>
                                          <w:divBdr>
                                            <w:top w:val="none" w:sz="0" w:space="0" w:color="auto"/>
                                            <w:left w:val="none" w:sz="0" w:space="0" w:color="auto"/>
                                            <w:bottom w:val="none" w:sz="0" w:space="0" w:color="auto"/>
                                            <w:right w:val="none" w:sz="0" w:space="0" w:color="auto"/>
                                          </w:divBdr>
                                          <w:divsChild>
                                            <w:div w:id="1798328027">
                                              <w:marLeft w:val="0"/>
                                              <w:marRight w:val="0"/>
                                              <w:marTop w:val="0"/>
                                              <w:marBottom w:val="0"/>
                                              <w:divBdr>
                                                <w:top w:val="none" w:sz="0" w:space="0" w:color="auto"/>
                                                <w:left w:val="none" w:sz="0" w:space="0" w:color="auto"/>
                                                <w:bottom w:val="none" w:sz="0" w:space="0" w:color="auto"/>
                                                <w:right w:val="none" w:sz="0" w:space="0" w:color="auto"/>
                                              </w:divBdr>
                                              <w:divsChild>
                                                <w:div w:id="1821002480">
                                                  <w:marLeft w:val="0"/>
                                                  <w:marRight w:val="0"/>
                                                  <w:marTop w:val="0"/>
                                                  <w:marBottom w:val="0"/>
                                                  <w:divBdr>
                                                    <w:top w:val="none" w:sz="0" w:space="0" w:color="auto"/>
                                                    <w:left w:val="none" w:sz="0" w:space="0" w:color="auto"/>
                                                    <w:bottom w:val="none" w:sz="0" w:space="0" w:color="auto"/>
                                                    <w:right w:val="none" w:sz="0" w:space="0" w:color="auto"/>
                                                  </w:divBdr>
                                                  <w:divsChild>
                                                    <w:div w:id="432676165">
                                                      <w:marLeft w:val="0"/>
                                                      <w:marRight w:val="0"/>
                                                      <w:marTop w:val="0"/>
                                                      <w:marBottom w:val="0"/>
                                                      <w:divBdr>
                                                        <w:top w:val="none" w:sz="0" w:space="0" w:color="auto"/>
                                                        <w:left w:val="none" w:sz="0" w:space="0" w:color="auto"/>
                                                        <w:bottom w:val="none" w:sz="0" w:space="0" w:color="auto"/>
                                                        <w:right w:val="none" w:sz="0" w:space="0" w:color="auto"/>
                                                      </w:divBdr>
                                                      <w:divsChild>
                                                        <w:div w:id="624165789">
                                                          <w:marLeft w:val="0"/>
                                                          <w:marRight w:val="0"/>
                                                          <w:marTop w:val="0"/>
                                                          <w:marBottom w:val="0"/>
                                                          <w:divBdr>
                                                            <w:top w:val="none" w:sz="0" w:space="0" w:color="auto"/>
                                                            <w:left w:val="none" w:sz="0" w:space="0" w:color="auto"/>
                                                            <w:bottom w:val="none" w:sz="0" w:space="0" w:color="auto"/>
                                                            <w:right w:val="none" w:sz="0" w:space="0" w:color="auto"/>
                                                          </w:divBdr>
                                                          <w:divsChild>
                                                            <w:div w:id="1163664187">
                                                              <w:marLeft w:val="0"/>
                                                              <w:marRight w:val="0"/>
                                                              <w:marTop w:val="0"/>
                                                              <w:marBottom w:val="0"/>
                                                              <w:divBdr>
                                                                <w:top w:val="none" w:sz="0" w:space="0" w:color="auto"/>
                                                                <w:left w:val="none" w:sz="0" w:space="0" w:color="auto"/>
                                                                <w:bottom w:val="none" w:sz="0" w:space="0" w:color="auto"/>
                                                                <w:right w:val="none" w:sz="0" w:space="0" w:color="auto"/>
                                                              </w:divBdr>
                                                              <w:divsChild>
                                                                <w:div w:id="117182740">
                                                                  <w:marLeft w:val="0"/>
                                                                  <w:marRight w:val="0"/>
                                                                  <w:marTop w:val="0"/>
                                                                  <w:marBottom w:val="0"/>
                                                                  <w:divBdr>
                                                                    <w:top w:val="none" w:sz="0" w:space="0" w:color="auto"/>
                                                                    <w:left w:val="none" w:sz="0" w:space="0" w:color="auto"/>
                                                                    <w:bottom w:val="none" w:sz="0" w:space="0" w:color="auto"/>
                                                                    <w:right w:val="none" w:sz="0" w:space="0" w:color="auto"/>
                                                                  </w:divBdr>
                                                                  <w:divsChild>
                                                                    <w:div w:id="1943759706">
                                                                      <w:marLeft w:val="0"/>
                                                                      <w:marRight w:val="0"/>
                                                                      <w:marTop w:val="0"/>
                                                                      <w:marBottom w:val="0"/>
                                                                      <w:divBdr>
                                                                        <w:top w:val="none" w:sz="0" w:space="0" w:color="auto"/>
                                                                        <w:left w:val="none" w:sz="0" w:space="0" w:color="auto"/>
                                                                        <w:bottom w:val="none" w:sz="0" w:space="0" w:color="auto"/>
                                                                        <w:right w:val="none" w:sz="0" w:space="0" w:color="auto"/>
                                                                      </w:divBdr>
                                                                      <w:divsChild>
                                                                        <w:div w:id="27341934">
                                                                          <w:marLeft w:val="0"/>
                                                                          <w:marRight w:val="0"/>
                                                                          <w:marTop w:val="0"/>
                                                                          <w:marBottom w:val="0"/>
                                                                          <w:divBdr>
                                                                            <w:top w:val="none" w:sz="0" w:space="0" w:color="auto"/>
                                                                            <w:left w:val="none" w:sz="0" w:space="0" w:color="auto"/>
                                                                            <w:bottom w:val="none" w:sz="0" w:space="0" w:color="auto"/>
                                                                            <w:right w:val="none" w:sz="0" w:space="0" w:color="auto"/>
                                                                          </w:divBdr>
                                                                          <w:divsChild>
                                                                            <w:div w:id="1190875525">
                                                                              <w:marLeft w:val="300"/>
                                                                              <w:marRight w:val="0"/>
                                                                              <w:marTop w:val="0"/>
                                                                              <w:marBottom w:val="0"/>
                                                                              <w:divBdr>
                                                                                <w:top w:val="none" w:sz="0" w:space="0" w:color="auto"/>
                                                                                <w:left w:val="none" w:sz="0" w:space="0" w:color="auto"/>
                                                                                <w:bottom w:val="none" w:sz="0" w:space="0" w:color="auto"/>
                                                                                <w:right w:val="none" w:sz="0" w:space="0" w:color="auto"/>
                                                                              </w:divBdr>
                                                                              <w:divsChild>
                                                                                <w:div w:id="398090799">
                                                                                  <w:marLeft w:val="-300"/>
                                                                                  <w:marRight w:val="0"/>
                                                                                  <w:marTop w:val="0"/>
                                                                                  <w:marBottom w:val="0"/>
                                                                                  <w:divBdr>
                                                                                    <w:top w:val="none" w:sz="0" w:space="0" w:color="auto"/>
                                                                                    <w:left w:val="none" w:sz="0" w:space="0" w:color="auto"/>
                                                                                    <w:bottom w:val="none" w:sz="0" w:space="0" w:color="auto"/>
                                                                                    <w:right w:val="none" w:sz="0" w:space="0" w:color="auto"/>
                                                                                  </w:divBdr>
                                                                                  <w:divsChild>
                                                                                    <w:div w:id="1097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610212">
      <w:bodyDiv w:val="1"/>
      <w:marLeft w:val="0"/>
      <w:marRight w:val="0"/>
      <w:marTop w:val="0"/>
      <w:marBottom w:val="0"/>
      <w:divBdr>
        <w:top w:val="none" w:sz="0" w:space="0" w:color="auto"/>
        <w:left w:val="none" w:sz="0" w:space="0" w:color="auto"/>
        <w:bottom w:val="none" w:sz="0" w:space="0" w:color="auto"/>
        <w:right w:val="none" w:sz="0" w:space="0" w:color="auto"/>
      </w:divBdr>
      <w:divsChild>
        <w:div w:id="1614822360">
          <w:marLeft w:val="0"/>
          <w:marRight w:val="0"/>
          <w:marTop w:val="0"/>
          <w:marBottom w:val="0"/>
          <w:divBdr>
            <w:top w:val="none" w:sz="0" w:space="0" w:color="auto"/>
            <w:left w:val="none" w:sz="0" w:space="0" w:color="auto"/>
            <w:bottom w:val="none" w:sz="0" w:space="0" w:color="auto"/>
            <w:right w:val="none" w:sz="0" w:space="0" w:color="auto"/>
          </w:divBdr>
          <w:divsChild>
            <w:div w:id="1538468566">
              <w:marLeft w:val="0"/>
              <w:marRight w:val="0"/>
              <w:marTop w:val="0"/>
              <w:marBottom w:val="0"/>
              <w:divBdr>
                <w:top w:val="none" w:sz="0" w:space="0" w:color="auto"/>
                <w:left w:val="none" w:sz="0" w:space="0" w:color="auto"/>
                <w:bottom w:val="none" w:sz="0" w:space="0" w:color="auto"/>
                <w:right w:val="none" w:sz="0" w:space="0" w:color="auto"/>
              </w:divBdr>
              <w:divsChild>
                <w:div w:id="1925068256">
                  <w:marLeft w:val="0"/>
                  <w:marRight w:val="0"/>
                  <w:marTop w:val="0"/>
                  <w:marBottom w:val="0"/>
                  <w:divBdr>
                    <w:top w:val="none" w:sz="0" w:space="0" w:color="auto"/>
                    <w:left w:val="none" w:sz="0" w:space="0" w:color="auto"/>
                    <w:bottom w:val="none" w:sz="0" w:space="0" w:color="auto"/>
                    <w:right w:val="none" w:sz="0" w:space="0" w:color="auto"/>
                  </w:divBdr>
                  <w:divsChild>
                    <w:div w:id="738672274">
                      <w:marLeft w:val="0"/>
                      <w:marRight w:val="0"/>
                      <w:marTop w:val="0"/>
                      <w:marBottom w:val="0"/>
                      <w:divBdr>
                        <w:top w:val="none" w:sz="0" w:space="0" w:color="auto"/>
                        <w:left w:val="none" w:sz="0" w:space="0" w:color="auto"/>
                        <w:bottom w:val="none" w:sz="0" w:space="0" w:color="auto"/>
                        <w:right w:val="none" w:sz="0" w:space="0" w:color="auto"/>
                      </w:divBdr>
                      <w:divsChild>
                        <w:div w:id="941954047">
                          <w:marLeft w:val="240"/>
                          <w:marRight w:val="60"/>
                          <w:marTop w:val="0"/>
                          <w:marBottom w:val="0"/>
                          <w:divBdr>
                            <w:top w:val="none" w:sz="0" w:space="0" w:color="auto"/>
                            <w:left w:val="none" w:sz="0" w:space="0" w:color="auto"/>
                            <w:bottom w:val="single" w:sz="6" w:space="3" w:color="666666"/>
                            <w:right w:val="none" w:sz="0" w:space="0" w:color="auto"/>
                          </w:divBdr>
                          <w:divsChild>
                            <w:div w:id="1978290530">
                              <w:marLeft w:val="0"/>
                              <w:marRight w:val="2640"/>
                              <w:marTop w:val="0"/>
                              <w:marBottom w:val="360"/>
                              <w:divBdr>
                                <w:top w:val="none" w:sz="0" w:space="0" w:color="auto"/>
                                <w:left w:val="none" w:sz="0" w:space="0" w:color="auto"/>
                                <w:bottom w:val="none" w:sz="0" w:space="0" w:color="auto"/>
                                <w:right w:val="none" w:sz="0" w:space="0" w:color="auto"/>
                              </w:divBdr>
                              <w:divsChild>
                                <w:div w:id="15482245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262">
      <w:bodyDiv w:val="1"/>
      <w:marLeft w:val="0"/>
      <w:marRight w:val="0"/>
      <w:marTop w:val="0"/>
      <w:marBottom w:val="0"/>
      <w:divBdr>
        <w:top w:val="none" w:sz="0" w:space="0" w:color="auto"/>
        <w:left w:val="none" w:sz="0" w:space="0" w:color="auto"/>
        <w:bottom w:val="none" w:sz="0" w:space="0" w:color="auto"/>
        <w:right w:val="none" w:sz="0" w:space="0" w:color="auto"/>
      </w:divBdr>
      <w:divsChild>
        <w:div w:id="2016885253">
          <w:marLeft w:val="0"/>
          <w:marRight w:val="0"/>
          <w:marTop w:val="0"/>
          <w:marBottom w:val="0"/>
          <w:divBdr>
            <w:top w:val="none" w:sz="0" w:space="0" w:color="auto"/>
            <w:left w:val="none" w:sz="0" w:space="0" w:color="auto"/>
            <w:bottom w:val="none" w:sz="0" w:space="0" w:color="auto"/>
            <w:right w:val="none" w:sz="0" w:space="0" w:color="auto"/>
          </w:divBdr>
          <w:divsChild>
            <w:div w:id="465391438">
              <w:marLeft w:val="0"/>
              <w:marRight w:val="0"/>
              <w:marTop w:val="0"/>
              <w:marBottom w:val="0"/>
              <w:divBdr>
                <w:top w:val="none" w:sz="0" w:space="0" w:color="auto"/>
                <w:left w:val="none" w:sz="0" w:space="0" w:color="auto"/>
                <w:bottom w:val="none" w:sz="0" w:space="0" w:color="auto"/>
                <w:right w:val="none" w:sz="0" w:space="0" w:color="auto"/>
              </w:divBdr>
              <w:divsChild>
                <w:div w:id="692609905">
                  <w:marLeft w:val="0"/>
                  <w:marRight w:val="0"/>
                  <w:marTop w:val="0"/>
                  <w:marBottom w:val="0"/>
                  <w:divBdr>
                    <w:top w:val="none" w:sz="0" w:space="0" w:color="auto"/>
                    <w:left w:val="none" w:sz="0" w:space="0" w:color="auto"/>
                    <w:bottom w:val="none" w:sz="0" w:space="0" w:color="auto"/>
                    <w:right w:val="none" w:sz="0" w:space="0" w:color="auto"/>
                  </w:divBdr>
                  <w:divsChild>
                    <w:div w:id="824008959">
                      <w:marLeft w:val="0"/>
                      <w:marRight w:val="0"/>
                      <w:marTop w:val="0"/>
                      <w:marBottom w:val="0"/>
                      <w:divBdr>
                        <w:top w:val="none" w:sz="0" w:space="0" w:color="auto"/>
                        <w:left w:val="none" w:sz="0" w:space="0" w:color="auto"/>
                        <w:bottom w:val="none" w:sz="0" w:space="0" w:color="auto"/>
                        <w:right w:val="none" w:sz="0" w:space="0" w:color="auto"/>
                      </w:divBdr>
                      <w:divsChild>
                        <w:div w:id="397175109">
                          <w:marLeft w:val="240"/>
                          <w:marRight w:val="60"/>
                          <w:marTop w:val="0"/>
                          <w:marBottom w:val="0"/>
                          <w:divBdr>
                            <w:top w:val="none" w:sz="0" w:space="0" w:color="auto"/>
                            <w:left w:val="none" w:sz="0" w:space="0" w:color="auto"/>
                            <w:bottom w:val="single" w:sz="6" w:space="3" w:color="666666"/>
                            <w:right w:val="none" w:sz="0" w:space="0" w:color="auto"/>
                          </w:divBdr>
                          <w:divsChild>
                            <w:div w:id="176121860">
                              <w:marLeft w:val="0"/>
                              <w:marRight w:val="2640"/>
                              <w:marTop w:val="0"/>
                              <w:marBottom w:val="360"/>
                              <w:divBdr>
                                <w:top w:val="none" w:sz="0" w:space="0" w:color="auto"/>
                                <w:left w:val="none" w:sz="0" w:space="0" w:color="auto"/>
                                <w:bottom w:val="none" w:sz="0" w:space="0" w:color="auto"/>
                                <w:right w:val="none" w:sz="0" w:space="0" w:color="auto"/>
                              </w:divBdr>
                              <w:divsChild>
                                <w:div w:id="9763795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5134543">
                          <w:marLeft w:val="240"/>
                          <w:marRight w:val="60"/>
                          <w:marTop w:val="0"/>
                          <w:marBottom w:val="0"/>
                          <w:divBdr>
                            <w:top w:val="none" w:sz="0" w:space="0" w:color="auto"/>
                            <w:left w:val="none" w:sz="0" w:space="0" w:color="auto"/>
                            <w:bottom w:val="single" w:sz="6" w:space="3" w:color="666666"/>
                            <w:right w:val="none" w:sz="0" w:space="0" w:color="auto"/>
                          </w:divBdr>
                          <w:divsChild>
                            <w:div w:id="824200982">
                              <w:marLeft w:val="0"/>
                              <w:marRight w:val="2640"/>
                              <w:marTop w:val="0"/>
                              <w:marBottom w:val="360"/>
                              <w:divBdr>
                                <w:top w:val="none" w:sz="0" w:space="0" w:color="auto"/>
                                <w:left w:val="none" w:sz="0" w:space="0" w:color="auto"/>
                                <w:bottom w:val="none" w:sz="0" w:space="0" w:color="auto"/>
                                <w:right w:val="none" w:sz="0" w:space="0" w:color="auto"/>
                              </w:divBdr>
                              <w:divsChild>
                                <w:div w:id="252277265">
                                  <w:marLeft w:val="0"/>
                                  <w:marRight w:val="0"/>
                                  <w:marTop w:val="0"/>
                                  <w:marBottom w:val="0"/>
                                  <w:divBdr>
                                    <w:top w:val="none" w:sz="0" w:space="0" w:color="auto"/>
                                    <w:left w:val="none" w:sz="0" w:space="0" w:color="auto"/>
                                    <w:bottom w:val="none" w:sz="0" w:space="0" w:color="auto"/>
                                    <w:right w:val="none" w:sz="0" w:space="0" w:color="auto"/>
                                  </w:divBdr>
                                </w:div>
                                <w:div w:id="3331493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4912">
      <w:bodyDiv w:val="1"/>
      <w:marLeft w:val="0"/>
      <w:marRight w:val="0"/>
      <w:marTop w:val="0"/>
      <w:marBottom w:val="0"/>
      <w:divBdr>
        <w:top w:val="none" w:sz="0" w:space="0" w:color="auto"/>
        <w:left w:val="none" w:sz="0" w:space="0" w:color="auto"/>
        <w:bottom w:val="none" w:sz="0" w:space="0" w:color="auto"/>
        <w:right w:val="none" w:sz="0" w:space="0" w:color="auto"/>
      </w:divBdr>
      <w:divsChild>
        <w:div w:id="1510867987">
          <w:marLeft w:val="0"/>
          <w:marRight w:val="0"/>
          <w:marTop w:val="0"/>
          <w:marBottom w:val="0"/>
          <w:divBdr>
            <w:top w:val="none" w:sz="0" w:space="0" w:color="auto"/>
            <w:left w:val="none" w:sz="0" w:space="0" w:color="auto"/>
            <w:bottom w:val="none" w:sz="0" w:space="0" w:color="auto"/>
            <w:right w:val="none" w:sz="0" w:space="0" w:color="auto"/>
          </w:divBdr>
          <w:divsChild>
            <w:div w:id="1880048947">
              <w:marLeft w:val="0"/>
              <w:marRight w:val="0"/>
              <w:marTop w:val="0"/>
              <w:marBottom w:val="0"/>
              <w:divBdr>
                <w:top w:val="none" w:sz="0" w:space="0" w:color="auto"/>
                <w:left w:val="none" w:sz="0" w:space="0" w:color="auto"/>
                <w:bottom w:val="none" w:sz="0" w:space="0" w:color="auto"/>
                <w:right w:val="none" w:sz="0" w:space="0" w:color="auto"/>
              </w:divBdr>
              <w:divsChild>
                <w:div w:id="2010208735">
                  <w:marLeft w:val="0"/>
                  <w:marRight w:val="0"/>
                  <w:marTop w:val="0"/>
                  <w:marBottom w:val="0"/>
                  <w:divBdr>
                    <w:top w:val="none" w:sz="0" w:space="0" w:color="auto"/>
                    <w:left w:val="none" w:sz="0" w:space="0" w:color="auto"/>
                    <w:bottom w:val="none" w:sz="0" w:space="0" w:color="auto"/>
                    <w:right w:val="none" w:sz="0" w:space="0" w:color="auto"/>
                  </w:divBdr>
                  <w:divsChild>
                    <w:div w:id="1175606775">
                      <w:marLeft w:val="0"/>
                      <w:marRight w:val="0"/>
                      <w:marTop w:val="0"/>
                      <w:marBottom w:val="0"/>
                      <w:divBdr>
                        <w:top w:val="none" w:sz="0" w:space="0" w:color="auto"/>
                        <w:left w:val="none" w:sz="0" w:space="0" w:color="auto"/>
                        <w:bottom w:val="none" w:sz="0" w:space="0" w:color="auto"/>
                        <w:right w:val="none" w:sz="0" w:space="0" w:color="auto"/>
                      </w:divBdr>
                      <w:divsChild>
                        <w:div w:id="1213496701">
                          <w:marLeft w:val="240"/>
                          <w:marRight w:val="60"/>
                          <w:marTop w:val="0"/>
                          <w:marBottom w:val="0"/>
                          <w:divBdr>
                            <w:top w:val="none" w:sz="0" w:space="0" w:color="auto"/>
                            <w:left w:val="none" w:sz="0" w:space="0" w:color="auto"/>
                            <w:bottom w:val="single" w:sz="6" w:space="3" w:color="666666"/>
                            <w:right w:val="none" w:sz="0" w:space="0" w:color="auto"/>
                          </w:divBdr>
                          <w:divsChild>
                            <w:div w:id="1384406458">
                              <w:marLeft w:val="0"/>
                              <w:marRight w:val="2640"/>
                              <w:marTop w:val="0"/>
                              <w:marBottom w:val="360"/>
                              <w:divBdr>
                                <w:top w:val="none" w:sz="0" w:space="0" w:color="auto"/>
                                <w:left w:val="none" w:sz="0" w:space="0" w:color="auto"/>
                                <w:bottom w:val="none" w:sz="0" w:space="0" w:color="auto"/>
                                <w:right w:val="none" w:sz="0" w:space="0" w:color="auto"/>
                              </w:divBdr>
                              <w:divsChild>
                                <w:div w:id="2176722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566571">
      <w:bodyDiv w:val="1"/>
      <w:marLeft w:val="0"/>
      <w:marRight w:val="0"/>
      <w:marTop w:val="0"/>
      <w:marBottom w:val="0"/>
      <w:divBdr>
        <w:top w:val="none" w:sz="0" w:space="0" w:color="auto"/>
        <w:left w:val="none" w:sz="0" w:space="0" w:color="auto"/>
        <w:bottom w:val="none" w:sz="0" w:space="0" w:color="auto"/>
        <w:right w:val="none" w:sz="0" w:space="0" w:color="auto"/>
      </w:divBdr>
      <w:divsChild>
        <w:div w:id="2012370849">
          <w:marLeft w:val="0"/>
          <w:marRight w:val="0"/>
          <w:marTop w:val="0"/>
          <w:marBottom w:val="0"/>
          <w:divBdr>
            <w:top w:val="none" w:sz="0" w:space="0" w:color="auto"/>
            <w:left w:val="none" w:sz="0" w:space="0" w:color="auto"/>
            <w:bottom w:val="none" w:sz="0" w:space="0" w:color="auto"/>
            <w:right w:val="none" w:sz="0" w:space="0" w:color="auto"/>
          </w:divBdr>
          <w:divsChild>
            <w:div w:id="1708680649">
              <w:marLeft w:val="0"/>
              <w:marRight w:val="0"/>
              <w:marTop w:val="0"/>
              <w:marBottom w:val="0"/>
              <w:divBdr>
                <w:top w:val="none" w:sz="0" w:space="0" w:color="auto"/>
                <w:left w:val="none" w:sz="0" w:space="0" w:color="auto"/>
                <w:bottom w:val="none" w:sz="0" w:space="0" w:color="auto"/>
                <w:right w:val="none" w:sz="0" w:space="0" w:color="auto"/>
              </w:divBdr>
              <w:divsChild>
                <w:div w:id="1700278194">
                  <w:marLeft w:val="0"/>
                  <w:marRight w:val="0"/>
                  <w:marTop w:val="0"/>
                  <w:marBottom w:val="0"/>
                  <w:divBdr>
                    <w:top w:val="none" w:sz="0" w:space="0" w:color="auto"/>
                    <w:left w:val="none" w:sz="0" w:space="0" w:color="auto"/>
                    <w:bottom w:val="none" w:sz="0" w:space="0" w:color="auto"/>
                    <w:right w:val="none" w:sz="0" w:space="0" w:color="auto"/>
                  </w:divBdr>
                  <w:divsChild>
                    <w:div w:id="1896430192">
                      <w:marLeft w:val="0"/>
                      <w:marRight w:val="0"/>
                      <w:marTop w:val="0"/>
                      <w:marBottom w:val="0"/>
                      <w:divBdr>
                        <w:top w:val="none" w:sz="0" w:space="0" w:color="auto"/>
                        <w:left w:val="none" w:sz="0" w:space="0" w:color="auto"/>
                        <w:bottom w:val="none" w:sz="0" w:space="0" w:color="auto"/>
                        <w:right w:val="none" w:sz="0" w:space="0" w:color="auto"/>
                      </w:divBdr>
                      <w:divsChild>
                        <w:div w:id="1576234852">
                          <w:marLeft w:val="240"/>
                          <w:marRight w:val="60"/>
                          <w:marTop w:val="0"/>
                          <w:marBottom w:val="0"/>
                          <w:divBdr>
                            <w:top w:val="none" w:sz="0" w:space="0" w:color="auto"/>
                            <w:left w:val="none" w:sz="0" w:space="0" w:color="auto"/>
                            <w:bottom w:val="single" w:sz="6" w:space="3" w:color="666666"/>
                            <w:right w:val="none" w:sz="0" w:space="0" w:color="auto"/>
                          </w:divBdr>
                          <w:divsChild>
                            <w:div w:id="1160736828">
                              <w:marLeft w:val="0"/>
                              <w:marRight w:val="2640"/>
                              <w:marTop w:val="0"/>
                              <w:marBottom w:val="360"/>
                              <w:divBdr>
                                <w:top w:val="none" w:sz="0" w:space="0" w:color="auto"/>
                                <w:left w:val="none" w:sz="0" w:space="0" w:color="auto"/>
                                <w:bottom w:val="none" w:sz="0" w:space="0" w:color="auto"/>
                                <w:right w:val="none" w:sz="0" w:space="0" w:color="auto"/>
                              </w:divBdr>
                              <w:divsChild>
                                <w:div w:id="1703901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62843">
      <w:bodyDiv w:val="1"/>
      <w:marLeft w:val="0"/>
      <w:marRight w:val="0"/>
      <w:marTop w:val="0"/>
      <w:marBottom w:val="0"/>
      <w:divBdr>
        <w:top w:val="none" w:sz="0" w:space="0" w:color="auto"/>
        <w:left w:val="none" w:sz="0" w:space="0" w:color="auto"/>
        <w:bottom w:val="none" w:sz="0" w:space="0" w:color="auto"/>
        <w:right w:val="none" w:sz="0" w:space="0" w:color="auto"/>
      </w:divBdr>
      <w:divsChild>
        <w:div w:id="68315306">
          <w:marLeft w:val="0"/>
          <w:marRight w:val="0"/>
          <w:marTop w:val="0"/>
          <w:marBottom w:val="0"/>
          <w:divBdr>
            <w:top w:val="none" w:sz="0" w:space="0" w:color="auto"/>
            <w:left w:val="none" w:sz="0" w:space="0" w:color="auto"/>
            <w:bottom w:val="none" w:sz="0" w:space="0" w:color="auto"/>
            <w:right w:val="none" w:sz="0" w:space="0" w:color="auto"/>
          </w:divBdr>
          <w:divsChild>
            <w:div w:id="868638360">
              <w:marLeft w:val="0"/>
              <w:marRight w:val="0"/>
              <w:marTop w:val="0"/>
              <w:marBottom w:val="0"/>
              <w:divBdr>
                <w:top w:val="none" w:sz="0" w:space="0" w:color="auto"/>
                <w:left w:val="none" w:sz="0" w:space="0" w:color="auto"/>
                <w:bottom w:val="none" w:sz="0" w:space="0" w:color="auto"/>
                <w:right w:val="none" w:sz="0" w:space="0" w:color="auto"/>
              </w:divBdr>
              <w:divsChild>
                <w:div w:id="1780562245">
                  <w:marLeft w:val="0"/>
                  <w:marRight w:val="0"/>
                  <w:marTop w:val="0"/>
                  <w:marBottom w:val="0"/>
                  <w:divBdr>
                    <w:top w:val="none" w:sz="0" w:space="0" w:color="auto"/>
                    <w:left w:val="none" w:sz="0" w:space="0" w:color="auto"/>
                    <w:bottom w:val="none" w:sz="0" w:space="0" w:color="auto"/>
                    <w:right w:val="none" w:sz="0" w:space="0" w:color="auto"/>
                  </w:divBdr>
                  <w:divsChild>
                    <w:div w:id="1836149053">
                      <w:marLeft w:val="0"/>
                      <w:marRight w:val="0"/>
                      <w:marTop w:val="0"/>
                      <w:marBottom w:val="0"/>
                      <w:divBdr>
                        <w:top w:val="none" w:sz="0" w:space="0" w:color="auto"/>
                        <w:left w:val="none" w:sz="0" w:space="0" w:color="auto"/>
                        <w:bottom w:val="none" w:sz="0" w:space="0" w:color="auto"/>
                        <w:right w:val="none" w:sz="0" w:space="0" w:color="auto"/>
                      </w:divBdr>
                      <w:divsChild>
                        <w:div w:id="359936">
                          <w:marLeft w:val="240"/>
                          <w:marRight w:val="60"/>
                          <w:marTop w:val="0"/>
                          <w:marBottom w:val="0"/>
                          <w:divBdr>
                            <w:top w:val="none" w:sz="0" w:space="0" w:color="auto"/>
                            <w:left w:val="none" w:sz="0" w:space="0" w:color="auto"/>
                            <w:bottom w:val="single" w:sz="6" w:space="3" w:color="666666"/>
                            <w:right w:val="none" w:sz="0" w:space="0" w:color="auto"/>
                          </w:divBdr>
                          <w:divsChild>
                            <w:div w:id="681585647">
                              <w:marLeft w:val="0"/>
                              <w:marRight w:val="2640"/>
                              <w:marTop w:val="0"/>
                              <w:marBottom w:val="360"/>
                              <w:divBdr>
                                <w:top w:val="none" w:sz="0" w:space="0" w:color="auto"/>
                                <w:left w:val="none" w:sz="0" w:space="0" w:color="auto"/>
                                <w:bottom w:val="none" w:sz="0" w:space="0" w:color="auto"/>
                                <w:right w:val="none" w:sz="0" w:space="0" w:color="auto"/>
                              </w:divBdr>
                              <w:divsChild>
                                <w:div w:id="17356153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475172">
      <w:bodyDiv w:val="1"/>
      <w:marLeft w:val="0"/>
      <w:marRight w:val="0"/>
      <w:marTop w:val="0"/>
      <w:marBottom w:val="0"/>
      <w:divBdr>
        <w:top w:val="none" w:sz="0" w:space="0" w:color="auto"/>
        <w:left w:val="none" w:sz="0" w:space="0" w:color="auto"/>
        <w:bottom w:val="none" w:sz="0" w:space="0" w:color="auto"/>
        <w:right w:val="none" w:sz="0" w:space="0" w:color="auto"/>
      </w:divBdr>
      <w:divsChild>
        <w:div w:id="1102606547">
          <w:marLeft w:val="0"/>
          <w:marRight w:val="0"/>
          <w:marTop w:val="0"/>
          <w:marBottom w:val="0"/>
          <w:divBdr>
            <w:top w:val="none" w:sz="0" w:space="0" w:color="auto"/>
            <w:left w:val="none" w:sz="0" w:space="0" w:color="auto"/>
            <w:bottom w:val="none" w:sz="0" w:space="0" w:color="auto"/>
            <w:right w:val="none" w:sz="0" w:space="0" w:color="auto"/>
          </w:divBdr>
          <w:divsChild>
            <w:div w:id="1493637430">
              <w:marLeft w:val="0"/>
              <w:marRight w:val="0"/>
              <w:marTop w:val="0"/>
              <w:marBottom w:val="0"/>
              <w:divBdr>
                <w:top w:val="none" w:sz="0" w:space="0" w:color="auto"/>
                <w:left w:val="none" w:sz="0" w:space="0" w:color="auto"/>
                <w:bottom w:val="none" w:sz="0" w:space="0" w:color="auto"/>
                <w:right w:val="none" w:sz="0" w:space="0" w:color="auto"/>
              </w:divBdr>
              <w:divsChild>
                <w:div w:id="648480851">
                  <w:marLeft w:val="0"/>
                  <w:marRight w:val="0"/>
                  <w:marTop w:val="0"/>
                  <w:marBottom w:val="0"/>
                  <w:divBdr>
                    <w:top w:val="none" w:sz="0" w:space="0" w:color="auto"/>
                    <w:left w:val="none" w:sz="0" w:space="0" w:color="auto"/>
                    <w:bottom w:val="none" w:sz="0" w:space="0" w:color="auto"/>
                    <w:right w:val="none" w:sz="0" w:space="0" w:color="auto"/>
                  </w:divBdr>
                  <w:divsChild>
                    <w:div w:id="188419461">
                      <w:marLeft w:val="0"/>
                      <w:marRight w:val="0"/>
                      <w:marTop w:val="0"/>
                      <w:marBottom w:val="0"/>
                      <w:divBdr>
                        <w:top w:val="none" w:sz="0" w:space="0" w:color="auto"/>
                        <w:left w:val="none" w:sz="0" w:space="0" w:color="auto"/>
                        <w:bottom w:val="none" w:sz="0" w:space="0" w:color="auto"/>
                        <w:right w:val="none" w:sz="0" w:space="0" w:color="auto"/>
                      </w:divBdr>
                      <w:divsChild>
                        <w:div w:id="809829290">
                          <w:marLeft w:val="240"/>
                          <w:marRight w:val="60"/>
                          <w:marTop w:val="0"/>
                          <w:marBottom w:val="0"/>
                          <w:divBdr>
                            <w:top w:val="none" w:sz="0" w:space="0" w:color="auto"/>
                            <w:left w:val="none" w:sz="0" w:space="0" w:color="auto"/>
                            <w:bottom w:val="single" w:sz="6" w:space="3" w:color="666666"/>
                            <w:right w:val="none" w:sz="0" w:space="0" w:color="auto"/>
                          </w:divBdr>
                          <w:divsChild>
                            <w:div w:id="1714303815">
                              <w:marLeft w:val="0"/>
                              <w:marRight w:val="2640"/>
                              <w:marTop w:val="0"/>
                              <w:marBottom w:val="360"/>
                              <w:divBdr>
                                <w:top w:val="none" w:sz="0" w:space="0" w:color="auto"/>
                                <w:left w:val="none" w:sz="0" w:space="0" w:color="auto"/>
                                <w:bottom w:val="none" w:sz="0" w:space="0" w:color="auto"/>
                                <w:right w:val="none" w:sz="0" w:space="0" w:color="auto"/>
                              </w:divBdr>
                              <w:divsChild>
                                <w:div w:id="11225798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659534">
      <w:bodyDiv w:val="1"/>
      <w:marLeft w:val="0"/>
      <w:marRight w:val="0"/>
      <w:marTop w:val="225"/>
      <w:marBottom w:val="150"/>
      <w:divBdr>
        <w:top w:val="none" w:sz="0" w:space="0" w:color="auto"/>
        <w:left w:val="none" w:sz="0" w:space="0" w:color="auto"/>
        <w:bottom w:val="none" w:sz="0" w:space="0" w:color="auto"/>
        <w:right w:val="none" w:sz="0" w:space="0" w:color="auto"/>
      </w:divBdr>
      <w:divsChild>
        <w:div w:id="1819615774">
          <w:marLeft w:val="0"/>
          <w:marRight w:val="0"/>
          <w:marTop w:val="0"/>
          <w:marBottom w:val="0"/>
          <w:divBdr>
            <w:top w:val="none" w:sz="0" w:space="0" w:color="auto"/>
            <w:left w:val="none" w:sz="0" w:space="0" w:color="auto"/>
            <w:bottom w:val="none" w:sz="0" w:space="0" w:color="auto"/>
            <w:right w:val="none" w:sz="0" w:space="0" w:color="auto"/>
          </w:divBdr>
          <w:divsChild>
            <w:div w:id="1002984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0978606">
      <w:bodyDiv w:val="1"/>
      <w:marLeft w:val="0"/>
      <w:marRight w:val="0"/>
      <w:marTop w:val="225"/>
      <w:marBottom w:val="150"/>
      <w:divBdr>
        <w:top w:val="none" w:sz="0" w:space="0" w:color="auto"/>
        <w:left w:val="none" w:sz="0" w:space="0" w:color="auto"/>
        <w:bottom w:val="none" w:sz="0" w:space="0" w:color="auto"/>
        <w:right w:val="none" w:sz="0" w:space="0" w:color="auto"/>
      </w:divBdr>
      <w:divsChild>
        <w:div w:id="944269906">
          <w:marLeft w:val="0"/>
          <w:marRight w:val="0"/>
          <w:marTop w:val="0"/>
          <w:marBottom w:val="0"/>
          <w:divBdr>
            <w:top w:val="none" w:sz="0" w:space="0" w:color="auto"/>
            <w:left w:val="none" w:sz="0" w:space="0" w:color="auto"/>
            <w:bottom w:val="none" w:sz="0" w:space="0" w:color="auto"/>
            <w:right w:val="none" w:sz="0" w:space="0" w:color="auto"/>
          </w:divBdr>
          <w:divsChild>
            <w:div w:id="146461920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4452051">
      <w:bodyDiv w:val="1"/>
      <w:marLeft w:val="0"/>
      <w:marRight w:val="0"/>
      <w:marTop w:val="0"/>
      <w:marBottom w:val="0"/>
      <w:divBdr>
        <w:top w:val="none" w:sz="0" w:space="0" w:color="auto"/>
        <w:left w:val="none" w:sz="0" w:space="0" w:color="auto"/>
        <w:bottom w:val="none" w:sz="0" w:space="0" w:color="auto"/>
        <w:right w:val="none" w:sz="0" w:space="0" w:color="auto"/>
      </w:divBdr>
    </w:div>
    <w:div w:id="1766417055">
      <w:bodyDiv w:val="1"/>
      <w:marLeft w:val="0"/>
      <w:marRight w:val="0"/>
      <w:marTop w:val="225"/>
      <w:marBottom w:val="150"/>
      <w:divBdr>
        <w:top w:val="none" w:sz="0" w:space="0" w:color="auto"/>
        <w:left w:val="none" w:sz="0" w:space="0" w:color="auto"/>
        <w:bottom w:val="none" w:sz="0" w:space="0" w:color="auto"/>
        <w:right w:val="none" w:sz="0" w:space="0" w:color="auto"/>
      </w:divBdr>
      <w:divsChild>
        <w:div w:id="1136948482">
          <w:marLeft w:val="0"/>
          <w:marRight w:val="0"/>
          <w:marTop w:val="0"/>
          <w:marBottom w:val="0"/>
          <w:divBdr>
            <w:top w:val="none" w:sz="0" w:space="0" w:color="auto"/>
            <w:left w:val="none" w:sz="0" w:space="0" w:color="auto"/>
            <w:bottom w:val="none" w:sz="0" w:space="0" w:color="auto"/>
            <w:right w:val="none" w:sz="0" w:space="0" w:color="auto"/>
          </w:divBdr>
          <w:divsChild>
            <w:div w:id="140556253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817531853">
      <w:bodyDiv w:val="1"/>
      <w:marLeft w:val="0"/>
      <w:marRight w:val="0"/>
      <w:marTop w:val="0"/>
      <w:marBottom w:val="0"/>
      <w:divBdr>
        <w:top w:val="none" w:sz="0" w:space="0" w:color="auto"/>
        <w:left w:val="none" w:sz="0" w:space="0" w:color="auto"/>
        <w:bottom w:val="none" w:sz="0" w:space="0" w:color="auto"/>
        <w:right w:val="none" w:sz="0" w:space="0" w:color="auto"/>
      </w:divBdr>
      <w:divsChild>
        <w:div w:id="96951235">
          <w:marLeft w:val="0"/>
          <w:marRight w:val="0"/>
          <w:marTop w:val="0"/>
          <w:marBottom w:val="0"/>
          <w:divBdr>
            <w:top w:val="none" w:sz="0" w:space="0" w:color="auto"/>
            <w:left w:val="none" w:sz="0" w:space="0" w:color="auto"/>
            <w:bottom w:val="none" w:sz="0" w:space="0" w:color="auto"/>
            <w:right w:val="none" w:sz="0" w:space="0" w:color="auto"/>
          </w:divBdr>
          <w:divsChild>
            <w:div w:id="627008392">
              <w:marLeft w:val="0"/>
              <w:marRight w:val="0"/>
              <w:marTop w:val="0"/>
              <w:marBottom w:val="0"/>
              <w:divBdr>
                <w:top w:val="none" w:sz="0" w:space="0" w:color="auto"/>
                <w:left w:val="none" w:sz="0" w:space="0" w:color="auto"/>
                <w:bottom w:val="none" w:sz="0" w:space="0" w:color="auto"/>
                <w:right w:val="none" w:sz="0" w:space="0" w:color="auto"/>
              </w:divBdr>
              <w:divsChild>
                <w:div w:id="1466197994">
                  <w:marLeft w:val="0"/>
                  <w:marRight w:val="0"/>
                  <w:marTop w:val="0"/>
                  <w:marBottom w:val="0"/>
                  <w:divBdr>
                    <w:top w:val="none" w:sz="0" w:space="0" w:color="auto"/>
                    <w:left w:val="none" w:sz="0" w:space="0" w:color="auto"/>
                    <w:bottom w:val="none" w:sz="0" w:space="0" w:color="auto"/>
                    <w:right w:val="none" w:sz="0" w:space="0" w:color="auto"/>
                  </w:divBdr>
                  <w:divsChild>
                    <w:div w:id="41104200">
                      <w:marLeft w:val="0"/>
                      <w:marRight w:val="0"/>
                      <w:marTop w:val="0"/>
                      <w:marBottom w:val="0"/>
                      <w:divBdr>
                        <w:top w:val="none" w:sz="0" w:space="0" w:color="auto"/>
                        <w:left w:val="none" w:sz="0" w:space="0" w:color="auto"/>
                        <w:bottom w:val="none" w:sz="0" w:space="0" w:color="auto"/>
                        <w:right w:val="none" w:sz="0" w:space="0" w:color="auto"/>
                      </w:divBdr>
                      <w:divsChild>
                        <w:div w:id="1984236051">
                          <w:marLeft w:val="240"/>
                          <w:marRight w:val="60"/>
                          <w:marTop w:val="0"/>
                          <w:marBottom w:val="0"/>
                          <w:divBdr>
                            <w:top w:val="none" w:sz="0" w:space="0" w:color="auto"/>
                            <w:left w:val="none" w:sz="0" w:space="0" w:color="auto"/>
                            <w:bottom w:val="single" w:sz="6" w:space="3" w:color="666666"/>
                            <w:right w:val="none" w:sz="0" w:space="0" w:color="auto"/>
                          </w:divBdr>
                          <w:divsChild>
                            <w:div w:id="630287644">
                              <w:marLeft w:val="0"/>
                              <w:marRight w:val="2640"/>
                              <w:marTop w:val="0"/>
                              <w:marBottom w:val="360"/>
                              <w:divBdr>
                                <w:top w:val="none" w:sz="0" w:space="0" w:color="auto"/>
                                <w:left w:val="none" w:sz="0" w:space="0" w:color="auto"/>
                                <w:bottom w:val="none" w:sz="0" w:space="0" w:color="auto"/>
                                <w:right w:val="none" w:sz="0" w:space="0" w:color="auto"/>
                              </w:divBdr>
                              <w:divsChild>
                                <w:div w:id="1634478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46167">
      <w:bodyDiv w:val="1"/>
      <w:marLeft w:val="0"/>
      <w:marRight w:val="0"/>
      <w:marTop w:val="0"/>
      <w:marBottom w:val="0"/>
      <w:divBdr>
        <w:top w:val="none" w:sz="0" w:space="0" w:color="auto"/>
        <w:left w:val="none" w:sz="0" w:space="0" w:color="auto"/>
        <w:bottom w:val="none" w:sz="0" w:space="0" w:color="auto"/>
        <w:right w:val="none" w:sz="0" w:space="0" w:color="auto"/>
      </w:divBdr>
      <w:divsChild>
        <w:div w:id="1948652862">
          <w:marLeft w:val="0"/>
          <w:marRight w:val="0"/>
          <w:marTop w:val="0"/>
          <w:marBottom w:val="0"/>
          <w:divBdr>
            <w:top w:val="none" w:sz="0" w:space="0" w:color="auto"/>
            <w:left w:val="none" w:sz="0" w:space="0" w:color="auto"/>
            <w:bottom w:val="none" w:sz="0" w:space="0" w:color="auto"/>
            <w:right w:val="none" w:sz="0" w:space="0" w:color="auto"/>
          </w:divBdr>
          <w:divsChild>
            <w:div w:id="1763140258">
              <w:marLeft w:val="0"/>
              <w:marRight w:val="0"/>
              <w:marTop w:val="0"/>
              <w:marBottom w:val="0"/>
              <w:divBdr>
                <w:top w:val="none" w:sz="0" w:space="0" w:color="auto"/>
                <w:left w:val="none" w:sz="0" w:space="0" w:color="auto"/>
                <w:bottom w:val="none" w:sz="0" w:space="0" w:color="auto"/>
                <w:right w:val="none" w:sz="0" w:space="0" w:color="auto"/>
              </w:divBdr>
              <w:divsChild>
                <w:div w:id="2077583350">
                  <w:marLeft w:val="0"/>
                  <w:marRight w:val="0"/>
                  <w:marTop w:val="0"/>
                  <w:marBottom w:val="0"/>
                  <w:divBdr>
                    <w:top w:val="none" w:sz="0" w:space="0" w:color="auto"/>
                    <w:left w:val="none" w:sz="0" w:space="0" w:color="auto"/>
                    <w:bottom w:val="none" w:sz="0" w:space="0" w:color="auto"/>
                    <w:right w:val="none" w:sz="0" w:space="0" w:color="auto"/>
                  </w:divBdr>
                  <w:divsChild>
                    <w:div w:id="960301190">
                      <w:marLeft w:val="0"/>
                      <w:marRight w:val="0"/>
                      <w:marTop w:val="0"/>
                      <w:marBottom w:val="0"/>
                      <w:divBdr>
                        <w:top w:val="none" w:sz="0" w:space="0" w:color="auto"/>
                        <w:left w:val="none" w:sz="0" w:space="0" w:color="auto"/>
                        <w:bottom w:val="none" w:sz="0" w:space="0" w:color="auto"/>
                        <w:right w:val="none" w:sz="0" w:space="0" w:color="auto"/>
                      </w:divBdr>
                      <w:divsChild>
                        <w:div w:id="454442787">
                          <w:marLeft w:val="240"/>
                          <w:marRight w:val="60"/>
                          <w:marTop w:val="0"/>
                          <w:marBottom w:val="0"/>
                          <w:divBdr>
                            <w:top w:val="none" w:sz="0" w:space="0" w:color="auto"/>
                            <w:left w:val="none" w:sz="0" w:space="0" w:color="auto"/>
                            <w:bottom w:val="single" w:sz="6" w:space="3" w:color="666666"/>
                            <w:right w:val="none" w:sz="0" w:space="0" w:color="auto"/>
                          </w:divBdr>
                          <w:divsChild>
                            <w:div w:id="1501045463">
                              <w:marLeft w:val="0"/>
                              <w:marRight w:val="2640"/>
                              <w:marTop w:val="0"/>
                              <w:marBottom w:val="360"/>
                              <w:divBdr>
                                <w:top w:val="none" w:sz="0" w:space="0" w:color="auto"/>
                                <w:left w:val="none" w:sz="0" w:space="0" w:color="auto"/>
                                <w:bottom w:val="none" w:sz="0" w:space="0" w:color="auto"/>
                                <w:right w:val="none" w:sz="0" w:space="0" w:color="auto"/>
                              </w:divBdr>
                              <w:divsChild>
                                <w:div w:id="13920763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2723">
      <w:bodyDiv w:val="1"/>
      <w:marLeft w:val="0"/>
      <w:marRight w:val="0"/>
      <w:marTop w:val="0"/>
      <w:marBottom w:val="0"/>
      <w:divBdr>
        <w:top w:val="none" w:sz="0" w:space="0" w:color="auto"/>
        <w:left w:val="none" w:sz="0" w:space="0" w:color="auto"/>
        <w:bottom w:val="none" w:sz="0" w:space="0" w:color="auto"/>
        <w:right w:val="none" w:sz="0" w:space="0" w:color="auto"/>
      </w:divBdr>
      <w:divsChild>
        <w:div w:id="2006930984">
          <w:marLeft w:val="0"/>
          <w:marRight w:val="0"/>
          <w:marTop w:val="0"/>
          <w:marBottom w:val="0"/>
          <w:divBdr>
            <w:top w:val="none" w:sz="0" w:space="0" w:color="auto"/>
            <w:left w:val="none" w:sz="0" w:space="0" w:color="auto"/>
            <w:bottom w:val="none" w:sz="0" w:space="0" w:color="auto"/>
            <w:right w:val="none" w:sz="0" w:space="0" w:color="auto"/>
          </w:divBdr>
          <w:divsChild>
            <w:div w:id="554391571">
              <w:marLeft w:val="0"/>
              <w:marRight w:val="0"/>
              <w:marTop w:val="0"/>
              <w:marBottom w:val="0"/>
              <w:divBdr>
                <w:top w:val="none" w:sz="0" w:space="0" w:color="auto"/>
                <w:left w:val="none" w:sz="0" w:space="0" w:color="auto"/>
                <w:bottom w:val="none" w:sz="0" w:space="0" w:color="auto"/>
                <w:right w:val="none" w:sz="0" w:space="0" w:color="auto"/>
              </w:divBdr>
              <w:divsChild>
                <w:div w:id="1401364379">
                  <w:marLeft w:val="0"/>
                  <w:marRight w:val="0"/>
                  <w:marTop w:val="0"/>
                  <w:marBottom w:val="0"/>
                  <w:divBdr>
                    <w:top w:val="none" w:sz="0" w:space="0" w:color="auto"/>
                    <w:left w:val="none" w:sz="0" w:space="0" w:color="auto"/>
                    <w:bottom w:val="none" w:sz="0" w:space="0" w:color="auto"/>
                    <w:right w:val="none" w:sz="0" w:space="0" w:color="auto"/>
                  </w:divBdr>
                  <w:divsChild>
                    <w:div w:id="1876966620">
                      <w:marLeft w:val="0"/>
                      <w:marRight w:val="0"/>
                      <w:marTop w:val="0"/>
                      <w:marBottom w:val="0"/>
                      <w:divBdr>
                        <w:top w:val="none" w:sz="0" w:space="0" w:color="auto"/>
                        <w:left w:val="none" w:sz="0" w:space="0" w:color="auto"/>
                        <w:bottom w:val="none" w:sz="0" w:space="0" w:color="auto"/>
                        <w:right w:val="none" w:sz="0" w:space="0" w:color="auto"/>
                      </w:divBdr>
                      <w:divsChild>
                        <w:div w:id="2056809943">
                          <w:marLeft w:val="240"/>
                          <w:marRight w:val="60"/>
                          <w:marTop w:val="0"/>
                          <w:marBottom w:val="0"/>
                          <w:divBdr>
                            <w:top w:val="none" w:sz="0" w:space="0" w:color="auto"/>
                            <w:left w:val="none" w:sz="0" w:space="0" w:color="auto"/>
                            <w:bottom w:val="single" w:sz="6" w:space="3" w:color="666666"/>
                            <w:right w:val="none" w:sz="0" w:space="0" w:color="auto"/>
                          </w:divBdr>
                          <w:divsChild>
                            <w:div w:id="2127504927">
                              <w:marLeft w:val="0"/>
                              <w:marRight w:val="2640"/>
                              <w:marTop w:val="0"/>
                              <w:marBottom w:val="360"/>
                              <w:divBdr>
                                <w:top w:val="none" w:sz="0" w:space="0" w:color="auto"/>
                                <w:left w:val="none" w:sz="0" w:space="0" w:color="auto"/>
                                <w:bottom w:val="none" w:sz="0" w:space="0" w:color="auto"/>
                                <w:right w:val="none" w:sz="0" w:space="0" w:color="auto"/>
                              </w:divBdr>
                              <w:divsChild>
                                <w:div w:id="15668001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712746">
      <w:bodyDiv w:val="1"/>
      <w:marLeft w:val="0"/>
      <w:marRight w:val="0"/>
      <w:marTop w:val="0"/>
      <w:marBottom w:val="0"/>
      <w:divBdr>
        <w:top w:val="none" w:sz="0" w:space="0" w:color="auto"/>
        <w:left w:val="none" w:sz="0" w:space="0" w:color="auto"/>
        <w:bottom w:val="none" w:sz="0" w:space="0" w:color="auto"/>
        <w:right w:val="none" w:sz="0" w:space="0" w:color="auto"/>
      </w:divBdr>
    </w:div>
    <w:div w:id="1899509488">
      <w:bodyDiv w:val="1"/>
      <w:marLeft w:val="0"/>
      <w:marRight w:val="0"/>
      <w:marTop w:val="0"/>
      <w:marBottom w:val="0"/>
      <w:divBdr>
        <w:top w:val="none" w:sz="0" w:space="0" w:color="auto"/>
        <w:left w:val="none" w:sz="0" w:space="0" w:color="auto"/>
        <w:bottom w:val="none" w:sz="0" w:space="0" w:color="auto"/>
        <w:right w:val="none" w:sz="0" w:space="0" w:color="auto"/>
      </w:divBdr>
      <w:divsChild>
        <w:div w:id="783885491">
          <w:marLeft w:val="0"/>
          <w:marRight w:val="0"/>
          <w:marTop w:val="0"/>
          <w:marBottom w:val="0"/>
          <w:divBdr>
            <w:top w:val="none" w:sz="0" w:space="0" w:color="auto"/>
            <w:left w:val="none" w:sz="0" w:space="0" w:color="auto"/>
            <w:bottom w:val="none" w:sz="0" w:space="0" w:color="auto"/>
            <w:right w:val="none" w:sz="0" w:space="0" w:color="auto"/>
          </w:divBdr>
          <w:divsChild>
            <w:div w:id="296187166">
              <w:marLeft w:val="0"/>
              <w:marRight w:val="0"/>
              <w:marTop w:val="0"/>
              <w:marBottom w:val="0"/>
              <w:divBdr>
                <w:top w:val="none" w:sz="0" w:space="0" w:color="auto"/>
                <w:left w:val="none" w:sz="0" w:space="0" w:color="auto"/>
                <w:bottom w:val="none" w:sz="0" w:space="0" w:color="auto"/>
                <w:right w:val="none" w:sz="0" w:space="0" w:color="auto"/>
              </w:divBdr>
              <w:divsChild>
                <w:div w:id="1397970450">
                  <w:marLeft w:val="0"/>
                  <w:marRight w:val="0"/>
                  <w:marTop w:val="0"/>
                  <w:marBottom w:val="0"/>
                  <w:divBdr>
                    <w:top w:val="none" w:sz="0" w:space="0" w:color="auto"/>
                    <w:left w:val="none" w:sz="0" w:space="0" w:color="auto"/>
                    <w:bottom w:val="none" w:sz="0" w:space="0" w:color="auto"/>
                    <w:right w:val="none" w:sz="0" w:space="0" w:color="auto"/>
                  </w:divBdr>
                  <w:divsChild>
                    <w:div w:id="87435085">
                      <w:marLeft w:val="0"/>
                      <w:marRight w:val="0"/>
                      <w:marTop w:val="0"/>
                      <w:marBottom w:val="0"/>
                      <w:divBdr>
                        <w:top w:val="none" w:sz="0" w:space="0" w:color="auto"/>
                        <w:left w:val="none" w:sz="0" w:space="0" w:color="auto"/>
                        <w:bottom w:val="none" w:sz="0" w:space="0" w:color="auto"/>
                        <w:right w:val="none" w:sz="0" w:space="0" w:color="auto"/>
                      </w:divBdr>
                      <w:divsChild>
                        <w:div w:id="1811902989">
                          <w:marLeft w:val="240"/>
                          <w:marRight w:val="60"/>
                          <w:marTop w:val="0"/>
                          <w:marBottom w:val="0"/>
                          <w:divBdr>
                            <w:top w:val="none" w:sz="0" w:space="0" w:color="auto"/>
                            <w:left w:val="none" w:sz="0" w:space="0" w:color="auto"/>
                            <w:bottom w:val="single" w:sz="6" w:space="3" w:color="666666"/>
                            <w:right w:val="none" w:sz="0" w:space="0" w:color="auto"/>
                          </w:divBdr>
                          <w:divsChild>
                            <w:div w:id="830679493">
                              <w:marLeft w:val="0"/>
                              <w:marRight w:val="2640"/>
                              <w:marTop w:val="0"/>
                              <w:marBottom w:val="360"/>
                              <w:divBdr>
                                <w:top w:val="none" w:sz="0" w:space="0" w:color="auto"/>
                                <w:left w:val="none" w:sz="0" w:space="0" w:color="auto"/>
                                <w:bottom w:val="none" w:sz="0" w:space="0" w:color="auto"/>
                                <w:right w:val="none" w:sz="0" w:space="0" w:color="auto"/>
                              </w:divBdr>
                              <w:divsChild>
                                <w:div w:id="232667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3751">
      <w:bodyDiv w:val="1"/>
      <w:marLeft w:val="0"/>
      <w:marRight w:val="0"/>
      <w:marTop w:val="0"/>
      <w:marBottom w:val="0"/>
      <w:divBdr>
        <w:top w:val="none" w:sz="0" w:space="0" w:color="auto"/>
        <w:left w:val="none" w:sz="0" w:space="0" w:color="auto"/>
        <w:bottom w:val="none" w:sz="0" w:space="0" w:color="auto"/>
        <w:right w:val="none" w:sz="0" w:space="0" w:color="auto"/>
      </w:divBdr>
    </w:div>
    <w:div w:id="1951276602">
      <w:bodyDiv w:val="1"/>
      <w:marLeft w:val="0"/>
      <w:marRight w:val="0"/>
      <w:marTop w:val="225"/>
      <w:marBottom w:val="150"/>
      <w:divBdr>
        <w:top w:val="none" w:sz="0" w:space="0" w:color="auto"/>
        <w:left w:val="none" w:sz="0" w:space="0" w:color="auto"/>
        <w:bottom w:val="none" w:sz="0" w:space="0" w:color="auto"/>
        <w:right w:val="none" w:sz="0" w:space="0" w:color="auto"/>
      </w:divBdr>
      <w:divsChild>
        <w:div w:id="465200698">
          <w:marLeft w:val="0"/>
          <w:marRight w:val="0"/>
          <w:marTop w:val="0"/>
          <w:marBottom w:val="0"/>
          <w:divBdr>
            <w:top w:val="none" w:sz="0" w:space="0" w:color="auto"/>
            <w:left w:val="none" w:sz="0" w:space="0" w:color="auto"/>
            <w:bottom w:val="none" w:sz="0" w:space="0" w:color="auto"/>
            <w:right w:val="none" w:sz="0" w:space="0" w:color="auto"/>
          </w:divBdr>
          <w:divsChild>
            <w:div w:id="10711498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65501424">
      <w:bodyDiv w:val="1"/>
      <w:marLeft w:val="0"/>
      <w:marRight w:val="0"/>
      <w:marTop w:val="225"/>
      <w:marBottom w:val="150"/>
      <w:divBdr>
        <w:top w:val="none" w:sz="0" w:space="0" w:color="auto"/>
        <w:left w:val="none" w:sz="0" w:space="0" w:color="auto"/>
        <w:bottom w:val="none" w:sz="0" w:space="0" w:color="auto"/>
        <w:right w:val="none" w:sz="0" w:space="0" w:color="auto"/>
      </w:divBdr>
      <w:divsChild>
        <w:div w:id="340663901">
          <w:marLeft w:val="0"/>
          <w:marRight w:val="0"/>
          <w:marTop w:val="0"/>
          <w:marBottom w:val="0"/>
          <w:divBdr>
            <w:top w:val="none" w:sz="0" w:space="0" w:color="auto"/>
            <w:left w:val="none" w:sz="0" w:space="0" w:color="auto"/>
            <w:bottom w:val="none" w:sz="0" w:space="0" w:color="auto"/>
            <w:right w:val="none" w:sz="0" w:space="0" w:color="auto"/>
          </w:divBdr>
          <w:divsChild>
            <w:div w:id="10394709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79652991">
      <w:bodyDiv w:val="1"/>
      <w:marLeft w:val="0"/>
      <w:marRight w:val="0"/>
      <w:marTop w:val="0"/>
      <w:marBottom w:val="0"/>
      <w:divBdr>
        <w:top w:val="none" w:sz="0" w:space="0" w:color="auto"/>
        <w:left w:val="none" w:sz="0" w:space="0" w:color="auto"/>
        <w:bottom w:val="none" w:sz="0" w:space="0" w:color="auto"/>
        <w:right w:val="none" w:sz="0" w:space="0" w:color="auto"/>
      </w:divBdr>
      <w:divsChild>
        <w:div w:id="1819689264">
          <w:marLeft w:val="0"/>
          <w:marRight w:val="0"/>
          <w:marTop w:val="0"/>
          <w:marBottom w:val="0"/>
          <w:divBdr>
            <w:top w:val="none" w:sz="0" w:space="0" w:color="auto"/>
            <w:left w:val="none" w:sz="0" w:space="0" w:color="auto"/>
            <w:bottom w:val="none" w:sz="0" w:space="0" w:color="auto"/>
            <w:right w:val="none" w:sz="0" w:space="0" w:color="auto"/>
          </w:divBdr>
          <w:divsChild>
            <w:div w:id="301808977">
              <w:marLeft w:val="0"/>
              <w:marRight w:val="0"/>
              <w:marTop w:val="0"/>
              <w:marBottom w:val="0"/>
              <w:divBdr>
                <w:top w:val="none" w:sz="0" w:space="0" w:color="auto"/>
                <w:left w:val="none" w:sz="0" w:space="0" w:color="auto"/>
                <w:bottom w:val="none" w:sz="0" w:space="0" w:color="auto"/>
                <w:right w:val="none" w:sz="0" w:space="0" w:color="auto"/>
              </w:divBdr>
              <w:divsChild>
                <w:div w:id="1979261624">
                  <w:marLeft w:val="0"/>
                  <w:marRight w:val="0"/>
                  <w:marTop w:val="0"/>
                  <w:marBottom w:val="0"/>
                  <w:divBdr>
                    <w:top w:val="none" w:sz="0" w:space="0" w:color="auto"/>
                    <w:left w:val="none" w:sz="0" w:space="0" w:color="auto"/>
                    <w:bottom w:val="none" w:sz="0" w:space="0" w:color="auto"/>
                    <w:right w:val="none" w:sz="0" w:space="0" w:color="auto"/>
                  </w:divBdr>
                  <w:divsChild>
                    <w:div w:id="512033648">
                      <w:marLeft w:val="0"/>
                      <w:marRight w:val="0"/>
                      <w:marTop w:val="0"/>
                      <w:marBottom w:val="0"/>
                      <w:divBdr>
                        <w:top w:val="none" w:sz="0" w:space="0" w:color="auto"/>
                        <w:left w:val="none" w:sz="0" w:space="0" w:color="auto"/>
                        <w:bottom w:val="none" w:sz="0" w:space="0" w:color="auto"/>
                        <w:right w:val="none" w:sz="0" w:space="0" w:color="auto"/>
                      </w:divBdr>
                      <w:divsChild>
                        <w:div w:id="1538734859">
                          <w:marLeft w:val="240"/>
                          <w:marRight w:val="60"/>
                          <w:marTop w:val="0"/>
                          <w:marBottom w:val="0"/>
                          <w:divBdr>
                            <w:top w:val="none" w:sz="0" w:space="0" w:color="auto"/>
                            <w:left w:val="none" w:sz="0" w:space="0" w:color="auto"/>
                            <w:bottom w:val="single" w:sz="6" w:space="3" w:color="666666"/>
                            <w:right w:val="none" w:sz="0" w:space="0" w:color="auto"/>
                          </w:divBdr>
                          <w:divsChild>
                            <w:div w:id="1690133406">
                              <w:marLeft w:val="0"/>
                              <w:marRight w:val="2640"/>
                              <w:marTop w:val="0"/>
                              <w:marBottom w:val="360"/>
                              <w:divBdr>
                                <w:top w:val="none" w:sz="0" w:space="0" w:color="auto"/>
                                <w:left w:val="none" w:sz="0" w:space="0" w:color="auto"/>
                                <w:bottom w:val="none" w:sz="0" w:space="0" w:color="auto"/>
                                <w:right w:val="none" w:sz="0" w:space="0" w:color="auto"/>
                              </w:divBdr>
                              <w:divsChild>
                                <w:div w:id="953903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9995">
      <w:bodyDiv w:val="1"/>
      <w:marLeft w:val="0"/>
      <w:marRight w:val="0"/>
      <w:marTop w:val="0"/>
      <w:marBottom w:val="0"/>
      <w:divBdr>
        <w:top w:val="none" w:sz="0" w:space="0" w:color="auto"/>
        <w:left w:val="none" w:sz="0" w:space="0" w:color="auto"/>
        <w:bottom w:val="none" w:sz="0" w:space="0" w:color="auto"/>
        <w:right w:val="none" w:sz="0" w:space="0" w:color="auto"/>
      </w:divBdr>
    </w:div>
    <w:div w:id="1992784904">
      <w:bodyDiv w:val="1"/>
      <w:marLeft w:val="0"/>
      <w:marRight w:val="0"/>
      <w:marTop w:val="0"/>
      <w:marBottom w:val="0"/>
      <w:divBdr>
        <w:top w:val="none" w:sz="0" w:space="0" w:color="auto"/>
        <w:left w:val="none" w:sz="0" w:space="0" w:color="auto"/>
        <w:bottom w:val="none" w:sz="0" w:space="0" w:color="auto"/>
        <w:right w:val="none" w:sz="0" w:space="0" w:color="auto"/>
      </w:divBdr>
      <w:divsChild>
        <w:div w:id="1146121780">
          <w:marLeft w:val="0"/>
          <w:marRight w:val="0"/>
          <w:marTop w:val="0"/>
          <w:marBottom w:val="0"/>
          <w:divBdr>
            <w:top w:val="none" w:sz="0" w:space="0" w:color="auto"/>
            <w:left w:val="none" w:sz="0" w:space="0" w:color="auto"/>
            <w:bottom w:val="none" w:sz="0" w:space="0" w:color="auto"/>
            <w:right w:val="none" w:sz="0" w:space="0" w:color="auto"/>
          </w:divBdr>
          <w:divsChild>
            <w:div w:id="1990354446">
              <w:marLeft w:val="0"/>
              <w:marRight w:val="0"/>
              <w:marTop w:val="0"/>
              <w:marBottom w:val="0"/>
              <w:divBdr>
                <w:top w:val="none" w:sz="0" w:space="0" w:color="auto"/>
                <w:left w:val="none" w:sz="0" w:space="0" w:color="auto"/>
                <w:bottom w:val="none" w:sz="0" w:space="0" w:color="auto"/>
                <w:right w:val="none" w:sz="0" w:space="0" w:color="auto"/>
              </w:divBdr>
              <w:divsChild>
                <w:div w:id="1615790400">
                  <w:marLeft w:val="0"/>
                  <w:marRight w:val="0"/>
                  <w:marTop w:val="0"/>
                  <w:marBottom w:val="0"/>
                  <w:divBdr>
                    <w:top w:val="none" w:sz="0" w:space="0" w:color="auto"/>
                    <w:left w:val="none" w:sz="0" w:space="0" w:color="auto"/>
                    <w:bottom w:val="none" w:sz="0" w:space="0" w:color="auto"/>
                    <w:right w:val="none" w:sz="0" w:space="0" w:color="auto"/>
                  </w:divBdr>
                  <w:divsChild>
                    <w:div w:id="1879976492">
                      <w:marLeft w:val="0"/>
                      <w:marRight w:val="0"/>
                      <w:marTop w:val="0"/>
                      <w:marBottom w:val="0"/>
                      <w:divBdr>
                        <w:top w:val="none" w:sz="0" w:space="0" w:color="auto"/>
                        <w:left w:val="none" w:sz="0" w:space="0" w:color="auto"/>
                        <w:bottom w:val="none" w:sz="0" w:space="0" w:color="auto"/>
                        <w:right w:val="none" w:sz="0" w:space="0" w:color="auto"/>
                      </w:divBdr>
                      <w:divsChild>
                        <w:div w:id="18816805">
                          <w:marLeft w:val="240"/>
                          <w:marRight w:val="60"/>
                          <w:marTop w:val="0"/>
                          <w:marBottom w:val="0"/>
                          <w:divBdr>
                            <w:top w:val="none" w:sz="0" w:space="0" w:color="auto"/>
                            <w:left w:val="none" w:sz="0" w:space="0" w:color="auto"/>
                            <w:bottom w:val="single" w:sz="6" w:space="3" w:color="666666"/>
                            <w:right w:val="none" w:sz="0" w:space="0" w:color="auto"/>
                          </w:divBdr>
                          <w:divsChild>
                            <w:div w:id="1516731224">
                              <w:marLeft w:val="0"/>
                              <w:marRight w:val="2640"/>
                              <w:marTop w:val="0"/>
                              <w:marBottom w:val="360"/>
                              <w:divBdr>
                                <w:top w:val="none" w:sz="0" w:space="0" w:color="auto"/>
                                <w:left w:val="none" w:sz="0" w:space="0" w:color="auto"/>
                                <w:bottom w:val="none" w:sz="0" w:space="0" w:color="auto"/>
                                <w:right w:val="none" w:sz="0" w:space="0" w:color="auto"/>
                              </w:divBdr>
                              <w:divsChild>
                                <w:div w:id="1451822263">
                                  <w:marLeft w:val="0"/>
                                  <w:marRight w:val="0"/>
                                  <w:marTop w:val="240"/>
                                  <w:marBottom w:val="0"/>
                                  <w:divBdr>
                                    <w:top w:val="none" w:sz="0" w:space="0" w:color="auto"/>
                                    <w:left w:val="none" w:sz="0" w:space="0" w:color="auto"/>
                                    <w:bottom w:val="none" w:sz="0" w:space="0" w:color="auto"/>
                                    <w:right w:val="none" w:sz="0" w:space="0" w:color="auto"/>
                                  </w:divBdr>
                                  <w:divsChild>
                                    <w:div w:id="1267154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0143">
      <w:bodyDiv w:val="1"/>
      <w:marLeft w:val="0"/>
      <w:marRight w:val="0"/>
      <w:marTop w:val="0"/>
      <w:marBottom w:val="0"/>
      <w:divBdr>
        <w:top w:val="none" w:sz="0" w:space="0" w:color="auto"/>
        <w:left w:val="none" w:sz="0" w:space="0" w:color="auto"/>
        <w:bottom w:val="none" w:sz="0" w:space="0" w:color="auto"/>
        <w:right w:val="none" w:sz="0" w:space="0" w:color="auto"/>
      </w:divBdr>
      <w:divsChild>
        <w:div w:id="87310093">
          <w:marLeft w:val="0"/>
          <w:marRight w:val="0"/>
          <w:marTop w:val="0"/>
          <w:marBottom w:val="0"/>
          <w:divBdr>
            <w:top w:val="none" w:sz="0" w:space="0" w:color="auto"/>
            <w:left w:val="none" w:sz="0" w:space="0" w:color="auto"/>
            <w:bottom w:val="none" w:sz="0" w:space="0" w:color="auto"/>
            <w:right w:val="none" w:sz="0" w:space="0" w:color="auto"/>
          </w:divBdr>
          <w:divsChild>
            <w:div w:id="463549737">
              <w:marLeft w:val="0"/>
              <w:marRight w:val="0"/>
              <w:marTop w:val="0"/>
              <w:marBottom w:val="0"/>
              <w:divBdr>
                <w:top w:val="none" w:sz="0" w:space="0" w:color="auto"/>
                <w:left w:val="none" w:sz="0" w:space="0" w:color="auto"/>
                <w:bottom w:val="none" w:sz="0" w:space="0" w:color="auto"/>
                <w:right w:val="none" w:sz="0" w:space="0" w:color="auto"/>
              </w:divBdr>
              <w:divsChild>
                <w:div w:id="1393231166">
                  <w:marLeft w:val="0"/>
                  <w:marRight w:val="0"/>
                  <w:marTop w:val="0"/>
                  <w:marBottom w:val="0"/>
                  <w:divBdr>
                    <w:top w:val="none" w:sz="0" w:space="0" w:color="auto"/>
                    <w:left w:val="none" w:sz="0" w:space="0" w:color="auto"/>
                    <w:bottom w:val="none" w:sz="0" w:space="0" w:color="auto"/>
                    <w:right w:val="none" w:sz="0" w:space="0" w:color="auto"/>
                  </w:divBdr>
                  <w:divsChild>
                    <w:div w:id="1373457379">
                      <w:marLeft w:val="0"/>
                      <w:marRight w:val="0"/>
                      <w:marTop w:val="0"/>
                      <w:marBottom w:val="0"/>
                      <w:divBdr>
                        <w:top w:val="none" w:sz="0" w:space="0" w:color="auto"/>
                        <w:left w:val="none" w:sz="0" w:space="0" w:color="auto"/>
                        <w:bottom w:val="none" w:sz="0" w:space="0" w:color="auto"/>
                        <w:right w:val="none" w:sz="0" w:space="0" w:color="auto"/>
                      </w:divBdr>
                      <w:divsChild>
                        <w:div w:id="674503420">
                          <w:marLeft w:val="240"/>
                          <w:marRight w:val="60"/>
                          <w:marTop w:val="0"/>
                          <w:marBottom w:val="0"/>
                          <w:divBdr>
                            <w:top w:val="none" w:sz="0" w:space="0" w:color="auto"/>
                            <w:left w:val="none" w:sz="0" w:space="0" w:color="auto"/>
                            <w:bottom w:val="single" w:sz="6" w:space="3" w:color="666666"/>
                            <w:right w:val="none" w:sz="0" w:space="0" w:color="auto"/>
                          </w:divBdr>
                          <w:divsChild>
                            <w:div w:id="481971363">
                              <w:marLeft w:val="0"/>
                              <w:marRight w:val="2640"/>
                              <w:marTop w:val="0"/>
                              <w:marBottom w:val="360"/>
                              <w:divBdr>
                                <w:top w:val="none" w:sz="0" w:space="0" w:color="auto"/>
                                <w:left w:val="none" w:sz="0" w:space="0" w:color="auto"/>
                                <w:bottom w:val="none" w:sz="0" w:space="0" w:color="auto"/>
                                <w:right w:val="none" w:sz="0" w:space="0" w:color="auto"/>
                              </w:divBdr>
                              <w:divsChild>
                                <w:div w:id="408961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4919">
      <w:bodyDiv w:val="1"/>
      <w:marLeft w:val="0"/>
      <w:marRight w:val="0"/>
      <w:marTop w:val="0"/>
      <w:marBottom w:val="0"/>
      <w:divBdr>
        <w:top w:val="none" w:sz="0" w:space="0" w:color="auto"/>
        <w:left w:val="none" w:sz="0" w:space="0" w:color="auto"/>
        <w:bottom w:val="none" w:sz="0" w:space="0" w:color="auto"/>
        <w:right w:val="none" w:sz="0" w:space="0" w:color="auto"/>
      </w:divBdr>
      <w:divsChild>
        <w:div w:id="1078748944">
          <w:marLeft w:val="0"/>
          <w:marRight w:val="0"/>
          <w:marTop w:val="0"/>
          <w:marBottom w:val="0"/>
          <w:divBdr>
            <w:top w:val="none" w:sz="0" w:space="0" w:color="auto"/>
            <w:left w:val="none" w:sz="0" w:space="0" w:color="auto"/>
            <w:bottom w:val="none" w:sz="0" w:space="0" w:color="auto"/>
            <w:right w:val="none" w:sz="0" w:space="0" w:color="auto"/>
          </w:divBdr>
          <w:divsChild>
            <w:div w:id="631714211">
              <w:marLeft w:val="0"/>
              <w:marRight w:val="0"/>
              <w:marTop w:val="0"/>
              <w:marBottom w:val="0"/>
              <w:divBdr>
                <w:top w:val="none" w:sz="0" w:space="0" w:color="auto"/>
                <w:left w:val="none" w:sz="0" w:space="0" w:color="auto"/>
                <w:bottom w:val="none" w:sz="0" w:space="0" w:color="auto"/>
                <w:right w:val="none" w:sz="0" w:space="0" w:color="auto"/>
              </w:divBdr>
              <w:divsChild>
                <w:div w:id="314728285">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2098672932">
                          <w:marLeft w:val="240"/>
                          <w:marRight w:val="60"/>
                          <w:marTop w:val="0"/>
                          <w:marBottom w:val="0"/>
                          <w:divBdr>
                            <w:top w:val="none" w:sz="0" w:space="0" w:color="auto"/>
                            <w:left w:val="none" w:sz="0" w:space="0" w:color="auto"/>
                            <w:bottom w:val="single" w:sz="6" w:space="3" w:color="666666"/>
                            <w:right w:val="none" w:sz="0" w:space="0" w:color="auto"/>
                          </w:divBdr>
                          <w:divsChild>
                            <w:div w:id="318047282">
                              <w:marLeft w:val="0"/>
                              <w:marRight w:val="2640"/>
                              <w:marTop w:val="0"/>
                              <w:marBottom w:val="360"/>
                              <w:divBdr>
                                <w:top w:val="none" w:sz="0" w:space="0" w:color="auto"/>
                                <w:left w:val="none" w:sz="0" w:space="0" w:color="auto"/>
                                <w:bottom w:val="none" w:sz="0" w:space="0" w:color="auto"/>
                                <w:right w:val="none" w:sz="0" w:space="0" w:color="auto"/>
                              </w:divBdr>
                              <w:divsChild>
                                <w:div w:id="21399505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71910">
      <w:bodyDiv w:val="1"/>
      <w:marLeft w:val="0"/>
      <w:marRight w:val="0"/>
      <w:marTop w:val="0"/>
      <w:marBottom w:val="0"/>
      <w:divBdr>
        <w:top w:val="none" w:sz="0" w:space="0" w:color="auto"/>
        <w:left w:val="none" w:sz="0" w:space="0" w:color="auto"/>
        <w:bottom w:val="none" w:sz="0" w:space="0" w:color="auto"/>
        <w:right w:val="none" w:sz="0" w:space="0" w:color="auto"/>
      </w:divBdr>
      <w:divsChild>
        <w:div w:id="1511484640">
          <w:marLeft w:val="0"/>
          <w:marRight w:val="0"/>
          <w:marTop w:val="0"/>
          <w:marBottom w:val="0"/>
          <w:divBdr>
            <w:top w:val="none" w:sz="0" w:space="0" w:color="auto"/>
            <w:left w:val="none" w:sz="0" w:space="0" w:color="auto"/>
            <w:bottom w:val="none" w:sz="0" w:space="0" w:color="auto"/>
            <w:right w:val="none" w:sz="0" w:space="0" w:color="auto"/>
          </w:divBdr>
          <w:divsChild>
            <w:div w:id="1130900735">
              <w:marLeft w:val="0"/>
              <w:marRight w:val="0"/>
              <w:marTop w:val="0"/>
              <w:marBottom w:val="0"/>
              <w:divBdr>
                <w:top w:val="none" w:sz="0" w:space="0" w:color="auto"/>
                <w:left w:val="none" w:sz="0" w:space="0" w:color="auto"/>
                <w:bottom w:val="none" w:sz="0" w:space="0" w:color="auto"/>
                <w:right w:val="none" w:sz="0" w:space="0" w:color="auto"/>
              </w:divBdr>
              <w:divsChild>
                <w:div w:id="1789012503">
                  <w:marLeft w:val="0"/>
                  <w:marRight w:val="0"/>
                  <w:marTop w:val="0"/>
                  <w:marBottom w:val="0"/>
                  <w:divBdr>
                    <w:top w:val="none" w:sz="0" w:space="0" w:color="auto"/>
                    <w:left w:val="none" w:sz="0" w:space="0" w:color="auto"/>
                    <w:bottom w:val="none" w:sz="0" w:space="0" w:color="auto"/>
                    <w:right w:val="none" w:sz="0" w:space="0" w:color="auto"/>
                  </w:divBdr>
                  <w:divsChild>
                    <w:div w:id="856846640">
                      <w:marLeft w:val="0"/>
                      <w:marRight w:val="0"/>
                      <w:marTop w:val="0"/>
                      <w:marBottom w:val="0"/>
                      <w:divBdr>
                        <w:top w:val="none" w:sz="0" w:space="0" w:color="auto"/>
                        <w:left w:val="none" w:sz="0" w:space="0" w:color="auto"/>
                        <w:bottom w:val="none" w:sz="0" w:space="0" w:color="auto"/>
                        <w:right w:val="none" w:sz="0" w:space="0" w:color="auto"/>
                      </w:divBdr>
                      <w:divsChild>
                        <w:div w:id="1452556314">
                          <w:marLeft w:val="240"/>
                          <w:marRight w:val="60"/>
                          <w:marTop w:val="0"/>
                          <w:marBottom w:val="0"/>
                          <w:divBdr>
                            <w:top w:val="none" w:sz="0" w:space="0" w:color="auto"/>
                            <w:left w:val="none" w:sz="0" w:space="0" w:color="auto"/>
                            <w:bottom w:val="single" w:sz="6" w:space="3" w:color="666666"/>
                            <w:right w:val="none" w:sz="0" w:space="0" w:color="auto"/>
                          </w:divBdr>
                          <w:divsChild>
                            <w:div w:id="865800525">
                              <w:marLeft w:val="0"/>
                              <w:marRight w:val="2640"/>
                              <w:marTop w:val="0"/>
                              <w:marBottom w:val="360"/>
                              <w:divBdr>
                                <w:top w:val="none" w:sz="0" w:space="0" w:color="auto"/>
                                <w:left w:val="none" w:sz="0" w:space="0" w:color="auto"/>
                                <w:bottom w:val="none" w:sz="0" w:space="0" w:color="auto"/>
                                <w:right w:val="none" w:sz="0" w:space="0" w:color="auto"/>
                              </w:divBdr>
                              <w:divsChild>
                                <w:div w:id="674458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11887">
      <w:bodyDiv w:val="1"/>
      <w:marLeft w:val="0"/>
      <w:marRight w:val="0"/>
      <w:marTop w:val="0"/>
      <w:marBottom w:val="0"/>
      <w:divBdr>
        <w:top w:val="none" w:sz="0" w:space="0" w:color="auto"/>
        <w:left w:val="none" w:sz="0" w:space="0" w:color="auto"/>
        <w:bottom w:val="none" w:sz="0" w:space="0" w:color="auto"/>
        <w:right w:val="none" w:sz="0" w:space="0" w:color="auto"/>
      </w:divBdr>
      <w:divsChild>
        <w:div w:id="1235552640">
          <w:marLeft w:val="0"/>
          <w:marRight w:val="0"/>
          <w:marTop w:val="0"/>
          <w:marBottom w:val="0"/>
          <w:divBdr>
            <w:top w:val="none" w:sz="0" w:space="0" w:color="auto"/>
            <w:left w:val="none" w:sz="0" w:space="0" w:color="auto"/>
            <w:bottom w:val="none" w:sz="0" w:space="0" w:color="auto"/>
            <w:right w:val="none" w:sz="0" w:space="0" w:color="auto"/>
          </w:divBdr>
          <w:divsChild>
            <w:div w:id="2080059854">
              <w:marLeft w:val="0"/>
              <w:marRight w:val="0"/>
              <w:marTop w:val="0"/>
              <w:marBottom w:val="0"/>
              <w:divBdr>
                <w:top w:val="none" w:sz="0" w:space="0" w:color="auto"/>
                <w:left w:val="none" w:sz="0" w:space="0" w:color="auto"/>
                <w:bottom w:val="none" w:sz="0" w:space="0" w:color="auto"/>
                <w:right w:val="none" w:sz="0" w:space="0" w:color="auto"/>
              </w:divBdr>
              <w:divsChild>
                <w:div w:id="1923448567">
                  <w:marLeft w:val="0"/>
                  <w:marRight w:val="0"/>
                  <w:marTop w:val="0"/>
                  <w:marBottom w:val="0"/>
                  <w:divBdr>
                    <w:top w:val="none" w:sz="0" w:space="0" w:color="auto"/>
                    <w:left w:val="none" w:sz="0" w:space="0" w:color="auto"/>
                    <w:bottom w:val="none" w:sz="0" w:space="0" w:color="auto"/>
                    <w:right w:val="none" w:sz="0" w:space="0" w:color="auto"/>
                  </w:divBdr>
                  <w:divsChild>
                    <w:div w:id="217517040">
                      <w:marLeft w:val="0"/>
                      <w:marRight w:val="0"/>
                      <w:marTop w:val="0"/>
                      <w:marBottom w:val="0"/>
                      <w:divBdr>
                        <w:top w:val="none" w:sz="0" w:space="0" w:color="auto"/>
                        <w:left w:val="none" w:sz="0" w:space="0" w:color="auto"/>
                        <w:bottom w:val="none" w:sz="0" w:space="0" w:color="auto"/>
                        <w:right w:val="none" w:sz="0" w:space="0" w:color="auto"/>
                      </w:divBdr>
                      <w:divsChild>
                        <w:div w:id="1291400553">
                          <w:marLeft w:val="240"/>
                          <w:marRight w:val="60"/>
                          <w:marTop w:val="0"/>
                          <w:marBottom w:val="0"/>
                          <w:divBdr>
                            <w:top w:val="none" w:sz="0" w:space="0" w:color="auto"/>
                            <w:left w:val="none" w:sz="0" w:space="0" w:color="auto"/>
                            <w:bottom w:val="single" w:sz="6" w:space="3" w:color="666666"/>
                            <w:right w:val="none" w:sz="0" w:space="0" w:color="auto"/>
                          </w:divBdr>
                          <w:divsChild>
                            <w:div w:id="1030300143">
                              <w:marLeft w:val="0"/>
                              <w:marRight w:val="2640"/>
                              <w:marTop w:val="0"/>
                              <w:marBottom w:val="360"/>
                              <w:divBdr>
                                <w:top w:val="none" w:sz="0" w:space="0" w:color="auto"/>
                                <w:left w:val="none" w:sz="0" w:space="0" w:color="auto"/>
                                <w:bottom w:val="none" w:sz="0" w:space="0" w:color="auto"/>
                                <w:right w:val="none" w:sz="0" w:space="0" w:color="auto"/>
                              </w:divBdr>
                              <w:divsChild>
                                <w:div w:id="12997275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67291">
      <w:bodyDiv w:val="1"/>
      <w:marLeft w:val="0"/>
      <w:marRight w:val="0"/>
      <w:marTop w:val="0"/>
      <w:marBottom w:val="0"/>
      <w:divBdr>
        <w:top w:val="none" w:sz="0" w:space="0" w:color="auto"/>
        <w:left w:val="none" w:sz="0" w:space="0" w:color="auto"/>
        <w:bottom w:val="none" w:sz="0" w:space="0" w:color="auto"/>
        <w:right w:val="none" w:sz="0" w:space="0" w:color="auto"/>
      </w:divBdr>
      <w:divsChild>
        <w:div w:id="386807228">
          <w:marLeft w:val="0"/>
          <w:marRight w:val="0"/>
          <w:marTop w:val="0"/>
          <w:marBottom w:val="0"/>
          <w:divBdr>
            <w:top w:val="none" w:sz="0" w:space="0" w:color="auto"/>
            <w:left w:val="none" w:sz="0" w:space="0" w:color="auto"/>
            <w:bottom w:val="none" w:sz="0" w:space="0" w:color="auto"/>
            <w:right w:val="none" w:sz="0" w:space="0" w:color="auto"/>
          </w:divBdr>
          <w:divsChild>
            <w:div w:id="1287544449">
              <w:marLeft w:val="0"/>
              <w:marRight w:val="0"/>
              <w:marTop w:val="0"/>
              <w:marBottom w:val="0"/>
              <w:divBdr>
                <w:top w:val="none" w:sz="0" w:space="0" w:color="auto"/>
                <w:left w:val="none" w:sz="0" w:space="0" w:color="auto"/>
                <w:bottom w:val="none" w:sz="0" w:space="0" w:color="auto"/>
                <w:right w:val="none" w:sz="0" w:space="0" w:color="auto"/>
              </w:divBdr>
              <w:divsChild>
                <w:div w:id="943149651">
                  <w:marLeft w:val="0"/>
                  <w:marRight w:val="0"/>
                  <w:marTop w:val="0"/>
                  <w:marBottom w:val="0"/>
                  <w:divBdr>
                    <w:top w:val="none" w:sz="0" w:space="0" w:color="auto"/>
                    <w:left w:val="none" w:sz="0" w:space="0" w:color="auto"/>
                    <w:bottom w:val="none" w:sz="0" w:space="0" w:color="auto"/>
                    <w:right w:val="none" w:sz="0" w:space="0" w:color="auto"/>
                  </w:divBdr>
                  <w:divsChild>
                    <w:div w:id="560285442">
                      <w:marLeft w:val="0"/>
                      <w:marRight w:val="0"/>
                      <w:marTop w:val="0"/>
                      <w:marBottom w:val="0"/>
                      <w:divBdr>
                        <w:top w:val="none" w:sz="0" w:space="0" w:color="auto"/>
                        <w:left w:val="none" w:sz="0" w:space="0" w:color="auto"/>
                        <w:bottom w:val="none" w:sz="0" w:space="0" w:color="auto"/>
                        <w:right w:val="none" w:sz="0" w:space="0" w:color="auto"/>
                      </w:divBdr>
                      <w:divsChild>
                        <w:div w:id="899484083">
                          <w:marLeft w:val="240"/>
                          <w:marRight w:val="60"/>
                          <w:marTop w:val="0"/>
                          <w:marBottom w:val="0"/>
                          <w:divBdr>
                            <w:top w:val="none" w:sz="0" w:space="0" w:color="auto"/>
                            <w:left w:val="none" w:sz="0" w:space="0" w:color="auto"/>
                            <w:bottom w:val="single" w:sz="6" w:space="3" w:color="666666"/>
                            <w:right w:val="none" w:sz="0" w:space="0" w:color="auto"/>
                          </w:divBdr>
                          <w:divsChild>
                            <w:div w:id="15162666">
                              <w:marLeft w:val="0"/>
                              <w:marRight w:val="2640"/>
                              <w:marTop w:val="0"/>
                              <w:marBottom w:val="360"/>
                              <w:divBdr>
                                <w:top w:val="none" w:sz="0" w:space="0" w:color="auto"/>
                                <w:left w:val="none" w:sz="0" w:space="0" w:color="auto"/>
                                <w:bottom w:val="none" w:sz="0" w:space="0" w:color="auto"/>
                                <w:right w:val="none" w:sz="0" w:space="0" w:color="auto"/>
                              </w:divBdr>
                              <w:divsChild>
                                <w:div w:id="1043017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07956">
      <w:bodyDiv w:val="1"/>
      <w:marLeft w:val="0"/>
      <w:marRight w:val="0"/>
      <w:marTop w:val="225"/>
      <w:marBottom w:val="150"/>
      <w:divBdr>
        <w:top w:val="none" w:sz="0" w:space="0" w:color="auto"/>
        <w:left w:val="none" w:sz="0" w:space="0" w:color="auto"/>
        <w:bottom w:val="none" w:sz="0" w:space="0" w:color="auto"/>
        <w:right w:val="none" w:sz="0" w:space="0" w:color="auto"/>
      </w:divBdr>
      <w:divsChild>
        <w:div w:id="1196845123">
          <w:marLeft w:val="0"/>
          <w:marRight w:val="0"/>
          <w:marTop w:val="0"/>
          <w:marBottom w:val="0"/>
          <w:divBdr>
            <w:top w:val="none" w:sz="0" w:space="0" w:color="auto"/>
            <w:left w:val="none" w:sz="0" w:space="0" w:color="auto"/>
            <w:bottom w:val="none" w:sz="0" w:space="0" w:color="auto"/>
            <w:right w:val="none" w:sz="0" w:space="0" w:color="auto"/>
          </w:divBdr>
          <w:divsChild>
            <w:div w:id="167803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063090207">
      <w:bodyDiv w:val="1"/>
      <w:marLeft w:val="0"/>
      <w:marRight w:val="0"/>
      <w:marTop w:val="0"/>
      <w:marBottom w:val="0"/>
      <w:divBdr>
        <w:top w:val="none" w:sz="0" w:space="0" w:color="auto"/>
        <w:left w:val="none" w:sz="0" w:space="0" w:color="auto"/>
        <w:bottom w:val="none" w:sz="0" w:space="0" w:color="auto"/>
        <w:right w:val="none" w:sz="0" w:space="0" w:color="auto"/>
      </w:divBdr>
      <w:divsChild>
        <w:div w:id="1365717128">
          <w:marLeft w:val="0"/>
          <w:marRight w:val="0"/>
          <w:marTop w:val="0"/>
          <w:marBottom w:val="0"/>
          <w:divBdr>
            <w:top w:val="none" w:sz="0" w:space="0" w:color="auto"/>
            <w:left w:val="none" w:sz="0" w:space="0" w:color="auto"/>
            <w:bottom w:val="none" w:sz="0" w:space="0" w:color="auto"/>
            <w:right w:val="none" w:sz="0" w:space="0" w:color="auto"/>
          </w:divBdr>
          <w:divsChild>
            <w:div w:id="143815707">
              <w:marLeft w:val="0"/>
              <w:marRight w:val="0"/>
              <w:marTop w:val="0"/>
              <w:marBottom w:val="0"/>
              <w:divBdr>
                <w:top w:val="none" w:sz="0" w:space="0" w:color="auto"/>
                <w:left w:val="none" w:sz="0" w:space="0" w:color="auto"/>
                <w:bottom w:val="none" w:sz="0" w:space="0" w:color="auto"/>
                <w:right w:val="none" w:sz="0" w:space="0" w:color="auto"/>
              </w:divBdr>
              <w:divsChild>
                <w:div w:id="1224608368">
                  <w:marLeft w:val="0"/>
                  <w:marRight w:val="0"/>
                  <w:marTop w:val="0"/>
                  <w:marBottom w:val="0"/>
                  <w:divBdr>
                    <w:top w:val="none" w:sz="0" w:space="0" w:color="auto"/>
                    <w:left w:val="none" w:sz="0" w:space="0" w:color="auto"/>
                    <w:bottom w:val="none" w:sz="0" w:space="0" w:color="auto"/>
                    <w:right w:val="none" w:sz="0" w:space="0" w:color="auto"/>
                  </w:divBdr>
                  <w:divsChild>
                    <w:div w:id="1326543441">
                      <w:marLeft w:val="0"/>
                      <w:marRight w:val="0"/>
                      <w:marTop w:val="0"/>
                      <w:marBottom w:val="0"/>
                      <w:divBdr>
                        <w:top w:val="none" w:sz="0" w:space="0" w:color="auto"/>
                        <w:left w:val="none" w:sz="0" w:space="0" w:color="auto"/>
                        <w:bottom w:val="none" w:sz="0" w:space="0" w:color="auto"/>
                        <w:right w:val="none" w:sz="0" w:space="0" w:color="auto"/>
                      </w:divBdr>
                      <w:divsChild>
                        <w:div w:id="1507207753">
                          <w:marLeft w:val="240"/>
                          <w:marRight w:val="60"/>
                          <w:marTop w:val="0"/>
                          <w:marBottom w:val="0"/>
                          <w:divBdr>
                            <w:top w:val="none" w:sz="0" w:space="0" w:color="auto"/>
                            <w:left w:val="none" w:sz="0" w:space="0" w:color="auto"/>
                            <w:bottom w:val="single" w:sz="6" w:space="3" w:color="666666"/>
                            <w:right w:val="none" w:sz="0" w:space="0" w:color="auto"/>
                          </w:divBdr>
                          <w:divsChild>
                            <w:div w:id="1998027900">
                              <w:marLeft w:val="0"/>
                              <w:marRight w:val="2640"/>
                              <w:marTop w:val="0"/>
                              <w:marBottom w:val="360"/>
                              <w:divBdr>
                                <w:top w:val="none" w:sz="0" w:space="0" w:color="auto"/>
                                <w:left w:val="none" w:sz="0" w:space="0" w:color="auto"/>
                                <w:bottom w:val="none" w:sz="0" w:space="0" w:color="auto"/>
                                <w:right w:val="none" w:sz="0" w:space="0" w:color="auto"/>
                              </w:divBdr>
                              <w:divsChild>
                                <w:div w:id="1620121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04429">
      <w:bodyDiv w:val="1"/>
      <w:marLeft w:val="0"/>
      <w:marRight w:val="0"/>
      <w:marTop w:val="0"/>
      <w:marBottom w:val="0"/>
      <w:divBdr>
        <w:top w:val="none" w:sz="0" w:space="0" w:color="auto"/>
        <w:left w:val="none" w:sz="0" w:space="0" w:color="auto"/>
        <w:bottom w:val="none" w:sz="0" w:space="0" w:color="auto"/>
        <w:right w:val="none" w:sz="0" w:space="0" w:color="auto"/>
      </w:divBdr>
      <w:divsChild>
        <w:div w:id="141310560">
          <w:marLeft w:val="0"/>
          <w:marRight w:val="0"/>
          <w:marTop w:val="0"/>
          <w:marBottom w:val="0"/>
          <w:divBdr>
            <w:top w:val="none" w:sz="0" w:space="0" w:color="auto"/>
            <w:left w:val="none" w:sz="0" w:space="0" w:color="auto"/>
            <w:bottom w:val="none" w:sz="0" w:space="0" w:color="auto"/>
            <w:right w:val="none" w:sz="0" w:space="0" w:color="auto"/>
          </w:divBdr>
          <w:divsChild>
            <w:div w:id="1368138131">
              <w:marLeft w:val="0"/>
              <w:marRight w:val="0"/>
              <w:marTop w:val="0"/>
              <w:marBottom w:val="0"/>
              <w:divBdr>
                <w:top w:val="none" w:sz="0" w:space="0" w:color="auto"/>
                <w:left w:val="none" w:sz="0" w:space="0" w:color="auto"/>
                <w:bottom w:val="none" w:sz="0" w:space="0" w:color="auto"/>
                <w:right w:val="none" w:sz="0" w:space="0" w:color="auto"/>
              </w:divBdr>
              <w:divsChild>
                <w:div w:id="1346588569">
                  <w:marLeft w:val="0"/>
                  <w:marRight w:val="0"/>
                  <w:marTop w:val="0"/>
                  <w:marBottom w:val="0"/>
                  <w:divBdr>
                    <w:top w:val="none" w:sz="0" w:space="0" w:color="auto"/>
                    <w:left w:val="none" w:sz="0" w:space="0" w:color="auto"/>
                    <w:bottom w:val="none" w:sz="0" w:space="0" w:color="auto"/>
                    <w:right w:val="none" w:sz="0" w:space="0" w:color="auto"/>
                  </w:divBdr>
                  <w:divsChild>
                    <w:div w:id="86656564">
                      <w:marLeft w:val="0"/>
                      <w:marRight w:val="0"/>
                      <w:marTop w:val="0"/>
                      <w:marBottom w:val="0"/>
                      <w:divBdr>
                        <w:top w:val="none" w:sz="0" w:space="0" w:color="auto"/>
                        <w:left w:val="none" w:sz="0" w:space="0" w:color="auto"/>
                        <w:bottom w:val="none" w:sz="0" w:space="0" w:color="auto"/>
                        <w:right w:val="none" w:sz="0" w:space="0" w:color="auto"/>
                      </w:divBdr>
                      <w:divsChild>
                        <w:div w:id="2018924877">
                          <w:marLeft w:val="240"/>
                          <w:marRight w:val="60"/>
                          <w:marTop w:val="0"/>
                          <w:marBottom w:val="0"/>
                          <w:divBdr>
                            <w:top w:val="none" w:sz="0" w:space="0" w:color="auto"/>
                            <w:left w:val="none" w:sz="0" w:space="0" w:color="auto"/>
                            <w:bottom w:val="single" w:sz="6" w:space="3" w:color="666666"/>
                            <w:right w:val="none" w:sz="0" w:space="0" w:color="auto"/>
                          </w:divBdr>
                          <w:divsChild>
                            <w:div w:id="666448245">
                              <w:marLeft w:val="0"/>
                              <w:marRight w:val="2640"/>
                              <w:marTop w:val="0"/>
                              <w:marBottom w:val="360"/>
                              <w:divBdr>
                                <w:top w:val="none" w:sz="0" w:space="0" w:color="auto"/>
                                <w:left w:val="none" w:sz="0" w:space="0" w:color="auto"/>
                                <w:bottom w:val="none" w:sz="0" w:space="0" w:color="auto"/>
                                <w:right w:val="none" w:sz="0" w:space="0" w:color="auto"/>
                              </w:divBdr>
                              <w:divsChild>
                                <w:div w:id="1658729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940912">
      <w:bodyDiv w:val="1"/>
      <w:marLeft w:val="0"/>
      <w:marRight w:val="0"/>
      <w:marTop w:val="0"/>
      <w:marBottom w:val="0"/>
      <w:divBdr>
        <w:top w:val="none" w:sz="0" w:space="0" w:color="auto"/>
        <w:left w:val="none" w:sz="0" w:space="0" w:color="auto"/>
        <w:bottom w:val="none" w:sz="0" w:space="0" w:color="auto"/>
        <w:right w:val="none" w:sz="0" w:space="0" w:color="auto"/>
      </w:divBdr>
    </w:div>
    <w:div w:id="2089963598">
      <w:bodyDiv w:val="1"/>
      <w:marLeft w:val="0"/>
      <w:marRight w:val="0"/>
      <w:marTop w:val="0"/>
      <w:marBottom w:val="0"/>
      <w:divBdr>
        <w:top w:val="none" w:sz="0" w:space="0" w:color="auto"/>
        <w:left w:val="none" w:sz="0" w:space="0" w:color="auto"/>
        <w:bottom w:val="none" w:sz="0" w:space="0" w:color="auto"/>
        <w:right w:val="none" w:sz="0" w:space="0" w:color="auto"/>
      </w:divBdr>
      <w:divsChild>
        <w:div w:id="2047439466">
          <w:marLeft w:val="0"/>
          <w:marRight w:val="0"/>
          <w:marTop w:val="0"/>
          <w:marBottom w:val="0"/>
          <w:divBdr>
            <w:top w:val="none" w:sz="0" w:space="0" w:color="auto"/>
            <w:left w:val="none" w:sz="0" w:space="0" w:color="auto"/>
            <w:bottom w:val="none" w:sz="0" w:space="0" w:color="auto"/>
            <w:right w:val="none" w:sz="0" w:space="0" w:color="auto"/>
          </w:divBdr>
          <w:divsChild>
            <w:div w:id="525023813">
              <w:marLeft w:val="0"/>
              <w:marRight w:val="0"/>
              <w:marTop w:val="0"/>
              <w:marBottom w:val="0"/>
              <w:divBdr>
                <w:top w:val="none" w:sz="0" w:space="0" w:color="auto"/>
                <w:left w:val="none" w:sz="0" w:space="0" w:color="auto"/>
                <w:bottom w:val="none" w:sz="0" w:space="0" w:color="auto"/>
                <w:right w:val="none" w:sz="0" w:space="0" w:color="auto"/>
              </w:divBdr>
              <w:divsChild>
                <w:div w:id="1049575085">
                  <w:marLeft w:val="0"/>
                  <w:marRight w:val="0"/>
                  <w:marTop w:val="0"/>
                  <w:marBottom w:val="0"/>
                  <w:divBdr>
                    <w:top w:val="none" w:sz="0" w:space="0" w:color="auto"/>
                    <w:left w:val="none" w:sz="0" w:space="0" w:color="auto"/>
                    <w:bottom w:val="none" w:sz="0" w:space="0" w:color="auto"/>
                    <w:right w:val="none" w:sz="0" w:space="0" w:color="auto"/>
                  </w:divBdr>
                  <w:divsChild>
                    <w:div w:id="1719740137">
                      <w:marLeft w:val="0"/>
                      <w:marRight w:val="0"/>
                      <w:marTop w:val="0"/>
                      <w:marBottom w:val="0"/>
                      <w:divBdr>
                        <w:top w:val="none" w:sz="0" w:space="0" w:color="auto"/>
                        <w:left w:val="none" w:sz="0" w:space="0" w:color="auto"/>
                        <w:bottom w:val="none" w:sz="0" w:space="0" w:color="auto"/>
                        <w:right w:val="none" w:sz="0" w:space="0" w:color="auto"/>
                      </w:divBdr>
                      <w:divsChild>
                        <w:div w:id="1443575277">
                          <w:marLeft w:val="240"/>
                          <w:marRight w:val="60"/>
                          <w:marTop w:val="0"/>
                          <w:marBottom w:val="0"/>
                          <w:divBdr>
                            <w:top w:val="none" w:sz="0" w:space="0" w:color="auto"/>
                            <w:left w:val="none" w:sz="0" w:space="0" w:color="auto"/>
                            <w:bottom w:val="single" w:sz="6" w:space="3" w:color="666666"/>
                            <w:right w:val="none" w:sz="0" w:space="0" w:color="auto"/>
                          </w:divBdr>
                          <w:divsChild>
                            <w:div w:id="2438156">
                              <w:marLeft w:val="0"/>
                              <w:marRight w:val="2640"/>
                              <w:marTop w:val="0"/>
                              <w:marBottom w:val="360"/>
                              <w:divBdr>
                                <w:top w:val="none" w:sz="0" w:space="0" w:color="auto"/>
                                <w:left w:val="none" w:sz="0" w:space="0" w:color="auto"/>
                                <w:bottom w:val="none" w:sz="0" w:space="0" w:color="auto"/>
                                <w:right w:val="none" w:sz="0" w:space="0" w:color="auto"/>
                              </w:divBdr>
                              <w:divsChild>
                                <w:div w:id="15603138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66385">
      <w:bodyDiv w:val="1"/>
      <w:marLeft w:val="0"/>
      <w:marRight w:val="0"/>
      <w:marTop w:val="225"/>
      <w:marBottom w:val="150"/>
      <w:divBdr>
        <w:top w:val="none" w:sz="0" w:space="0" w:color="auto"/>
        <w:left w:val="none" w:sz="0" w:space="0" w:color="auto"/>
        <w:bottom w:val="none" w:sz="0" w:space="0" w:color="auto"/>
        <w:right w:val="none" w:sz="0" w:space="0" w:color="auto"/>
      </w:divBdr>
      <w:divsChild>
        <w:div w:id="2064791009">
          <w:marLeft w:val="0"/>
          <w:marRight w:val="0"/>
          <w:marTop w:val="0"/>
          <w:marBottom w:val="0"/>
          <w:divBdr>
            <w:top w:val="none" w:sz="0" w:space="0" w:color="auto"/>
            <w:left w:val="none" w:sz="0" w:space="0" w:color="auto"/>
            <w:bottom w:val="none" w:sz="0" w:space="0" w:color="auto"/>
            <w:right w:val="none" w:sz="0" w:space="0" w:color="auto"/>
          </w:divBdr>
          <w:divsChild>
            <w:div w:id="173303879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146728187">
      <w:bodyDiv w:val="1"/>
      <w:marLeft w:val="0"/>
      <w:marRight w:val="0"/>
      <w:marTop w:val="0"/>
      <w:marBottom w:val="0"/>
      <w:divBdr>
        <w:top w:val="none" w:sz="0" w:space="0" w:color="auto"/>
        <w:left w:val="none" w:sz="0" w:space="0" w:color="auto"/>
        <w:bottom w:val="none" w:sz="0" w:space="0" w:color="auto"/>
        <w:right w:val="none" w:sz="0" w:space="0" w:color="auto"/>
      </w:divBdr>
      <w:divsChild>
        <w:div w:id="1623271667">
          <w:marLeft w:val="0"/>
          <w:marRight w:val="0"/>
          <w:marTop w:val="0"/>
          <w:marBottom w:val="0"/>
          <w:divBdr>
            <w:top w:val="none" w:sz="0" w:space="0" w:color="auto"/>
            <w:left w:val="none" w:sz="0" w:space="0" w:color="auto"/>
            <w:bottom w:val="none" w:sz="0" w:space="0" w:color="auto"/>
            <w:right w:val="none" w:sz="0" w:space="0" w:color="auto"/>
          </w:divBdr>
          <w:divsChild>
            <w:div w:id="1435518536">
              <w:marLeft w:val="0"/>
              <w:marRight w:val="0"/>
              <w:marTop w:val="0"/>
              <w:marBottom w:val="0"/>
              <w:divBdr>
                <w:top w:val="none" w:sz="0" w:space="0" w:color="auto"/>
                <w:left w:val="none" w:sz="0" w:space="0" w:color="auto"/>
                <w:bottom w:val="none" w:sz="0" w:space="0" w:color="auto"/>
                <w:right w:val="none" w:sz="0" w:space="0" w:color="auto"/>
              </w:divBdr>
              <w:divsChild>
                <w:div w:id="2107845664">
                  <w:marLeft w:val="0"/>
                  <w:marRight w:val="0"/>
                  <w:marTop w:val="0"/>
                  <w:marBottom w:val="0"/>
                  <w:divBdr>
                    <w:top w:val="none" w:sz="0" w:space="0" w:color="auto"/>
                    <w:left w:val="none" w:sz="0" w:space="0" w:color="auto"/>
                    <w:bottom w:val="none" w:sz="0" w:space="0" w:color="auto"/>
                    <w:right w:val="none" w:sz="0" w:space="0" w:color="auto"/>
                  </w:divBdr>
                  <w:divsChild>
                    <w:div w:id="292713613">
                      <w:marLeft w:val="0"/>
                      <w:marRight w:val="0"/>
                      <w:marTop w:val="0"/>
                      <w:marBottom w:val="0"/>
                      <w:divBdr>
                        <w:top w:val="none" w:sz="0" w:space="0" w:color="auto"/>
                        <w:left w:val="none" w:sz="0" w:space="0" w:color="auto"/>
                        <w:bottom w:val="none" w:sz="0" w:space="0" w:color="auto"/>
                        <w:right w:val="none" w:sz="0" w:space="0" w:color="auto"/>
                      </w:divBdr>
                      <w:divsChild>
                        <w:div w:id="1551650622">
                          <w:marLeft w:val="240"/>
                          <w:marRight w:val="60"/>
                          <w:marTop w:val="0"/>
                          <w:marBottom w:val="0"/>
                          <w:divBdr>
                            <w:top w:val="none" w:sz="0" w:space="0" w:color="auto"/>
                            <w:left w:val="none" w:sz="0" w:space="0" w:color="auto"/>
                            <w:bottom w:val="single" w:sz="6" w:space="3" w:color="666666"/>
                            <w:right w:val="none" w:sz="0" w:space="0" w:color="auto"/>
                          </w:divBdr>
                          <w:divsChild>
                            <w:div w:id="620111710">
                              <w:marLeft w:val="0"/>
                              <w:marRight w:val="2640"/>
                              <w:marTop w:val="0"/>
                              <w:marBottom w:val="360"/>
                              <w:divBdr>
                                <w:top w:val="none" w:sz="0" w:space="0" w:color="auto"/>
                                <w:left w:val="none" w:sz="0" w:space="0" w:color="auto"/>
                                <w:bottom w:val="none" w:sz="0" w:space="0" w:color="auto"/>
                                <w:right w:val="none" w:sz="0" w:space="0" w:color="auto"/>
                              </w:divBdr>
                              <w:divsChild>
                                <w:div w:id="8512649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aim.org/resources/contrastcheck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nook.ca/technical/colour_contrast/colour.html" TargetMode="Externa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paciellogroup.com/resources/contrastAnalys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io.gov/about/committees/accessibility-committee/" TargetMode="External"/><Relationship Id="rId2" Type="http://schemas.openxmlformats.org/officeDocument/2006/relationships/hyperlink" Target="http://www.w3.org/TR/WCAG20/" TargetMode="External"/><Relationship Id="rId1" Type="http://schemas.openxmlformats.org/officeDocument/2006/relationships/hyperlink" Target="https://cio.gov/about/committees/accessibility-committee/" TargetMode="External"/><Relationship Id="rId5" Type="http://schemas.openxmlformats.org/officeDocument/2006/relationships/hyperlink" Target="https://www.acquisition.gov/far/html/Subpart%2039_2.html" TargetMode="External"/><Relationship Id="rId4" Type="http://schemas.openxmlformats.org/officeDocument/2006/relationships/hyperlink" Target="http://www.w3.org/TR/wcag2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4F89C-6807-494F-A80D-46C0EECE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20232</Words>
  <Characters>115326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Harmonized Processes for Section 508 Testing: Baseline Tests for Document &amp; MS Word 2010 Accessibility</vt:lpstr>
    </vt:vector>
  </TitlesOfParts>
  <Company>A joint publication of the Social Security Administration &amp; the Department of Homeland Security</Company>
  <LinksUpToDate>false</LinksUpToDate>
  <CharactersWithSpaces>135288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Harmonized Processes for Section 508 Testing: Baseline Tests for Document &amp; MS Word 2010 Accessibility</dc:title>
  <dc:creator>Accessible Electronic Document Community of Practice</dc:creator>
  <cp:lastModifiedBy>U.S. Department of Education</cp:lastModifiedBy>
  <cp:revision>8</cp:revision>
  <cp:lastPrinted>2014-09-25T11:22:00Z</cp:lastPrinted>
  <dcterms:created xsi:type="dcterms:W3CDTF">2015-01-23T18:38:00Z</dcterms:created>
  <dcterms:modified xsi:type="dcterms:W3CDTF">2015-02-02T20:40:00Z</dcterms:modified>
  <cp:contentStatus>Version 1.0</cp:contentStatus>
</cp:coreProperties>
</file>