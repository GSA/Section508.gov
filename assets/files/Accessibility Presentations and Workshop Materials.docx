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Verdana" w:cs="Verdana" w:eastAsia="Verdana" w:hAnsi="Verdana"/>
          <w:sz w:val="20"/>
          <w:szCs w:val="20"/>
        </w:rPr>
      </w:pPr>
      <w:commentRangeStart w:id="0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Page type: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Updated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Location of original content: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https://www.section508.gov/training/presentations-workshops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 BEGIN PAGE CONTENT ---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300" w:before="300" w:line="264" w:lineRule="auto"/>
        <w:rPr>
          <w:rFonts w:ascii="Verdana" w:cs="Verdana" w:eastAsia="Verdana" w:hAnsi="Verdana"/>
          <w:b w:val="1"/>
          <w:color w:val="333333"/>
          <w:sz w:val="50"/>
          <w:szCs w:val="50"/>
        </w:rPr>
      </w:pPr>
      <w:bookmarkStart w:colFirst="0" w:colLast="0" w:name="_njekjbb8urkf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333333"/>
          <w:sz w:val="50"/>
          <w:szCs w:val="50"/>
          <w:rtl w:val="0"/>
        </w:rPr>
        <w:t xml:space="preserve">Accessibility Presentations and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50"/>
          <w:szCs w:val="50"/>
          <w:rtl w:val="0"/>
        </w:rPr>
        <w:t xml:space="preserve">Workshop Materials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160" w:before="300" w:line="264" w:lineRule="auto"/>
        <w:rPr>
          <w:rFonts w:ascii="Verdana" w:cs="Verdana" w:eastAsia="Verdana" w:hAnsi="Verdana"/>
          <w:b w:val="1"/>
          <w:color w:val="333333"/>
          <w:sz w:val="41"/>
          <w:szCs w:val="41"/>
        </w:rPr>
      </w:pPr>
      <w:bookmarkStart w:colFirst="0" w:colLast="0" w:name="_3fnesbqurelo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333333"/>
          <w:sz w:val="41"/>
          <w:szCs w:val="41"/>
          <w:rtl w:val="0"/>
        </w:rPr>
        <w:t xml:space="preserve">2019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160" w:before="300" w:line="264" w:lineRule="auto"/>
        <w:rPr>
          <w:rFonts w:ascii="Verdana" w:cs="Verdana" w:eastAsia="Verdana" w:hAnsi="Verdana"/>
          <w:b w:val="1"/>
          <w:color w:val="333333"/>
          <w:sz w:val="32"/>
          <w:szCs w:val="32"/>
        </w:rPr>
      </w:pPr>
      <w:bookmarkStart w:colFirst="0" w:colLast="0" w:name="_2zm9zcmeqznw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333333"/>
          <w:sz w:val="32"/>
          <w:szCs w:val="32"/>
          <w:rtl w:val="0"/>
        </w:rPr>
        <w:t xml:space="preserve">Accessibility Community Meetings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December 10, 2019 - Featuring the slogan, “What Have We Learned? Our Journey Forward,”  this meeting featured three presentations by Section 508 Program Managers sharing lessons learned and plans for 2020.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Transcript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(MS-DOC, December 2019)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FY 2019 Lessons Learned from a 508 PM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(MS-PPT, December 2019)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August 1, 2019 - Our summer program manager’s meeting featured presentations on the Digital Dashboard Accessibility Module, website reports to agency CIOs, and expanding scans for additional WCAG 2.0 standards.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Transcript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(MS-DOC, December 2019)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August Accessibility Program Managers Meeting Presentations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(MS-PPT, December 2019)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June 5, 2019 - The Solicitation Review Tool (SRT) was introduced during this bimonthly accessibility community meeting, which also included a product demo, discussions on machine learning, and a review of analytics results. In addition, we discussed the inclusion of Section 508 in the acquisition lifecycle, and using the Acquisition Requirements Tool (ART) to generate ICT requirements.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commentRangeStart w:id="5"/>
      <w:r w:rsidDel="00000000" w:rsidR="00000000" w:rsidRPr="00000000">
        <w:rPr>
          <w:rtl w:val="0"/>
        </w:rPr>
        <w:t xml:space="preserve">Transcript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(MS-DOC, December 2019)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April 8, 2019 - Bimonthly meeting topics included discussions on performance metrics and training needs, and an update on training offered by the Access Board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commentRangeStart w:id="6"/>
      <w:r w:rsidDel="00000000" w:rsidR="00000000" w:rsidRPr="00000000">
        <w:rPr>
          <w:rtl w:val="0"/>
        </w:rPr>
        <w:t xml:space="preserve">Transcript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(MS-DOC, December 2019)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commentRangeStart w:id="7"/>
      <w:r w:rsidDel="00000000" w:rsidR="00000000" w:rsidRPr="00000000">
        <w:rPr>
          <w:rtl w:val="0"/>
        </w:rPr>
        <w:t xml:space="preserve">Performance Measures for Federal Accessibility Programs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(MS-PPT, December 2019)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commentRangeStart w:id="8"/>
      <w:r w:rsidDel="00000000" w:rsidR="00000000" w:rsidRPr="00000000">
        <w:rPr>
          <w:rtl w:val="0"/>
        </w:rPr>
        <w:t xml:space="preserve">Understanding Accessibility Training Needs for Federal 508 Programs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(MS-PPT, December 2019)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commentRangeStart w:id="9"/>
      <w:r w:rsidDel="00000000" w:rsidR="00000000" w:rsidRPr="00000000">
        <w:rPr>
          <w:rtl w:val="0"/>
        </w:rPr>
        <w:t xml:space="preserve">Access Board Training Update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(MS-PPT, December 2019)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160" w:before="300" w:line="264" w:lineRule="auto"/>
        <w:rPr>
          <w:rFonts w:ascii="Verdana" w:cs="Verdana" w:eastAsia="Verdana" w:hAnsi="Verdana"/>
          <w:b w:val="1"/>
          <w:color w:val="333333"/>
          <w:sz w:val="41"/>
          <w:szCs w:val="41"/>
        </w:rPr>
      </w:pPr>
      <w:bookmarkStart w:colFirst="0" w:colLast="0" w:name="_m6iy4ai65uxg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333333"/>
          <w:sz w:val="41"/>
          <w:szCs w:val="41"/>
          <w:rtl w:val="0"/>
        </w:rPr>
        <w:t xml:space="preserve">2018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160" w:before="300" w:line="264" w:lineRule="auto"/>
        <w:rPr>
          <w:rFonts w:ascii="Verdana" w:cs="Verdana" w:eastAsia="Verdana" w:hAnsi="Verdana"/>
          <w:b w:val="1"/>
          <w:color w:val="333333"/>
          <w:sz w:val="32"/>
          <w:szCs w:val="32"/>
        </w:rPr>
      </w:pPr>
      <w:bookmarkStart w:colFirst="0" w:colLast="0" w:name="_4g7hldd1zsts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333333"/>
          <w:sz w:val="32"/>
          <w:szCs w:val="32"/>
          <w:rtl w:val="0"/>
        </w:rPr>
        <w:t xml:space="preserve">2018 Interagency Accessibility Forum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October 9, 2018 </w:t>
      </w:r>
      <w:ins w:author="Rachel Flagg - M1ED" w:id="0" w:date="2019-12-18T15:31:04Z">
        <w:r w:rsidDel="00000000" w:rsidR="00000000" w:rsidRPr="00000000">
          <w:rPr>
            <w:rFonts w:ascii="Verdana" w:cs="Verdana" w:eastAsia="Verdana" w:hAnsi="Verdana"/>
            <w:color w:val="333333"/>
            <w:sz w:val="21"/>
            <w:szCs w:val="21"/>
            <w:rtl w:val="0"/>
          </w:rPr>
          <w:t xml:space="preserve">-</w:t>
        </w:r>
      </w:ins>
      <w:del w:author="Rachel Flagg - M1ED" w:id="0" w:date="2019-12-18T15:31:04Z">
        <w:r w:rsidDel="00000000" w:rsidR="00000000" w:rsidRPr="00000000">
          <w:rPr>
            <w:rFonts w:ascii="Verdana" w:cs="Verdana" w:eastAsia="Verdana" w:hAnsi="Verdana"/>
            <w:color w:val="333333"/>
            <w:sz w:val="21"/>
            <w:szCs w:val="21"/>
            <w:rtl w:val="0"/>
          </w:rPr>
          <w:delText xml:space="preserve">is the</w:delText>
        </w:r>
      </w:del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5th annual Interagency Accessibility Forum.</w:t>
      </w:r>
      <w:ins w:author="Rachel Flagg - M1ED" w:id="1" w:date="2019-12-18T15:31:33Z">
        <w:r w:rsidDel="00000000" w:rsidR="00000000" w:rsidRPr="00000000">
          <w:rPr>
            <w:rFonts w:ascii="Verdana" w:cs="Verdana" w:eastAsia="Verdana" w:hAnsi="Verdana"/>
            <w:color w:val="333333"/>
            <w:sz w:val="21"/>
            <w:szCs w:val="21"/>
            <w:rtl w:val="0"/>
          </w:rPr>
          <w:t xml:space="preserve"> The 2018 theme was </w:t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"https://www.section508.gov/blog/supporting-empowerment-through-accessibility"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Verdana" w:cs="Verdana" w:eastAsia="Verdana" w:hAnsi="Verdana"/>
            <w:color w:val="333333"/>
            <w:sz w:val="21"/>
            <w:szCs w:val="21"/>
            <w:rtl w:val="0"/>
          </w:rPr>
          <w:t xml:space="preserve">Supporting Empowerment through Accessibility</w:t>
        </w:r>
        <w:r w:rsidDel="00000000" w:rsidR="00000000" w:rsidRPr="00000000">
          <w:fldChar w:fldCharType="end"/>
        </w:r>
        <w:r w:rsidDel="00000000" w:rsidR="00000000" w:rsidRPr="00000000">
          <w:rPr>
            <w:rFonts w:ascii="Verdana" w:cs="Verdana" w:eastAsia="Verdana" w:hAnsi="Verdana"/>
            <w:color w:val="333333"/>
            <w:sz w:val="21"/>
            <w:szCs w:val="21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rFonts w:ascii="Verdana" w:cs="Verdana" w:eastAsia="Verdana" w:hAnsi="Verdana"/>
          <w:color w:val="0071bc"/>
          <w:sz w:val="21"/>
          <w:szCs w:val="21"/>
          <w:u w:val="single"/>
        </w:rPr>
      </w:pPr>
      <w:del w:author="Rachel Flagg - M1ED" w:id="2" w:date="2019-12-18T15:32:23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"https://www.section508.gov/training/presentations-workshops/2018-interagency-accessibility-forum"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delText xml:space="preserve">Learn more and register.</w:delText>
        </w:r>
        <w:r w:rsidDel="00000000" w:rsidR="00000000" w:rsidRPr="00000000">
          <w:fldChar w:fldCharType="end"/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160" w:before="300" w:line="264" w:lineRule="auto"/>
        <w:rPr>
          <w:rFonts w:ascii="Verdana" w:cs="Verdana" w:eastAsia="Verdana" w:hAnsi="Verdana"/>
          <w:b w:val="1"/>
          <w:color w:val="333333"/>
          <w:sz w:val="32"/>
          <w:szCs w:val="32"/>
        </w:rPr>
      </w:pPr>
      <w:bookmarkStart w:colFirst="0" w:colLast="0" w:name="_peyl7lvawwey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333333"/>
          <w:sz w:val="32"/>
          <w:szCs w:val="32"/>
          <w:rtl w:val="0"/>
        </w:rPr>
        <w:t xml:space="preserve">Accessibility Community Meeting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February 6, 2018 - Bimonthly meeting of the Accessibility Community, which featured an interactive session on the new </w:t>
      </w:r>
      <w:hyperlink r:id="rId8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Accessibility Requirements Tool (ART)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Rule="auto"/>
        <w:ind w:left="720" w:hanging="360"/>
      </w:pPr>
      <w:hyperlink r:id="rId9">
        <w:r w:rsidDel="00000000" w:rsidR="00000000" w:rsidRPr="00000000">
          <w:rPr>
            <w:rFonts w:ascii="Verdana" w:cs="Verdana" w:eastAsia="Verdana" w:hAnsi="Verdana"/>
            <w:color w:val="23527c"/>
            <w:sz w:val="21"/>
            <w:szCs w:val="21"/>
            <w:u w:val="single"/>
            <w:rtl w:val="0"/>
          </w:rPr>
          <w:t xml:space="preserve">Transcript – February 2018 Accessibility Community Meeting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(MS-Word, February 2018)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60" w:lineRule="auto"/>
        <w:ind w:left="720" w:hanging="360"/>
      </w:pPr>
      <w:hyperlink r:id="rId10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Resources for Section 508 Program Managers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(MS-PPT, February 2018)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160" w:before="300" w:line="264" w:lineRule="auto"/>
        <w:rPr>
          <w:rFonts w:ascii="Verdana" w:cs="Verdana" w:eastAsia="Verdana" w:hAnsi="Verdana"/>
          <w:b w:val="1"/>
          <w:color w:val="333333"/>
          <w:sz w:val="41"/>
          <w:szCs w:val="41"/>
        </w:rPr>
      </w:pPr>
      <w:bookmarkStart w:colFirst="0" w:colLast="0" w:name="_vld4evmiupki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333333"/>
          <w:sz w:val="41"/>
          <w:szCs w:val="41"/>
          <w:rtl w:val="0"/>
        </w:rPr>
        <w:t xml:space="preserve">2017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after="160" w:before="300" w:line="264" w:lineRule="auto"/>
        <w:rPr>
          <w:rFonts w:ascii="Verdana" w:cs="Verdana" w:eastAsia="Verdana" w:hAnsi="Verdana"/>
          <w:b w:val="1"/>
          <w:color w:val="333333"/>
          <w:sz w:val="32"/>
          <w:szCs w:val="32"/>
        </w:rPr>
      </w:pPr>
      <w:bookmarkStart w:colFirst="0" w:colLast="0" w:name="_a4g3kxk05zs1" w:id="7"/>
      <w:bookmarkEnd w:id="7"/>
      <w:r w:rsidDel="00000000" w:rsidR="00000000" w:rsidRPr="00000000">
        <w:rPr>
          <w:rFonts w:ascii="Verdana" w:cs="Verdana" w:eastAsia="Verdana" w:hAnsi="Verdana"/>
          <w:b w:val="1"/>
          <w:color w:val="333333"/>
          <w:sz w:val="32"/>
          <w:szCs w:val="32"/>
          <w:rtl w:val="0"/>
        </w:rPr>
        <w:t xml:space="preserve">Section 508 Federal Day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December 5, 2017 - The meeting featured speakers from Microsoft, who shared the latest on creating accessible content.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lineRule="auto"/>
        <w:ind w:left="720" w:hanging="360"/>
      </w:pPr>
      <w:hyperlink r:id="rId11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Welcome and Modernization of IT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(MS-PPT, December 2017)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lineRule="auto"/>
        <w:ind w:left="720" w:hanging="360"/>
      </w:pPr>
      <w:hyperlink r:id="rId12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Inclusive Documents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- Authoring Accessible Content (MS-PPT, December 2017)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Rule="auto"/>
        <w:ind w:left="720" w:hanging="360"/>
      </w:pPr>
      <w:hyperlink r:id="rId13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Accessible and Inclusive Sharepoint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(MS-PPT, December 2017)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lineRule="auto"/>
        <w:ind w:left="720" w:hanging="360"/>
      </w:pPr>
      <w:hyperlink r:id="rId14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Where to Get Answers and Resources for Microsoft Products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(MS-PPT, December 2017)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lineRule="auto"/>
        <w:ind w:left="720" w:hanging="360"/>
      </w:pPr>
      <w:hyperlink r:id="rId15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What’s New in Windows and Narrator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(MS-PPT, December 2017)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lineRule="auto"/>
        <w:ind w:left="720" w:hanging="360"/>
      </w:pPr>
      <w:hyperlink r:id="rId16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New Features in Office 365 and Conclusion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(MS-PPT, December 2017)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160" w:lineRule="auto"/>
        <w:ind w:left="720" w:hanging="360"/>
      </w:pPr>
      <w:hyperlink r:id="rId17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Read the transcript for the Section 508 Federal Day event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(MS-Word, December 2017)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160" w:before="300" w:line="264" w:lineRule="auto"/>
        <w:rPr>
          <w:rFonts w:ascii="Verdana" w:cs="Verdana" w:eastAsia="Verdana" w:hAnsi="Verdana"/>
          <w:b w:val="1"/>
          <w:color w:val="333333"/>
          <w:sz w:val="32"/>
          <w:szCs w:val="32"/>
        </w:rPr>
      </w:pPr>
      <w:bookmarkStart w:colFirst="0" w:colLast="0" w:name="_g979iouvoeu9" w:id="8"/>
      <w:bookmarkEnd w:id="8"/>
      <w:r w:rsidDel="00000000" w:rsidR="00000000" w:rsidRPr="00000000">
        <w:rPr>
          <w:rFonts w:ascii="Verdana" w:cs="Verdana" w:eastAsia="Verdana" w:hAnsi="Verdana"/>
          <w:b w:val="1"/>
          <w:color w:val="333333"/>
          <w:sz w:val="32"/>
          <w:szCs w:val="32"/>
          <w:rtl w:val="0"/>
        </w:rPr>
        <w:t xml:space="preserve">2017 Interagency Accessibility Forum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On October 13, 2017, General Services Administration (GSA) hosted the 4th annual Interagency Accessibility Forum. The event featured nine workshops focused on the transition to the Revised 508 Standards.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lineRule="auto"/>
        <w:ind w:left="720" w:hanging="360"/>
      </w:pPr>
      <w:hyperlink r:id="rId18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Read the transcript of the Opening Plenary Session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(MS-Word, October 2017)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Rule="auto"/>
        <w:ind w:left="720" w:hanging="360"/>
      </w:pPr>
      <w:hyperlink r:id="rId19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Managing Accessibility of Public–Facing Content and Agency Official Communications Part 1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(MS-PPT, October 2017)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lineRule="auto"/>
        <w:ind w:left="720" w:hanging="360"/>
      </w:pPr>
      <w:hyperlink r:id="rId20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Managing Accessibility of Public–Facing Content and Agency Official Communications Part 2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(MS-PPT, October 2017)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lineRule="auto"/>
        <w:ind w:left="720" w:hanging="360"/>
      </w:pPr>
      <w:hyperlink r:id="rId21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Revised Section 508 Standards – Summary of Major Changes and Issues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(MS-PPT, October 2017). </w:t>
      </w:r>
      <w:hyperlink r:id="rId22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Read the transcript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lineRule="auto"/>
        <w:ind w:left="720" w:hanging="360"/>
      </w:pPr>
      <w:hyperlink r:id="rId23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How to Request Accessibility Information from Vendors About the Revised Standards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(MS-PPT, October 2017). </w:t>
      </w:r>
      <w:hyperlink r:id="rId24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Read the transcript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lineRule="auto"/>
        <w:ind w:left="720" w:hanging="360"/>
      </w:pPr>
      <w:hyperlink r:id="rId25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AED COP, How It Helps Government Agencies Consistently Test and Remediate Electronic Documents for Section 508 Conformance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(MS-PPT, October 2017). </w:t>
      </w:r>
      <w:hyperlink r:id="rId26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Read the transcript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lineRule="auto"/>
        <w:ind w:left="720" w:hanging="360"/>
      </w:pPr>
      <w:hyperlink r:id="rId27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Revising Agency 508 Policy for the Refresh and Managing for User Access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(MS-PPT, October 2017). </w:t>
      </w:r>
      <w:hyperlink r:id="rId28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Read the transcript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Rule="auto"/>
        <w:ind w:left="720" w:hanging="360"/>
      </w:pPr>
      <w:hyperlink r:id="rId29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WCAG 2.0 – How Does it Change the Way Agencies Develop and Test?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(MS-PPT, October 2017)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Rule="auto"/>
        <w:ind w:left="720" w:hanging="360"/>
      </w:pPr>
      <w:hyperlink r:id="rId30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Integrating Section 508 Requirements in the Development Lifecycle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(MS-PPT, October 2017). </w:t>
      </w:r>
      <w:hyperlink r:id="rId31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Read the transcript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Rule="auto"/>
        <w:ind w:left="720" w:hanging="360"/>
      </w:pPr>
      <w:hyperlink r:id="rId32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GSA Section 508 Resources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(MS-PPT, October 2017). </w:t>
      </w:r>
      <w:hyperlink r:id="rId33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Read the transcript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160" w:lineRule="auto"/>
        <w:ind w:left="720" w:hanging="360"/>
      </w:pPr>
      <w:hyperlink r:id="rId34">
        <w:r w:rsidDel="00000000" w:rsidR="00000000" w:rsidRPr="00000000">
          <w:rPr>
            <w:rFonts w:ascii="Verdana" w:cs="Verdana" w:eastAsia="Verdana" w:hAnsi="Verdana"/>
            <w:color w:val="0071bc"/>
            <w:sz w:val="21"/>
            <w:szCs w:val="21"/>
            <w:u w:val="single"/>
            <w:rtl w:val="0"/>
          </w:rPr>
          <w:t xml:space="preserve">Authors and Developers Guidance for the Revised 508 Standards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 (MS-PPT, October 2017)</w:t>
      </w:r>
    </w:p>
    <w:p w:rsidR="00000000" w:rsidDel="00000000" w:rsidP="00000000" w:rsidRDefault="00000000" w:rsidRPr="00000000" w14:paraId="0000003C">
      <w:pPr>
        <w:widowControl w:val="0"/>
        <w:rPr>
          <w:ins w:author="Michael Horton - M1ED" w:id="3" w:date="2019-12-17T15:28:50Z"/>
          <w:rFonts w:ascii="Verdana" w:cs="Verdana" w:eastAsia="Verdana" w:hAnsi="Verdana"/>
          <w:color w:val="333333"/>
          <w:sz w:val="21"/>
          <w:szCs w:val="21"/>
        </w:rPr>
      </w:pPr>
      <w:ins w:author="Michael Horton - M1ED" w:id="3" w:date="2019-12-17T15:28:50Z">
        <w:commentRangeStart w:id="10"/>
        <w:r w:rsidDel="00000000" w:rsidR="00000000" w:rsidRPr="00000000">
          <w:rPr>
            <w:rFonts w:ascii="Verdana" w:cs="Verdana" w:eastAsia="Verdana" w:hAnsi="Verdana"/>
            <w:color w:val="333333"/>
            <w:sz w:val="21"/>
            <w:szCs w:val="21"/>
            <w:rtl w:val="0"/>
          </w:rPr>
          <w:t xml:space="preserve">Before You Go</w:t>
        </w:r>
      </w:ins>
    </w:p>
    <w:p w:rsidR="00000000" w:rsidDel="00000000" w:rsidP="00000000" w:rsidRDefault="00000000" w:rsidRPr="00000000" w14:paraId="0000003D">
      <w:pPr>
        <w:widowControl w:val="0"/>
        <w:shd w:fill="ffffff" w:val="clear"/>
        <w:rPr>
          <w:ins w:author="Michael Horton - M1ED" w:id="3" w:date="2019-12-17T15:28:50Z"/>
          <w:rFonts w:ascii="Verdana" w:cs="Verdana" w:eastAsia="Verdana" w:hAnsi="Verdana"/>
          <w:color w:val="333333"/>
          <w:sz w:val="21"/>
          <w:szCs w:val="21"/>
        </w:rPr>
      </w:pPr>
      <w:ins w:author="Michael Horton - M1ED" w:id="3" w:date="2019-12-17T15:28:50Z">
        <w:r w:rsidDel="00000000" w:rsidR="00000000" w:rsidRPr="00000000">
          <w:rPr>
            <w:rFonts w:ascii="Verdana" w:cs="Verdana" w:eastAsia="Verdana" w:hAnsi="Verdana"/>
            <w:color w:val="333333"/>
            <w:sz w:val="21"/>
            <w:szCs w:val="21"/>
            <w:rtl w:val="0"/>
          </w:rPr>
          <w:t xml:space="preserve">We're always working to improve the information and resources on this website. To suggest a new resource for this or another page, please </w:t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"mailto:section.508@gsa.gov"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Verdana" w:cs="Verdana" w:eastAsia="Verdana" w:hAnsi="Verdana"/>
            <w:color w:val="333333"/>
            <w:sz w:val="21"/>
            <w:szCs w:val="21"/>
            <w:rtl w:val="0"/>
          </w:rPr>
          <w:t xml:space="preserve">contact us</w:t>
        </w:r>
        <w:r w:rsidDel="00000000" w:rsidR="00000000" w:rsidRPr="00000000">
          <w:fldChar w:fldCharType="end"/>
        </w:r>
        <w:r w:rsidDel="00000000" w:rsidR="00000000" w:rsidRPr="00000000">
          <w:rPr>
            <w:rFonts w:ascii="Verdana" w:cs="Verdana" w:eastAsia="Verdana" w:hAnsi="Verdana"/>
            <w:color w:val="333333"/>
            <w:sz w:val="21"/>
            <w:szCs w:val="21"/>
            <w:rtl w:val="0"/>
          </w:rPr>
          <w:t xml:space="preserve">.</w:t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E">
      <w:pPr>
        <w:widowControl w:val="0"/>
        <w:rPr>
          <w:ins w:author="Michael Horton - M1ED" w:id="3" w:date="2019-12-17T15:28:50Z"/>
          <w:rFonts w:ascii="Verdana" w:cs="Verdana" w:eastAsia="Verdana" w:hAnsi="Verdana"/>
          <w:color w:val="333333"/>
          <w:sz w:val="21"/>
          <w:szCs w:val="21"/>
        </w:rPr>
      </w:pPr>
      <w:ins w:author="Michael Horton - M1ED" w:id="3" w:date="2019-12-17T15:28:5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F">
      <w:pPr>
        <w:widowControl w:val="0"/>
        <w:rPr>
          <w:ins w:author="Michael Horton - M1ED" w:id="3" w:date="2019-12-17T15:28:50Z"/>
          <w:rFonts w:ascii="Verdana" w:cs="Verdana" w:eastAsia="Verdana" w:hAnsi="Verdana"/>
          <w:color w:val="333333"/>
          <w:sz w:val="21"/>
          <w:szCs w:val="21"/>
        </w:rPr>
      </w:pPr>
      <w:ins w:author="Michael Horton - M1ED" w:id="3" w:date="2019-12-17T15:28:5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0">
      <w:pPr>
        <w:widowControl w:val="0"/>
        <w:rPr>
          <w:rFonts w:ascii="Verdana" w:cs="Verdana" w:eastAsia="Verdana" w:hAnsi="Verdana"/>
          <w:sz w:val="20"/>
          <w:szCs w:val="20"/>
        </w:rPr>
      </w:pPr>
      <w:ins w:author="Michael Horton - M1ED" w:id="3" w:date="2019-12-17T15:28:50Z">
        <w:commentRangeStart w:id="11"/>
        <w:r w:rsidDel="00000000" w:rsidR="00000000" w:rsidRPr="00000000">
          <w:rPr>
            <w:rFonts w:ascii="Verdana" w:cs="Verdana" w:eastAsia="Verdana" w:hAnsi="Verdana"/>
            <w:color w:val="333333"/>
            <w:sz w:val="21"/>
            <w:szCs w:val="21"/>
            <w:rtl w:val="0"/>
          </w:rPr>
          <w:t xml:space="preserve">Reviewed/Updated</w:t>
        </w:r>
        <w:r w:rsidDel="00000000" w:rsidR="00000000" w:rsidRPr="00000000">
          <w:rPr>
            <w:rFonts w:ascii="Verdana" w:cs="Verdana" w:eastAsia="Verdana" w:hAnsi="Verdana"/>
            <w:color w:val="333333"/>
            <w:sz w:val="21"/>
            <w:szCs w:val="21"/>
            <w:rtl w:val="0"/>
          </w:rPr>
          <w:t xml:space="preserve">: December 2019</w:t>
        </w:r>
      </w:ins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 END PAGE CONTENT ---</w:t>
      </w:r>
    </w:p>
    <w:p w:rsidR="00000000" w:rsidDel="00000000" w:rsidP="00000000" w:rsidRDefault="00000000" w:rsidRPr="00000000" w14:paraId="00000043">
      <w:pPr>
        <w:widowControl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Verdana" w:cs="Verdana" w:eastAsia="Verdana" w:hAnsi="Verdana"/>
          <w:b w:val="1"/>
          <w:color w:val="0000ff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4"/>
          <w:szCs w:val="24"/>
          <w:rtl w:val="0"/>
        </w:rPr>
        <w:t xml:space="preserve">Metadata</w:t>
      </w:r>
    </w:p>
    <w:p w:rsidR="00000000" w:rsidDel="00000000" w:rsidP="00000000" w:rsidRDefault="00000000" w:rsidRPr="00000000" w14:paraId="00000045">
      <w:pPr>
        <w:widowControl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HTML Title Tag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</w:t>
      </w:r>
      <w:ins w:author="Michael Horton - M1ED" w:id="4" w:date="2019-12-17T14:57:24Z">
        <w:r w:rsidDel="00000000" w:rsidR="00000000" w:rsidRPr="00000000">
          <w:rPr>
            <w:rFonts w:ascii="Verdana" w:cs="Verdana" w:eastAsia="Verdana" w:hAnsi="Verdana"/>
            <w:sz w:val="20"/>
            <w:szCs w:val="20"/>
            <w:rtl w:val="0"/>
          </w:rPr>
          <w:t xml:space="preserve">No change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[Should be descriptive and match page title; aim for no more than six-eight words]</w:t>
      </w:r>
    </w:p>
    <w:p w:rsidR="00000000" w:rsidDel="00000000" w:rsidP="00000000" w:rsidRDefault="00000000" w:rsidRPr="00000000" w14:paraId="00000048">
      <w:pPr>
        <w:widowControl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Keywords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</w:t>
      </w:r>
      <w:ins w:author="Michael Horton - M1ED" w:id="5" w:date="2019-12-17T14:57:28Z">
        <w:r w:rsidDel="00000000" w:rsidR="00000000" w:rsidRPr="00000000">
          <w:rPr>
            <w:rFonts w:ascii="Verdana" w:cs="Verdana" w:eastAsia="Verdana" w:hAnsi="Verdana"/>
            <w:sz w:val="20"/>
            <w:szCs w:val="20"/>
            <w:rtl w:val="0"/>
          </w:rPr>
          <w:t xml:space="preserve">No change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[3-8 words/phrases people might type into Google to search for this content; try to include these words/phrases in your content, particularly title and section headings]</w:t>
      </w:r>
    </w:p>
    <w:p w:rsidR="00000000" w:rsidDel="00000000" w:rsidP="00000000" w:rsidRDefault="00000000" w:rsidRPr="00000000" w14:paraId="0000004B">
      <w:pPr>
        <w:widowControl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</w:t>
      </w:r>
      <w:ins w:author="Michael Horton - M1ED" w:id="6" w:date="2019-12-17T14:57:31Z">
        <w:r w:rsidDel="00000000" w:rsidR="00000000" w:rsidRPr="00000000">
          <w:rPr>
            <w:rFonts w:ascii="Verdana" w:cs="Verdana" w:eastAsia="Verdana" w:hAnsi="Verdana"/>
            <w:sz w:val="20"/>
            <w:szCs w:val="20"/>
            <w:rtl w:val="0"/>
          </w:rPr>
          <w:t xml:space="preserve">No change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[Very short (one phrase/sentence) page description; shows in search results]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ael Horton - M1ED" w:id="3" w:date="2019-12-17T14:50:18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"APMM 2019-08-01 Captioned Text.docx"</w:t>
      </w:r>
    </w:p>
  </w:comment>
  <w:comment w:author="Michael Horton - M1ED" w:id="0" w:date="2019-12-17T20:33:37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+brianj.gilman@gsa.gov - once you are done with your final review, do you assign to Rachel to schedule? if not, could you assign to me so that i can? thanks!!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Brian Gilman - ME-C_</w:t>
      </w:r>
    </w:p>
  </w:comment>
  <w:comment w:author="Michael Horton - M1ED" w:id="11" w:date="2019-12-17T15:28:31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not on the page. Please add.</w:t>
      </w:r>
    </w:p>
  </w:comment>
  <w:comment w:author="Michael Horton - M1ED" w:id="1" w:date="2019-12-17T14:31:50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"APMM 2019-12-10 Captioned Text.docx"</w:t>
      </w:r>
    </w:p>
  </w:comment>
  <w:comment w:author="Michael Horton - M1ED" w:id="8" w:date="2019-12-17T15:21:30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"Understanding Accessibility Training Needs for Federal 508 Programs - APMM 2019-04-08.pptx"</w:t>
      </w:r>
    </w:p>
  </w:comment>
  <w:comment w:author="Michael Horton - M1ED" w:id="7" w:date="2019-12-17T15:21:05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"Performance Measures for Federal Accessibility Programs - APMM 2019-04-08.pptx"</w:t>
      </w:r>
    </w:p>
  </w:comment>
  <w:comment w:author="Michael Horton - M1ED" w:id="9" w:date="2019-12-17T15:20:49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"Access Board Training Update - APMM 2019-04-08.pptx"</w:t>
      </w:r>
    </w:p>
  </w:comment>
  <w:comment w:author="Michael Horton - M1ED" w:id="4" w:date="2019-12-17T14:54:56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"August Accessibility Program Managers Meeting Presentations - APMM 2019-08-01.pptx"</w:t>
      </w:r>
    </w:p>
  </w:comment>
  <w:comment w:author="Michael Horton - M1ED" w:id="2" w:date="2019-12-17T14:29:0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"FY 2019 Lessons Learned from a 508 PM - APMM 2019-12-10.pptx"</w:t>
      </w:r>
    </w:p>
  </w:comment>
  <w:comment w:author="Michael Horton - M1ED" w:id="10" w:date="2019-12-17T15:31:23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inside a container with a border like on the Electronic Documents page.</w:t>
      </w:r>
    </w:p>
  </w:comment>
  <w:comment w:author="Michael Horton - M1ED" w:id="6" w:date="2019-12-17T14:50:53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"APMM 2019-04-08 Captioned Text.docx"</w:t>
      </w:r>
    </w:p>
  </w:comment>
  <w:comment w:author="Michael Horton - M1ED" w:id="5" w:date="2019-12-17T14:50:39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"APMM 2019-06-05 Captioned Text.docx"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ection508.gov/sites/default/files/Managing%20Accessibility%20of%20Public%20Facing%20Content%20and%20Agency%20Official%20Communications%20Part%202.pptx" TargetMode="External"/><Relationship Id="rId22" Type="http://schemas.openxmlformats.org/officeDocument/2006/relationships/hyperlink" Target="https://www.section508.gov/sites/default/files/Transcript%20of%2010-13-17%20Revised%20Section%20508%20Standards-Summary%20of%20Major%20Changes%20and%20Issues.docx" TargetMode="External"/><Relationship Id="rId21" Type="http://schemas.openxmlformats.org/officeDocument/2006/relationships/hyperlink" Target="https://www.section508.gov/sites/default/files/Revised%20Section%20508%20Standards%20Summary%20of%20Major%20Changes%20and%20Issues.pptx" TargetMode="External"/><Relationship Id="rId24" Type="http://schemas.openxmlformats.org/officeDocument/2006/relationships/hyperlink" Target="https://www.section508.gov/sites/default/files/Transcript%20of%2010-13-17%20How%20to%20Request%20Accessibility%20Information%20From%20Vendors%20About%20The%20Revised%20Section%20508%20Standards.docx" TargetMode="External"/><Relationship Id="rId23" Type="http://schemas.openxmlformats.org/officeDocument/2006/relationships/hyperlink" Target="https://www.section508.gov/sites/default/files/How%20to%20Request%20Information%20from%20Vendors%20About%20the%20Revised%20Standards.pptx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section508.gov/sites/default/files/Transcript%20February%202018AccessibilityCommunit%20Meeting.docx" TargetMode="External"/><Relationship Id="rId26" Type="http://schemas.openxmlformats.org/officeDocument/2006/relationships/hyperlink" Target="https://www.section508.gov/sites/default/files/Transcript%20of%2010-13-17%20Accessible%20Electronic%20Documents%20Community%20of%20Practice%20%28AED%20CoP%29.docx" TargetMode="External"/><Relationship Id="rId25" Type="http://schemas.openxmlformats.org/officeDocument/2006/relationships/hyperlink" Target="https://www.section508.gov/sites/default/files/Accessible%20Electronic%20Documents%20Community%20of%20Practice%20Technical%20Resources%20for%20Specific%20Document%20Formats.ppt" TargetMode="External"/><Relationship Id="rId28" Type="http://schemas.openxmlformats.org/officeDocument/2006/relationships/hyperlink" Target="https://www.section508.gov/sites/default/files/Transcript%20of%2010-13-17%20Revising%20Agency%20508%20Policy%20for%20the%20Refresh%20and%20Managing%20for%20User%20Access.docx" TargetMode="External"/><Relationship Id="rId27" Type="http://schemas.openxmlformats.org/officeDocument/2006/relationships/hyperlink" Target="https://www.section508.gov/sites/default/files/Revising%20Agency%20508%20Policy%20for%20the%20Refresh%20and%20Managing%20for%20User%20Access.pptx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www.section508.gov/sites/default/files/WCAG%202.0%20How%20Does%20it%20Change%20the%20Way%20Agencies%20Develop%20and%20Test.pptx" TargetMode="External"/><Relationship Id="rId7" Type="http://schemas.openxmlformats.org/officeDocument/2006/relationships/hyperlink" Target="https://www.section508.gov/training/presentations-workshops" TargetMode="External"/><Relationship Id="rId8" Type="http://schemas.openxmlformats.org/officeDocument/2006/relationships/hyperlink" Target="https://app.buyaccessible.gov/home" TargetMode="External"/><Relationship Id="rId31" Type="http://schemas.openxmlformats.org/officeDocument/2006/relationships/hyperlink" Target="https://www.section508.gov/sites/default/files/Transcript%20of%2010-13-17%20Integrating%20Section%20508%20Requirements%20in%20the%20Development%20Lifecycle.docx" TargetMode="External"/><Relationship Id="rId30" Type="http://schemas.openxmlformats.org/officeDocument/2006/relationships/hyperlink" Target="https://www.section508.gov/sites/default/files/Integrating%20Section%20508%20Requirements%20in%20the%20Development%20Lifecycle.pptx" TargetMode="External"/><Relationship Id="rId11" Type="http://schemas.openxmlformats.org/officeDocument/2006/relationships/hyperlink" Target="https://www.section508.gov/sites/default/files/1-Welcome%20and%20Modernization%20of%20IT.PPTX" TargetMode="External"/><Relationship Id="rId33" Type="http://schemas.openxmlformats.org/officeDocument/2006/relationships/hyperlink" Target="https://www.section508.gov/sites/default/files/Transcript%20of%2010-13-17%20GSA%20Section%20508%20Resources.docx" TargetMode="External"/><Relationship Id="rId10" Type="http://schemas.openxmlformats.org/officeDocument/2006/relationships/hyperlink" Target="https://www.section508.gov/sites/default/files/Resources%20for%20Section%20508%20Program%20Managers.pdf" TargetMode="External"/><Relationship Id="rId32" Type="http://schemas.openxmlformats.org/officeDocument/2006/relationships/hyperlink" Target="https://www.section508.gov/sites/default/files/GSA%20Section%20508%20Resources.pptx" TargetMode="External"/><Relationship Id="rId13" Type="http://schemas.openxmlformats.org/officeDocument/2006/relationships/hyperlink" Target="https://www.section508.gov/sites/default/files/3-Accessible%20and%20Inclusive%20SharePoint.pptx" TargetMode="External"/><Relationship Id="rId12" Type="http://schemas.openxmlformats.org/officeDocument/2006/relationships/hyperlink" Target="https://www.section508.gov/sites/default/files/2-Inclusive%20Documents%20Authoring%20of%20accessible%20content.pptx" TargetMode="External"/><Relationship Id="rId34" Type="http://schemas.openxmlformats.org/officeDocument/2006/relationships/hyperlink" Target="https://www.section508.gov/sites/default/files/Authors%20and%20Developers%20Guidance%20for%20the%20Revised%20508%20Standards.pptx" TargetMode="External"/><Relationship Id="rId15" Type="http://schemas.openxmlformats.org/officeDocument/2006/relationships/hyperlink" Target="https://www.section508.gov/sites/default/files/5-Whats%20new%20in%20Windows%20and%20Narrator.pptx" TargetMode="External"/><Relationship Id="rId14" Type="http://schemas.openxmlformats.org/officeDocument/2006/relationships/hyperlink" Target="https://www.section508.gov/sites/default/files/4-Where%20to%20get%20answers%20and%20resources%20for%20Microsoft%20products.pptx" TargetMode="External"/><Relationship Id="rId17" Type="http://schemas.openxmlformats.org/officeDocument/2006/relationships/hyperlink" Target="https://www.section508.gov/sites/default/files/Transcript%20-%20Section%20508%20Federal%20Day.docx" TargetMode="External"/><Relationship Id="rId16" Type="http://schemas.openxmlformats.org/officeDocument/2006/relationships/hyperlink" Target="https://www.section508.gov/sites/default/files/6-%20New%20features%20in%20Office%20365.%20%20Conclusion%20Slides.pptx" TargetMode="External"/><Relationship Id="rId19" Type="http://schemas.openxmlformats.org/officeDocument/2006/relationships/hyperlink" Target="https://www.section508.gov/sites/default/files/Managing%20Accessibility%20of%20Public%20Facing%20Content%20and%20Agency%20Official%20Communications%20Part%201.pptx" TargetMode="External"/><Relationship Id="rId18" Type="http://schemas.openxmlformats.org/officeDocument/2006/relationships/hyperlink" Target="https://www.section508.gov/sites/default/files/Transcript%20of%2010-13-17%20Opening%20Plenary%20Session_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